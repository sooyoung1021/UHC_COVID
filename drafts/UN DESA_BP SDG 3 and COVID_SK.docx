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8C2BD" w14:textId="77777777" w:rsidR="00754557" w:rsidRPr="00754557" w:rsidRDefault="00754557" w:rsidP="00754557">
      <w:pPr>
        <w:tabs>
          <w:tab w:val="left" w:pos="2970"/>
        </w:tabs>
        <w:jc w:val="center"/>
        <w:rPr>
          <w:rFonts w:ascii="Arial" w:eastAsia="Times New Roman" w:hAnsi="Arial" w:cs="Arial"/>
          <w:b/>
        </w:rPr>
      </w:pPr>
      <w:r w:rsidRPr="00754557">
        <w:rPr>
          <w:rFonts w:ascii="Arial" w:eastAsia="Times New Roman" w:hAnsi="Arial" w:cs="Arial"/>
          <w:b/>
          <w:color w:val="000000"/>
          <w:shd w:val="clear" w:color="auto" w:fill="FFFFFF"/>
        </w:rPr>
        <w:t>Background Paper (BP) on the ‘</w:t>
      </w:r>
      <w:r w:rsidRPr="00754557">
        <w:rPr>
          <w:rFonts w:ascii="Arial" w:eastAsia="Times New Roman" w:hAnsi="Arial" w:cs="Arial"/>
          <w:b/>
          <w:color w:val="000000"/>
          <w:bdr w:val="none" w:sz="0" w:space="0" w:color="auto" w:frame="1"/>
          <w:shd w:val="clear" w:color="auto" w:fill="FFFFFF"/>
        </w:rPr>
        <w:t xml:space="preserve">Policy lessons of country experiences with </w:t>
      </w:r>
      <w:r w:rsidR="001E05CF">
        <w:rPr>
          <w:rFonts w:ascii="Arial" w:eastAsia="Times New Roman" w:hAnsi="Arial" w:cs="Arial"/>
          <w:b/>
          <w:color w:val="000000"/>
          <w:bdr w:val="none" w:sz="0" w:space="0" w:color="auto" w:frame="1"/>
          <w:shd w:val="clear" w:color="auto" w:fill="FFFFFF"/>
        </w:rPr>
        <w:t>h</w:t>
      </w:r>
      <w:r w:rsidRPr="00754557">
        <w:rPr>
          <w:rFonts w:ascii="Arial" w:eastAsia="Times New Roman" w:hAnsi="Arial" w:cs="Arial"/>
          <w:b/>
          <w:color w:val="000000"/>
          <w:bdr w:val="none" w:sz="0" w:space="0" w:color="auto" w:frame="1"/>
          <w:shd w:val="clear" w:color="auto" w:fill="FFFFFF"/>
        </w:rPr>
        <w:t>ealth and wellbeing (SDG3) in the wake of COVID-19’</w:t>
      </w:r>
    </w:p>
    <w:p w14:paraId="7BD3CE5C" w14:textId="77777777" w:rsidR="00754557" w:rsidRPr="00754557" w:rsidRDefault="00754557" w:rsidP="00754557">
      <w:pPr>
        <w:tabs>
          <w:tab w:val="left" w:pos="2970"/>
        </w:tabs>
        <w:jc w:val="both"/>
        <w:rPr>
          <w:rFonts w:ascii="Arial" w:hAnsi="Arial" w:cs="Arial"/>
        </w:rPr>
      </w:pPr>
    </w:p>
    <w:p w14:paraId="07A08960" w14:textId="77777777" w:rsidR="003E1F19" w:rsidRPr="00754557" w:rsidRDefault="003E1F19" w:rsidP="00754557">
      <w:pPr>
        <w:tabs>
          <w:tab w:val="left" w:pos="2970"/>
        </w:tabs>
        <w:jc w:val="center"/>
        <w:rPr>
          <w:rFonts w:ascii="Arial" w:hAnsi="Arial" w:cs="Arial"/>
        </w:rPr>
      </w:pPr>
      <w:r w:rsidRPr="00754557">
        <w:rPr>
          <w:rFonts w:ascii="Arial" w:hAnsi="Arial" w:cs="Arial"/>
        </w:rPr>
        <w:t>Yesim Tozan, PhD</w:t>
      </w:r>
    </w:p>
    <w:p w14:paraId="34C2D55C" w14:textId="77777777" w:rsidR="00754557" w:rsidRDefault="00754557" w:rsidP="00754557">
      <w:pPr>
        <w:tabs>
          <w:tab w:val="left" w:pos="2970"/>
        </w:tabs>
        <w:jc w:val="center"/>
        <w:rPr>
          <w:rFonts w:ascii="Arial" w:hAnsi="Arial" w:cs="Arial"/>
        </w:rPr>
      </w:pPr>
      <w:r w:rsidRPr="00754557">
        <w:rPr>
          <w:rFonts w:ascii="Arial" w:hAnsi="Arial" w:cs="Arial"/>
        </w:rPr>
        <w:t>School of Global Public Health</w:t>
      </w:r>
      <w:r>
        <w:rPr>
          <w:rFonts w:ascii="Arial" w:hAnsi="Arial" w:cs="Arial"/>
        </w:rPr>
        <w:t xml:space="preserve">, </w:t>
      </w:r>
      <w:r w:rsidRPr="00754557">
        <w:rPr>
          <w:rFonts w:ascii="Arial" w:hAnsi="Arial" w:cs="Arial"/>
        </w:rPr>
        <w:t>New York University</w:t>
      </w:r>
      <w:r>
        <w:rPr>
          <w:rFonts w:ascii="Arial" w:hAnsi="Arial" w:cs="Arial"/>
        </w:rPr>
        <w:t xml:space="preserve">, </w:t>
      </w:r>
      <w:r w:rsidRPr="00754557">
        <w:rPr>
          <w:rFonts w:ascii="Arial" w:hAnsi="Arial" w:cs="Arial"/>
        </w:rPr>
        <w:t xml:space="preserve">New York, NY </w:t>
      </w:r>
      <w:r>
        <w:rPr>
          <w:rFonts w:ascii="Arial" w:hAnsi="Arial" w:cs="Arial"/>
        </w:rPr>
        <w:t xml:space="preserve">10003, </w:t>
      </w:r>
      <w:r w:rsidRPr="00754557">
        <w:rPr>
          <w:rFonts w:ascii="Arial" w:hAnsi="Arial" w:cs="Arial"/>
        </w:rPr>
        <w:t>USA</w:t>
      </w:r>
    </w:p>
    <w:p w14:paraId="317FE7B7" w14:textId="77777777" w:rsidR="00754557" w:rsidRDefault="00754557" w:rsidP="00754557">
      <w:pPr>
        <w:tabs>
          <w:tab w:val="left" w:pos="2970"/>
        </w:tabs>
        <w:jc w:val="center"/>
        <w:rPr>
          <w:rFonts w:ascii="Arial" w:hAnsi="Arial" w:cs="Arial"/>
        </w:rPr>
      </w:pPr>
    </w:p>
    <w:p w14:paraId="12E9214A" w14:textId="77777777" w:rsidR="00754557" w:rsidRPr="00754557" w:rsidRDefault="00754557" w:rsidP="00754557">
      <w:pPr>
        <w:tabs>
          <w:tab w:val="left" w:pos="297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NYU Research Team: </w:t>
      </w:r>
      <w:proofErr w:type="spellStart"/>
      <w:r>
        <w:rPr>
          <w:rFonts w:ascii="Arial" w:hAnsi="Arial" w:cs="Arial"/>
        </w:rPr>
        <w:t>Sooyoung</w:t>
      </w:r>
      <w:proofErr w:type="spellEnd"/>
      <w:r>
        <w:rPr>
          <w:rFonts w:ascii="Arial" w:hAnsi="Arial" w:cs="Arial"/>
        </w:rPr>
        <w:t xml:space="preserve"> Kim, Tyler Y. Headley, </w:t>
      </w:r>
      <w:proofErr w:type="spellStart"/>
      <w:r>
        <w:rPr>
          <w:rFonts w:ascii="Arial" w:hAnsi="Arial" w:cs="Arial"/>
        </w:rPr>
        <w:t>Ariadna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Capasso</w:t>
      </w:r>
      <w:proofErr w:type="spellEnd"/>
      <w:r>
        <w:rPr>
          <w:rFonts w:ascii="Arial" w:hAnsi="Arial" w:cs="Arial"/>
        </w:rPr>
        <w:t>, Kiera</w:t>
      </w:r>
      <w:r w:rsidR="00E518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Bloch</w:t>
      </w:r>
    </w:p>
    <w:p w14:paraId="14AEC424" w14:textId="77777777" w:rsidR="00754557" w:rsidRPr="00754557" w:rsidRDefault="00754557" w:rsidP="00754557">
      <w:pPr>
        <w:tabs>
          <w:tab w:val="left" w:pos="2970"/>
        </w:tabs>
        <w:jc w:val="both"/>
        <w:rPr>
          <w:rFonts w:ascii="Arial" w:hAnsi="Arial" w:cs="Arial"/>
        </w:rPr>
      </w:pPr>
    </w:p>
    <w:p w14:paraId="0FA74BA8" w14:textId="77777777" w:rsidR="00754557" w:rsidRDefault="00754557" w:rsidP="00754557">
      <w:pPr>
        <w:tabs>
          <w:tab w:val="left" w:pos="2970"/>
        </w:tabs>
        <w:jc w:val="both"/>
        <w:rPr>
          <w:rFonts w:ascii="Arial" w:hAnsi="Arial" w:cs="Arial"/>
        </w:rPr>
      </w:pPr>
    </w:p>
    <w:p w14:paraId="200E36D0" w14:textId="77777777" w:rsidR="00754557" w:rsidRPr="001E05CF" w:rsidRDefault="001E05CF" w:rsidP="00754557">
      <w:pPr>
        <w:tabs>
          <w:tab w:val="left" w:pos="2970"/>
        </w:tabs>
        <w:jc w:val="both"/>
        <w:rPr>
          <w:rFonts w:ascii="Arial" w:hAnsi="Arial" w:cs="Arial"/>
          <w:b/>
        </w:rPr>
      </w:pPr>
      <w:r w:rsidRPr="001E05CF">
        <w:rPr>
          <w:rFonts w:ascii="Arial" w:hAnsi="Arial" w:cs="Arial"/>
          <w:b/>
        </w:rPr>
        <w:t>Abstract</w:t>
      </w:r>
    </w:p>
    <w:p w14:paraId="5C5987AD" w14:textId="77777777" w:rsidR="003E1F19" w:rsidRPr="00754557" w:rsidRDefault="003E1F19" w:rsidP="00754557">
      <w:pPr>
        <w:tabs>
          <w:tab w:val="left" w:pos="2970"/>
        </w:tabs>
        <w:jc w:val="both"/>
        <w:rPr>
          <w:rFonts w:ascii="Arial" w:hAnsi="Arial" w:cs="Arial"/>
        </w:rPr>
      </w:pPr>
    </w:p>
    <w:p w14:paraId="71B6E7F0" w14:textId="00BD6ADE" w:rsidR="007B1FF4" w:rsidRPr="00754557" w:rsidRDefault="000D0AF6" w:rsidP="00754557">
      <w:pPr>
        <w:tabs>
          <w:tab w:val="left" w:pos="2970"/>
        </w:tabs>
        <w:jc w:val="both"/>
        <w:rPr>
          <w:rFonts w:ascii="Arial" w:hAnsi="Arial" w:cs="Arial"/>
        </w:rPr>
      </w:pPr>
      <w:r w:rsidRPr="00754557">
        <w:rPr>
          <w:rFonts w:ascii="Arial" w:hAnsi="Arial" w:cs="Arial"/>
        </w:rPr>
        <w:t xml:space="preserve">The COVID-19 pandemic has disproportionately affected the socially and economically disadvantaged groups, specifically poor, minority, and vulnerable populations, across the globe. </w:t>
      </w:r>
      <w:r w:rsidR="0013613A" w:rsidRPr="00754557">
        <w:rPr>
          <w:rFonts w:ascii="Arial" w:hAnsi="Arial" w:cs="Arial"/>
        </w:rPr>
        <w:t xml:space="preserve">In this background paper, we aim to answer the question: </w:t>
      </w:r>
      <w:commentRangeStart w:id="0"/>
      <w:r w:rsidR="0013613A" w:rsidRPr="00754557">
        <w:rPr>
          <w:rFonts w:ascii="Arial" w:hAnsi="Arial" w:cs="Arial"/>
        </w:rPr>
        <w:t>How have the low- and middle</w:t>
      </w:r>
      <w:r w:rsidR="009C2883" w:rsidRPr="00754557">
        <w:rPr>
          <w:rFonts w:ascii="Arial" w:hAnsi="Arial" w:cs="Arial"/>
        </w:rPr>
        <w:t>-</w:t>
      </w:r>
      <w:r w:rsidR="0013613A" w:rsidRPr="00754557">
        <w:rPr>
          <w:rFonts w:ascii="Arial" w:hAnsi="Arial" w:cs="Arial"/>
        </w:rPr>
        <w:t xml:space="preserve">income countries responded to the COVID-19 pandemic and what have been the main similarities and differences </w:t>
      </w:r>
      <w:r w:rsidR="009C5F73" w:rsidRPr="00754557">
        <w:rPr>
          <w:rFonts w:ascii="Arial" w:hAnsi="Arial" w:cs="Arial"/>
        </w:rPr>
        <w:t>in policies and approaches across</w:t>
      </w:r>
      <w:r w:rsidR="0013613A" w:rsidRPr="00754557">
        <w:rPr>
          <w:rFonts w:ascii="Arial" w:hAnsi="Arial" w:cs="Arial"/>
        </w:rPr>
        <w:t xml:space="preserve"> these countries when tackling this novel public health threat? </w:t>
      </w:r>
      <w:commentRangeEnd w:id="0"/>
      <w:r w:rsidR="00F45E89">
        <w:rPr>
          <w:rStyle w:val="CommentReference"/>
        </w:rPr>
        <w:commentReference w:id="0"/>
      </w:r>
      <w:r w:rsidR="0013613A" w:rsidRPr="00754557">
        <w:rPr>
          <w:rFonts w:ascii="Arial" w:hAnsi="Arial" w:cs="Arial"/>
        </w:rPr>
        <w:t xml:space="preserve">Our focus is not only on the </w:t>
      </w:r>
      <w:r w:rsidR="001A1B12" w:rsidRPr="00754557">
        <w:rPr>
          <w:rFonts w:ascii="Arial" w:hAnsi="Arial" w:cs="Arial"/>
        </w:rPr>
        <w:t xml:space="preserve">public health </w:t>
      </w:r>
      <w:r w:rsidR="0013613A" w:rsidRPr="00754557">
        <w:rPr>
          <w:rFonts w:ascii="Arial" w:hAnsi="Arial" w:cs="Arial"/>
        </w:rPr>
        <w:t xml:space="preserve">efforts to combat the spread of the </w:t>
      </w:r>
      <w:proofErr w:type="gramStart"/>
      <w:r w:rsidR="0013613A" w:rsidRPr="00754557">
        <w:rPr>
          <w:rFonts w:ascii="Arial" w:hAnsi="Arial" w:cs="Arial"/>
        </w:rPr>
        <w:t>virus</w:t>
      </w:r>
      <w:proofErr w:type="gramEnd"/>
      <w:r w:rsidR="0013613A" w:rsidRPr="00754557">
        <w:rPr>
          <w:rFonts w:ascii="Arial" w:hAnsi="Arial" w:cs="Arial"/>
        </w:rPr>
        <w:t xml:space="preserve"> but the </w:t>
      </w:r>
      <w:r w:rsidR="001A1B12" w:rsidRPr="00754557">
        <w:rPr>
          <w:rFonts w:ascii="Arial" w:hAnsi="Arial" w:cs="Arial"/>
        </w:rPr>
        <w:t xml:space="preserve">various </w:t>
      </w:r>
      <w:r w:rsidR="0013613A" w:rsidRPr="00754557">
        <w:rPr>
          <w:rFonts w:ascii="Arial" w:hAnsi="Arial" w:cs="Arial"/>
        </w:rPr>
        <w:t>policy responses</w:t>
      </w:r>
      <w:r w:rsidR="00BC2F65" w:rsidRPr="00754557">
        <w:rPr>
          <w:rFonts w:ascii="Arial" w:hAnsi="Arial" w:cs="Arial"/>
        </w:rPr>
        <w:t xml:space="preserve"> and approaches taken by the governments</w:t>
      </w:r>
      <w:r w:rsidR="0013613A" w:rsidRPr="00754557">
        <w:rPr>
          <w:rFonts w:ascii="Arial" w:hAnsi="Arial" w:cs="Arial"/>
        </w:rPr>
        <w:t xml:space="preserve"> </w:t>
      </w:r>
      <w:r w:rsidR="005433C2" w:rsidRPr="00754557">
        <w:rPr>
          <w:rFonts w:ascii="Arial" w:hAnsi="Arial" w:cs="Arial"/>
        </w:rPr>
        <w:t>to mitigate the socio-economic crisis stemming from the COVID-19 pandemic</w:t>
      </w:r>
      <w:r w:rsidR="0013613A" w:rsidRPr="00754557">
        <w:rPr>
          <w:rFonts w:ascii="Arial" w:hAnsi="Arial" w:cs="Arial"/>
        </w:rPr>
        <w:t xml:space="preserve">. </w:t>
      </w:r>
      <w:r w:rsidR="00BC2F65" w:rsidRPr="00754557">
        <w:rPr>
          <w:rFonts w:ascii="Arial" w:hAnsi="Arial" w:cs="Arial"/>
        </w:rPr>
        <w:t>To do so, we will compile 6 country case studies from around the world</w:t>
      </w:r>
      <w:r w:rsidR="00D74D50" w:rsidRPr="00754557">
        <w:rPr>
          <w:rFonts w:ascii="Arial" w:hAnsi="Arial" w:cs="Arial"/>
        </w:rPr>
        <w:t xml:space="preserve">: </w:t>
      </w:r>
      <w:r w:rsidR="008F03A9" w:rsidRPr="00754557">
        <w:rPr>
          <w:rFonts w:ascii="Arial" w:hAnsi="Arial" w:cs="Arial"/>
        </w:rPr>
        <w:t xml:space="preserve">Viet Nam, South Korea, Oman, </w:t>
      </w:r>
      <w:r w:rsidR="00D74D50" w:rsidRPr="00754557">
        <w:rPr>
          <w:rFonts w:ascii="Arial" w:hAnsi="Arial" w:cs="Arial"/>
        </w:rPr>
        <w:t>Germany, Nigeria (or Rwanda, TBD), Peru (or Colombia, TBD)</w:t>
      </w:r>
      <w:r w:rsidR="00BC2F65" w:rsidRPr="00754557">
        <w:rPr>
          <w:rFonts w:ascii="Arial" w:hAnsi="Arial" w:cs="Arial"/>
        </w:rPr>
        <w:t xml:space="preserve">. </w:t>
      </w:r>
      <w:r w:rsidR="00D74D50" w:rsidRPr="00754557">
        <w:rPr>
          <w:rFonts w:ascii="Arial" w:hAnsi="Arial" w:cs="Arial"/>
        </w:rPr>
        <w:t xml:space="preserve">These countries </w:t>
      </w:r>
      <w:r w:rsidR="009C5F73" w:rsidRPr="00754557">
        <w:rPr>
          <w:rFonts w:ascii="Arial" w:hAnsi="Arial" w:cs="Arial"/>
        </w:rPr>
        <w:t>are selected on the basis of their varying</w:t>
      </w:r>
      <w:r w:rsidR="00D74D50" w:rsidRPr="00754557">
        <w:rPr>
          <w:rFonts w:ascii="Arial" w:hAnsi="Arial" w:cs="Arial"/>
        </w:rPr>
        <w:t xml:space="preserve"> </w:t>
      </w:r>
      <w:r w:rsidR="00F80016" w:rsidRPr="00754557">
        <w:rPr>
          <w:rFonts w:ascii="Arial" w:hAnsi="Arial" w:cs="Arial"/>
        </w:rPr>
        <w:t>levels of progress towards</w:t>
      </w:r>
      <w:r w:rsidR="00D74D50" w:rsidRPr="00754557">
        <w:rPr>
          <w:rFonts w:ascii="Arial" w:hAnsi="Arial" w:cs="Arial"/>
        </w:rPr>
        <w:t xml:space="preserve"> </w:t>
      </w:r>
      <w:r w:rsidR="00F80016" w:rsidRPr="00754557">
        <w:rPr>
          <w:rFonts w:ascii="Arial" w:hAnsi="Arial" w:cs="Arial"/>
        </w:rPr>
        <w:t>universal health coverage over the past decade</w:t>
      </w:r>
      <w:r w:rsidR="00776813" w:rsidRPr="00754557">
        <w:rPr>
          <w:rFonts w:ascii="Arial" w:hAnsi="Arial" w:cs="Arial"/>
        </w:rPr>
        <w:t xml:space="preserve">, national </w:t>
      </w:r>
      <w:r w:rsidR="000A1083" w:rsidRPr="00754557">
        <w:rPr>
          <w:rFonts w:ascii="Arial" w:hAnsi="Arial" w:cs="Arial"/>
        </w:rPr>
        <w:t xml:space="preserve">disease </w:t>
      </w:r>
      <w:r w:rsidR="00D74D50" w:rsidRPr="00754557">
        <w:rPr>
          <w:rFonts w:ascii="Arial" w:hAnsi="Arial" w:cs="Arial"/>
        </w:rPr>
        <w:t xml:space="preserve">surveillance </w:t>
      </w:r>
      <w:r w:rsidR="00776813" w:rsidRPr="00754557">
        <w:rPr>
          <w:rFonts w:ascii="Arial" w:hAnsi="Arial" w:cs="Arial"/>
        </w:rPr>
        <w:t>systems, pandemic preparedness and response capacity</w:t>
      </w:r>
      <w:r w:rsidR="00754557">
        <w:rPr>
          <w:rFonts w:ascii="Arial" w:hAnsi="Arial" w:cs="Arial"/>
        </w:rPr>
        <w:t>,</w:t>
      </w:r>
      <w:r w:rsidR="00754557" w:rsidRPr="00754557">
        <w:rPr>
          <w:rFonts w:ascii="Arial" w:hAnsi="Arial" w:cs="Arial"/>
        </w:rPr>
        <w:t xml:space="preserve"> and overall level of economic development</w:t>
      </w:r>
      <w:r w:rsidR="00D74D50" w:rsidRPr="00754557">
        <w:rPr>
          <w:rFonts w:ascii="Arial" w:hAnsi="Arial" w:cs="Arial"/>
        </w:rPr>
        <w:t xml:space="preserve">. </w:t>
      </w:r>
      <w:r w:rsidR="0013613A" w:rsidRPr="00754557">
        <w:rPr>
          <w:rFonts w:ascii="Arial" w:hAnsi="Arial" w:cs="Arial"/>
        </w:rPr>
        <w:t xml:space="preserve">The </w:t>
      </w:r>
      <w:r w:rsidR="00BC2F65" w:rsidRPr="00754557">
        <w:rPr>
          <w:rFonts w:ascii="Arial" w:hAnsi="Arial" w:cs="Arial"/>
        </w:rPr>
        <w:t xml:space="preserve">overall </w:t>
      </w:r>
      <w:r w:rsidR="0013613A" w:rsidRPr="00754557">
        <w:rPr>
          <w:rFonts w:ascii="Arial" w:hAnsi="Arial" w:cs="Arial"/>
        </w:rPr>
        <w:t xml:space="preserve">aim </w:t>
      </w:r>
      <w:ins w:id="1" w:author="Sooyoung Kim" w:date="2021-04-05T16:27:00Z">
        <w:r w:rsidR="007B6D53">
          <w:rPr>
            <w:rFonts w:ascii="Arial" w:hAnsi="Arial" w:cs="Arial"/>
          </w:rPr>
          <w:t xml:space="preserve">of </w:t>
        </w:r>
      </w:ins>
      <w:del w:id="2" w:author="Sooyoung Kim" w:date="2021-04-05T16:27:00Z">
        <w:r w:rsidR="0013613A" w:rsidRPr="00754557" w:rsidDel="007B6D53">
          <w:rPr>
            <w:rFonts w:ascii="Arial" w:hAnsi="Arial" w:cs="Arial"/>
          </w:rPr>
          <w:delText xml:space="preserve">is, </w:delText>
        </w:r>
        <w:r w:rsidR="00776813" w:rsidRPr="00754557" w:rsidDel="007B6D53">
          <w:rPr>
            <w:rFonts w:ascii="Arial" w:hAnsi="Arial" w:cs="Arial"/>
          </w:rPr>
          <w:delText xml:space="preserve">using these </w:delText>
        </w:r>
        <w:r w:rsidR="00754557" w:rsidDel="007B6D53">
          <w:rPr>
            <w:rFonts w:ascii="Arial" w:hAnsi="Arial" w:cs="Arial"/>
          </w:rPr>
          <w:delText xml:space="preserve">country </w:delText>
        </w:r>
      </w:del>
      <w:r w:rsidR="00776813" w:rsidRPr="00754557">
        <w:rPr>
          <w:rFonts w:ascii="Arial" w:hAnsi="Arial" w:cs="Arial"/>
        </w:rPr>
        <w:t>case</w:t>
      </w:r>
      <w:del w:id="3" w:author="Sooyoung Kim" w:date="2021-04-05T16:27:00Z">
        <w:r w:rsidR="00776813" w:rsidRPr="00754557" w:rsidDel="007B6D53">
          <w:rPr>
            <w:rFonts w:ascii="Arial" w:hAnsi="Arial" w:cs="Arial"/>
          </w:rPr>
          <w:delText>s</w:delText>
        </w:r>
      </w:del>
      <w:r w:rsidR="00776813" w:rsidRPr="00754557">
        <w:rPr>
          <w:rFonts w:ascii="Arial" w:hAnsi="Arial" w:cs="Arial"/>
        </w:rPr>
        <w:t xml:space="preserve"> studies</w:t>
      </w:r>
      <w:del w:id="4" w:author="Sooyoung Kim" w:date="2021-04-05T16:27:00Z">
        <w:r w:rsidR="0013613A" w:rsidRPr="00754557" w:rsidDel="007B6D53">
          <w:rPr>
            <w:rFonts w:ascii="Arial" w:hAnsi="Arial" w:cs="Arial"/>
          </w:rPr>
          <w:delText>,</w:delText>
        </w:r>
      </w:del>
      <w:ins w:id="5" w:author="Sooyoung Kim" w:date="2021-04-05T16:28:00Z">
        <w:r w:rsidR="007B6D53">
          <w:rPr>
            <w:rFonts w:ascii="Arial" w:hAnsi="Arial" w:cs="Arial"/>
          </w:rPr>
          <w:t xml:space="preserve"> is</w:t>
        </w:r>
      </w:ins>
      <w:r w:rsidR="0013613A" w:rsidRPr="00754557">
        <w:rPr>
          <w:rFonts w:ascii="Arial" w:hAnsi="Arial" w:cs="Arial"/>
        </w:rPr>
        <w:t xml:space="preserve"> </w:t>
      </w:r>
      <w:del w:id="6" w:author="Sooyoung Kim" w:date="2021-04-05T16:25:00Z">
        <w:r w:rsidRPr="00754557" w:rsidDel="007B6D53">
          <w:rPr>
            <w:rFonts w:ascii="Arial" w:hAnsi="Arial" w:cs="Arial"/>
          </w:rPr>
          <w:delText xml:space="preserve">is </w:delText>
        </w:r>
      </w:del>
      <w:r w:rsidR="0013613A" w:rsidRPr="00754557">
        <w:rPr>
          <w:rFonts w:ascii="Arial" w:hAnsi="Arial" w:cs="Arial"/>
        </w:rPr>
        <w:t xml:space="preserve">to </w:t>
      </w:r>
      <w:r w:rsidR="000A1083" w:rsidRPr="00754557">
        <w:rPr>
          <w:rFonts w:ascii="Arial" w:hAnsi="Arial" w:cs="Arial"/>
        </w:rPr>
        <w:t>describe</w:t>
      </w:r>
      <w:r w:rsidR="00754557">
        <w:rPr>
          <w:rFonts w:ascii="Arial" w:hAnsi="Arial" w:cs="Arial"/>
        </w:rPr>
        <w:t xml:space="preserve"> in depth</w:t>
      </w:r>
      <w:r w:rsidR="000A1083" w:rsidRPr="00754557">
        <w:rPr>
          <w:rFonts w:ascii="Arial" w:hAnsi="Arial" w:cs="Arial"/>
        </w:rPr>
        <w:t xml:space="preserve"> the development and implementation of public health</w:t>
      </w:r>
      <w:ins w:id="7" w:author="Sooyoung Kim" w:date="2021-04-05T16:25:00Z">
        <w:r w:rsidR="007B6D53">
          <w:rPr>
            <w:rFonts w:ascii="Arial" w:hAnsi="Arial" w:cs="Arial"/>
          </w:rPr>
          <w:t>-</w:t>
        </w:r>
      </w:ins>
      <w:r w:rsidR="000A1083" w:rsidRPr="00754557">
        <w:rPr>
          <w:rFonts w:ascii="Arial" w:hAnsi="Arial" w:cs="Arial"/>
        </w:rPr>
        <w:t xml:space="preserve"> </w:t>
      </w:r>
      <w:r w:rsidR="005433C2" w:rsidRPr="00754557">
        <w:rPr>
          <w:rFonts w:ascii="Arial" w:hAnsi="Arial" w:cs="Arial"/>
        </w:rPr>
        <w:t xml:space="preserve">and social policy </w:t>
      </w:r>
      <w:r w:rsidR="000A1083" w:rsidRPr="00754557">
        <w:rPr>
          <w:rFonts w:ascii="Arial" w:hAnsi="Arial" w:cs="Arial"/>
        </w:rPr>
        <w:t xml:space="preserve">measures </w:t>
      </w:r>
      <w:r w:rsidR="005433C2" w:rsidRPr="00754557">
        <w:rPr>
          <w:rFonts w:ascii="Arial" w:hAnsi="Arial" w:cs="Arial"/>
        </w:rPr>
        <w:t>taken by</w:t>
      </w:r>
      <w:r w:rsidR="000A1083" w:rsidRPr="00754557">
        <w:rPr>
          <w:rFonts w:ascii="Arial" w:hAnsi="Arial" w:cs="Arial"/>
        </w:rPr>
        <w:t xml:space="preserve"> each country in response to </w:t>
      </w:r>
      <w:r w:rsidR="0013613A" w:rsidRPr="00754557">
        <w:rPr>
          <w:rFonts w:ascii="Arial" w:hAnsi="Arial" w:cs="Arial"/>
        </w:rPr>
        <w:t>the COVID-19 pandemic</w:t>
      </w:r>
      <w:r w:rsidR="000A1083" w:rsidRPr="00754557">
        <w:rPr>
          <w:rFonts w:ascii="Arial" w:hAnsi="Arial" w:cs="Arial"/>
        </w:rPr>
        <w:t xml:space="preserve"> and</w:t>
      </w:r>
      <w:r w:rsidRPr="00754557">
        <w:rPr>
          <w:rFonts w:ascii="Arial" w:hAnsi="Arial" w:cs="Arial"/>
        </w:rPr>
        <w:t xml:space="preserve"> </w:t>
      </w:r>
      <w:ins w:id="8" w:author="Sooyoung Kim" w:date="2021-04-05T16:25:00Z">
        <w:r w:rsidR="007B6D53">
          <w:rPr>
            <w:rFonts w:ascii="Arial" w:hAnsi="Arial" w:cs="Arial"/>
          </w:rPr>
          <w:t xml:space="preserve">to </w:t>
        </w:r>
      </w:ins>
      <w:r w:rsidRPr="00754557">
        <w:rPr>
          <w:rFonts w:ascii="Arial" w:hAnsi="Arial" w:cs="Arial"/>
        </w:rPr>
        <w:t>highlight</w:t>
      </w:r>
      <w:r w:rsidR="00BC2F65" w:rsidRPr="00754557">
        <w:rPr>
          <w:rFonts w:ascii="Arial" w:hAnsi="Arial" w:cs="Arial"/>
        </w:rPr>
        <w:t xml:space="preserve"> the </w:t>
      </w:r>
      <w:r w:rsidRPr="00754557">
        <w:rPr>
          <w:rFonts w:ascii="Arial" w:hAnsi="Arial" w:cs="Arial"/>
        </w:rPr>
        <w:t xml:space="preserve">key </w:t>
      </w:r>
      <w:r w:rsidR="00BC2F65" w:rsidRPr="00754557">
        <w:rPr>
          <w:rFonts w:ascii="Arial" w:hAnsi="Arial" w:cs="Arial"/>
        </w:rPr>
        <w:t xml:space="preserve">lessons learned </w:t>
      </w:r>
      <w:r w:rsidR="00776813" w:rsidRPr="00754557">
        <w:rPr>
          <w:rFonts w:ascii="Arial" w:hAnsi="Arial" w:cs="Arial"/>
        </w:rPr>
        <w:t xml:space="preserve">so as </w:t>
      </w:r>
      <w:r w:rsidR="00BC2F65" w:rsidRPr="00754557">
        <w:rPr>
          <w:rFonts w:ascii="Arial" w:hAnsi="Arial" w:cs="Arial"/>
        </w:rPr>
        <w:t xml:space="preserve">to </w:t>
      </w:r>
      <w:r w:rsidR="00776813" w:rsidRPr="00754557">
        <w:rPr>
          <w:rFonts w:ascii="Arial" w:hAnsi="Arial" w:cs="Arial"/>
        </w:rPr>
        <w:t>strengthen</w:t>
      </w:r>
      <w:r w:rsidR="00BC2F65" w:rsidRPr="00754557">
        <w:rPr>
          <w:rFonts w:ascii="Arial" w:hAnsi="Arial" w:cs="Arial"/>
        </w:rPr>
        <w:t xml:space="preserve"> </w:t>
      </w:r>
      <w:r w:rsidR="00776813" w:rsidRPr="00754557">
        <w:rPr>
          <w:rFonts w:ascii="Arial" w:hAnsi="Arial" w:cs="Arial"/>
        </w:rPr>
        <w:t>resilience</w:t>
      </w:r>
      <w:r w:rsidR="009C5F73" w:rsidRPr="00754557">
        <w:rPr>
          <w:rFonts w:ascii="Arial" w:hAnsi="Arial" w:cs="Arial"/>
        </w:rPr>
        <w:t xml:space="preserve"> </w:t>
      </w:r>
      <w:r w:rsidR="005433C2" w:rsidRPr="00754557">
        <w:rPr>
          <w:rFonts w:ascii="Arial" w:hAnsi="Arial" w:cs="Arial"/>
        </w:rPr>
        <w:t>in</w:t>
      </w:r>
      <w:r w:rsidR="009C5F73" w:rsidRPr="00754557">
        <w:rPr>
          <w:rFonts w:ascii="Arial" w:hAnsi="Arial" w:cs="Arial"/>
        </w:rPr>
        <w:t xml:space="preserve"> all nations</w:t>
      </w:r>
      <w:r w:rsidR="00BC2F65" w:rsidRPr="00754557">
        <w:rPr>
          <w:rFonts w:ascii="Arial" w:hAnsi="Arial" w:cs="Arial"/>
        </w:rPr>
        <w:t xml:space="preserve"> </w:t>
      </w:r>
      <w:r w:rsidR="00776813" w:rsidRPr="00754557">
        <w:rPr>
          <w:rFonts w:ascii="Arial" w:hAnsi="Arial" w:cs="Arial"/>
        </w:rPr>
        <w:t xml:space="preserve">through synergistic systems </w:t>
      </w:r>
      <w:ins w:id="9" w:author="Sooyoung Kim" w:date="2021-04-05T16:28:00Z">
        <w:r w:rsidR="007B6D53">
          <w:rPr>
            <w:rFonts w:ascii="Arial" w:hAnsi="Arial" w:cs="Arial"/>
          </w:rPr>
          <w:t xml:space="preserve">for </w:t>
        </w:r>
      </w:ins>
      <w:del w:id="10" w:author="Sooyoung Kim" w:date="2021-04-05T16:28:00Z">
        <w:r w:rsidR="00776813" w:rsidRPr="00754557" w:rsidDel="007B6D53">
          <w:rPr>
            <w:rFonts w:ascii="Arial" w:hAnsi="Arial" w:cs="Arial"/>
          </w:rPr>
          <w:delText xml:space="preserve">to </w:delText>
        </w:r>
        <w:r w:rsidR="000A1083" w:rsidRPr="00754557" w:rsidDel="007B6D53">
          <w:rPr>
            <w:rFonts w:ascii="Arial" w:hAnsi="Arial" w:cs="Arial"/>
          </w:rPr>
          <w:delText>meet the challenge of</w:delText>
        </w:r>
        <w:r w:rsidR="00BC2F65" w:rsidRPr="00754557" w:rsidDel="007B6D53">
          <w:rPr>
            <w:rFonts w:ascii="Arial" w:hAnsi="Arial" w:cs="Arial"/>
          </w:rPr>
          <w:delText xml:space="preserve"> </w:delText>
        </w:r>
      </w:del>
      <w:r w:rsidR="00BC2F65" w:rsidRPr="00754557">
        <w:rPr>
          <w:rFonts w:ascii="Arial" w:hAnsi="Arial" w:cs="Arial"/>
        </w:rPr>
        <w:t xml:space="preserve">future public health </w:t>
      </w:r>
      <w:r w:rsidR="009C5F73" w:rsidRPr="00754557">
        <w:rPr>
          <w:rFonts w:ascii="Arial" w:hAnsi="Arial" w:cs="Arial"/>
        </w:rPr>
        <w:t>emergencies</w:t>
      </w:r>
      <w:r w:rsidR="00246D88" w:rsidRPr="00754557">
        <w:rPr>
          <w:rFonts w:ascii="Arial" w:hAnsi="Arial" w:cs="Arial"/>
        </w:rPr>
        <w:t>.</w:t>
      </w:r>
      <w:r w:rsidR="00BC2F65" w:rsidRPr="00754557">
        <w:rPr>
          <w:rFonts w:ascii="Arial" w:hAnsi="Arial" w:cs="Arial"/>
        </w:rPr>
        <w:t xml:space="preserve"> </w:t>
      </w:r>
      <w:r w:rsidR="005433C2" w:rsidRPr="00754557">
        <w:rPr>
          <w:rFonts w:ascii="Arial" w:hAnsi="Arial" w:cs="Arial"/>
        </w:rPr>
        <w:t xml:space="preserve">Given that we attempt to describe </w:t>
      </w:r>
      <w:r w:rsidR="001E05CF">
        <w:rPr>
          <w:rFonts w:ascii="Arial" w:hAnsi="Arial" w:cs="Arial"/>
        </w:rPr>
        <w:t xml:space="preserve">the country experiences </w:t>
      </w:r>
      <w:r w:rsidR="005433C2" w:rsidRPr="00754557">
        <w:rPr>
          <w:rFonts w:ascii="Arial" w:hAnsi="Arial" w:cs="Arial"/>
        </w:rPr>
        <w:t xml:space="preserve">and synthesize </w:t>
      </w:r>
      <w:r w:rsidR="003E1F19" w:rsidRPr="00754557">
        <w:rPr>
          <w:rFonts w:ascii="Arial" w:hAnsi="Arial" w:cs="Arial"/>
        </w:rPr>
        <w:t>the evidence base</w:t>
      </w:r>
      <w:ins w:id="11" w:author="Sooyoung Kim" w:date="2021-04-05T16:30:00Z">
        <w:r w:rsidR="007B6D53">
          <w:rPr>
            <w:rFonts w:ascii="Arial" w:hAnsi="Arial" w:cs="Arial"/>
          </w:rPr>
          <w:t>d</w:t>
        </w:r>
      </w:ins>
      <w:r w:rsidR="003E1F19" w:rsidRPr="00754557">
        <w:rPr>
          <w:rFonts w:ascii="Arial" w:hAnsi="Arial" w:cs="Arial"/>
        </w:rPr>
        <w:t xml:space="preserve"> on </w:t>
      </w:r>
      <w:r w:rsidR="001E05CF">
        <w:rPr>
          <w:rFonts w:ascii="Arial" w:hAnsi="Arial" w:cs="Arial"/>
        </w:rPr>
        <w:t xml:space="preserve">very </w:t>
      </w:r>
      <w:r w:rsidR="003E1F19" w:rsidRPr="00754557">
        <w:rPr>
          <w:rFonts w:ascii="Arial" w:hAnsi="Arial" w:cs="Arial"/>
        </w:rPr>
        <w:t xml:space="preserve">recent policy developments in response to </w:t>
      </w:r>
      <w:r w:rsidR="001E05CF">
        <w:rPr>
          <w:rFonts w:ascii="Arial" w:hAnsi="Arial" w:cs="Arial"/>
        </w:rPr>
        <w:t>a</w:t>
      </w:r>
      <w:r w:rsidR="003E1F19" w:rsidRPr="00754557">
        <w:rPr>
          <w:rFonts w:ascii="Arial" w:hAnsi="Arial" w:cs="Arial"/>
        </w:rPr>
        <w:t xml:space="preserve"> public health emergency</w:t>
      </w:r>
      <w:r w:rsidR="001E05CF">
        <w:rPr>
          <w:rFonts w:ascii="Arial" w:hAnsi="Arial" w:cs="Arial"/>
        </w:rPr>
        <w:t xml:space="preserve"> that is still unfolding</w:t>
      </w:r>
      <w:r w:rsidR="003E1F19" w:rsidRPr="00754557">
        <w:rPr>
          <w:rFonts w:ascii="Arial" w:hAnsi="Arial" w:cs="Arial"/>
        </w:rPr>
        <w:t>, we will apply descriptive research</w:t>
      </w:r>
      <w:ins w:id="12" w:author="Sooyoung Kim" w:date="2021-04-05T16:29:00Z">
        <w:r w:rsidR="007B6D53">
          <w:rPr>
            <w:rFonts w:ascii="Arial" w:hAnsi="Arial" w:cs="Arial"/>
          </w:rPr>
          <w:t xml:space="preserve"> methods</w:t>
        </w:r>
      </w:ins>
      <w:r w:rsidR="003E1F19" w:rsidRPr="00754557">
        <w:rPr>
          <w:rFonts w:ascii="Arial" w:hAnsi="Arial" w:cs="Arial"/>
        </w:rPr>
        <w:t xml:space="preserve"> and rely</w:t>
      </w:r>
      <w:r w:rsidR="001E05CF">
        <w:rPr>
          <w:rFonts w:ascii="Arial" w:hAnsi="Arial" w:cs="Arial"/>
        </w:rPr>
        <w:t xml:space="preserve"> primarily</w:t>
      </w:r>
      <w:r w:rsidR="003E1F19" w:rsidRPr="00754557">
        <w:rPr>
          <w:rFonts w:ascii="Arial" w:hAnsi="Arial" w:cs="Arial"/>
        </w:rPr>
        <w:t xml:space="preserve"> on </w:t>
      </w:r>
      <w:r w:rsidR="0099543D" w:rsidRPr="00754557">
        <w:rPr>
          <w:rFonts w:ascii="Arial" w:hAnsi="Arial" w:cs="Arial"/>
        </w:rPr>
        <w:t>national and other official policy</w:t>
      </w:r>
      <w:r w:rsidR="003E1F19" w:rsidRPr="00754557">
        <w:rPr>
          <w:rFonts w:ascii="Arial" w:hAnsi="Arial" w:cs="Arial"/>
        </w:rPr>
        <w:t xml:space="preserve"> documents and published literature</w:t>
      </w:r>
      <w:ins w:id="13" w:author="Sooyoung Kim" w:date="2021-04-05T16:29:00Z">
        <w:r w:rsidR="007B6D53">
          <w:rPr>
            <w:rFonts w:ascii="Arial" w:hAnsi="Arial" w:cs="Arial"/>
          </w:rPr>
          <w:t>s</w:t>
        </w:r>
      </w:ins>
      <w:r w:rsidR="001E05CF">
        <w:rPr>
          <w:rFonts w:ascii="Arial" w:hAnsi="Arial" w:cs="Arial"/>
        </w:rPr>
        <w:t xml:space="preserve"> from the start of the COVID-19 crisis in January 2020 to now</w:t>
      </w:r>
      <w:r w:rsidR="0099543D" w:rsidRPr="00754557">
        <w:rPr>
          <w:rFonts w:ascii="Arial" w:hAnsi="Arial" w:cs="Arial"/>
        </w:rPr>
        <w:t>. Where we can, we will use quantitative indicators</w:t>
      </w:r>
      <w:r w:rsidR="00754557" w:rsidRPr="00754557">
        <w:rPr>
          <w:rFonts w:ascii="Arial" w:hAnsi="Arial" w:cs="Arial"/>
        </w:rPr>
        <w:t xml:space="preserve"> from international and national </w:t>
      </w:r>
      <w:del w:id="14" w:author="Sooyoung Kim" w:date="2021-04-05T16:31:00Z">
        <w:r w:rsidR="00754557" w:rsidRPr="00754557" w:rsidDel="007B6D53">
          <w:rPr>
            <w:rFonts w:ascii="Arial" w:hAnsi="Arial" w:cs="Arial"/>
          </w:rPr>
          <w:delText xml:space="preserve">statistical </w:delText>
        </w:r>
      </w:del>
      <w:r w:rsidR="00754557" w:rsidRPr="00754557">
        <w:rPr>
          <w:rFonts w:ascii="Arial" w:hAnsi="Arial" w:cs="Arial"/>
        </w:rPr>
        <w:t>data sources</w:t>
      </w:r>
      <w:r w:rsidR="0099543D" w:rsidRPr="00754557">
        <w:rPr>
          <w:rFonts w:ascii="Arial" w:hAnsi="Arial" w:cs="Arial"/>
        </w:rPr>
        <w:t xml:space="preserve"> to support our arguments and findings</w:t>
      </w:r>
      <w:r w:rsidR="00754557" w:rsidRPr="00754557">
        <w:rPr>
          <w:rFonts w:ascii="Arial" w:hAnsi="Arial" w:cs="Arial"/>
        </w:rPr>
        <w:t>.</w:t>
      </w:r>
      <w:r w:rsidR="0099543D" w:rsidRPr="00754557">
        <w:rPr>
          <w:rFonts w:ascii="Arial" w:hAnsi="Arial" w:cs="Arial"/>
        </w:rPr>
        <w:t xml:space="preserve">  </w:t>
      </w:r>
      <w:r w:rsidR="0013613A" w:rsidRPr="00754557">
        <w:rPr>
          <w:rFonts w:ascii="Arial" w:hAnsi="Arial" w:cs="Arial"/>
        </w:rPr>
        <w:t xml:space="preserve"> </w:t>
      </w:r>
    </w:p>
    <w:sectPr w:rsidR="007B1FF4" w:rsidRPr="00754557" w:rsidSect="0013613A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ooyoung Kim" w:date="2021-04-05T16:34:00Z" w:initials="SK">
    <w:p w14:paraId="5CACBFEA" w14:textId="4800B2B1" w:rsidR="00F45E89" w:rsidRDefault="00F45E89">
      <w:pPr>
        <w:pStyle w:val="CommentText"/>
      </w:pPr>
      <w:r>
        <w:rPr>
          <w:rStyle w:val="CommentReference"/>
        </w:rPr>
        <w:annotationRef/>
      </w:r>
      <w:r>
        <w:t>We are actually including 2 high income countries (Germany and Korea) to the case study, so maybe the question should be re-phrased as</w:t>
      </w:r>
    </w:p>
    <w:p w14:paraId="74754069" w14:textId="551E34BB" w:rsidR="00F45E89" w:rsidRDefault="00F45E89">
      <w:pPr>
        <w:pStyle w:val="CommentText"/>
      </w:pPr>
      <w:r>
        <w:t>“How have different countries responded to the COVID-19 pandemic and what policy lessons could be learned, especially for low- and middle-income countries, to better prepare for future public health emergencies?”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47540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5BA81" w16cex:dateUtc="2021-04-05T2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4754069" w16cid:durableId="2415BA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ooyoung Kim">
    <w15:presenceInfo w15:providerId="AD" w15:userId="S::sk9076@nyu.edu::9d9185f7-10e9-4a92-ae06-902dd4a0c1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3A"/>
    <w:rsid w:val="000163A6"/>
    <w:rsid w:val="00022C47"/>
    <w:rsid w:val="00032D3A"/>
    <w:rsid w:val="00054E3B"/>
    <w:rsid w:val="000632EF"/>
    <w:rsid w:val="00071A97"/>
    <w:rsid w:val="000757F9"/>
    <w:rsid w:val="0007672E"/>
    <w:rsid w:val="000808F8"/>
    <w:rsid w:val="000A0F21"/>
    <w:rsid w:val="000A1083"/>
    <w:rsid w:val="000A256F"/>
    <w:rsid w:val="000B1EC9"/>
    <w:rsid w:val="000B455A"/>
    <w:rsid w:val="000B624D"/>
    <w:rsid w:val="000B7ED1"/>
    <w:rsid w:val="000C1BDF"/>
    <w:rsid w:val="000C31B8"/>
    <w:rsid w:val="000C3846"/>
    <w:rsid w:val="000C42D7"/>
    <w:rsid w:val="000D0AF6"/>
    <w:rsid w:val="00113551"/>
    <w:rsid w:val="00115121"/>
    <w:rsid w:val="001217AF"/>
    <w:rsid w:val="00122389"/>
    <w:rsid w:val="0013613A"/>
    <w:rsid w:val="0014300F"/>
    <w:rsid w:val="001438BD"/>
    <w:rsid w:val="00162117"/>
    <w:rsid w:val="00175486"/>
    <w:rsid w:val="00175CC6"/>
    <w:rsid w:val="0018389B"/>
    <w:rsid w:val="00184167"/>
    <w:rsid w:val="0019496F"/>
    <w:rsid w:val="001A1B12"/>
    <w:rsid w:val="001A24AB"/>
    <w:rsid w:val="001A5FDA"/>
    <w:rsid w:val="001C432E"/>
    <w:rsid w:val="001C5390"/>
    <w:rsid w:val="001D6617"/>
    <w:rsid w:val="001E05CF"/>
    <w:rsid w:val="001E2104"/>
    <w:rsid w:val="001E76F5"/>
    <w:rsid w:val="001F37C1"/>
    <w:rsid w:val="001F426E"/>
    <w:rsid w:val="001F485D"/>
    <w:rsid w:val="002022CB"/>
    <w:rsid w:val="002117C8"/>
    <w:rsid w:val="002152AB"/>
    <w:rsid w:val="002175B5"/>
    <w:rsid w:val="002205F7"/>
    <w:rsid w:val="0022171F"/>
    <w:rsid w:val="00231D36"/>
    <w:rsid w:val="00240D0E"/>
    <w:rsid w:val="0024557C"/>
    <w:rsid w:val="00246D88"/>
    <w:rsid w:val="0026441B"/>
    <w:rsid w:val="00270738"/>
    <w:rsid w:val="002A5603"/>
    <w:rsid w:val="002E3327"/>
    <w:rsid w:val="002E3DCE"/>
    <w:rsid w:val="002E6BD3"/>
    <w:rsid w:val="002E6C80"/>
    <w:rsid w:val="002F149E"/>
    <w:rsid w:val="00304820"/>
    <w:rsid w:val="00307EF2"/>
    <w:rsid w:val="00312A7E"/>
    <w:rsid w:val="00324CE1"/>
    <w:rsid w:val="0033044A"/>
    <w:rsid w:val="003333A6"/>
    <w:rsid w:val="0033593D"/>
    <w:rsid w:val="00370F11"/>
    <w:rsid w:val="00377709"/>
    <w:rsid w:val="0038443C"/>
    <w:rsid w:val="00385531"/>
    <w:rsid w:val="003A398D"/>
    <w:rsid w:val="003C58E6"/>
    <w:rsid w:val="003D5AFB"/>
    <w:rsid w:val="003E02AF"/>
    <w:rsid w:val="003E1F19"/>
    <w:rsid w:val="003F1079"/>
    <w:rsid w:val="003F3D55"/>
    <w:rsid w:val="003F5043"/>
    <w:rsid w:val="003F5552"/>
    <w:rsid w:val="004213EB"/>
    <w:rsid w:val="00421BF9"/>
    <w:rsid w:val="0042676A"/>
    <w:rsid w:val="004302BE"/>
    <w:rsid w:val="00446511"/>
    <w:rsid w:val="00455BF8"/>
    <w:rsid w:val="0045689C"/>
    <w:rsid w:val="00457A81"/>
    <w:rsid w:val="00462425"/>
    <w:rsid w:val="00465BAD"/>
    <w:rsid w:val="0047605B"/>
    <w:rsid w:val="00476395"/>
    <w:rsid w:val="004812E4"/>
    <w:rsid w:val="00483196"/>
    <w:rsid w:val="00492C80"/>
    <w:rsid w:val="004B133B"/>
    <w:rsid w:val="004B62DA"/>
    <w:rsid w:val="004C01C6"/>
    <w:rsid w:val="004C368F"/>
    <w:rsid w:val="004C55B7"/>
    <w:rsid w:val="004C6F37"/>
    <w:rsid w:val="004D3D47"/>
    <w:rsid w:val="004E5362"/>
    <w:rsid w:val="005037A2"/>
    <w:rsid w:val="005127C3"/>
    <w:rsid w:val="00527F29"/>
    <w:rsid w:val="00530A67"/>
    <w:rsid w:val="00530AF2"/>
    <w:rsid w:val="00540ACC"/>
    <w:rsid w:val="005433C2"/>
    <w:rsid w:val="005733B1"/>
    <w:rsid w:val="005754A4"/>
    <w:rsid w:val="00582C1A"/>
    <w:rsid w:val="005969FD"/>
    <w:rsid w:val="005A1982"/>
    <w:rsid w:val="005A415B"/>
    <w:rsid w:val="005A514B"/>
    <w:rsid w:val="005B0805"/>
    <w:rsid w:val="005C03D4"/>
    <w:rsid w:val="005C2FDF"/>
    <w:rsid w:val="005C593B"/>
    <w:rsid w:val="005C69E2"/>
    <w:rsid w:val="005C7708"/>
    <w:rsid w:val="005D0FEF"/>
    <w:rsid w:val="005D2054"/>
    <w:rsid w:val="005E787B"/>
    <w:rsid w:val="005F0A13"/>
    <w:rsid w:val="005F4A4F"/>
    <w:rsid w:val="005F6493"/>
    <w:rsid w:val="005F7EAD"/>
    <w:rsid w:val="00607E75"/>
    <w:rsid w:val="00611E2B"/>
    <w:rsid w:val="00613A1F"/>
    <w:rsid w:val="00616144"/>
    <w:rsid w:val="00620ADC"/>
    <w:rsid w:val="00625397"/>
    <w:rsid w:val="006330C8"/>
    <w:rsid w:val="006331F9"/>
    <w:rsid w:val="00652588"/>
    <w:rsid w:val="0066654E"/>
    <w:rsid w:val="00670B14"/>
    <w:rsid w:val="00671505"/>
    <w:rsid w:val="006725E3"/>
    <w:rsid w:val="00676075"/>
    <w:rsid w:val="00691498"/>
    <w:rsid w:val="006A1CF7"/>
    <w:rsid w:val="006B30B4"/>
    <w:rsid w:val="006C2EB0"/>
    <w:rsid w:val="006C52A5"/>
    <w:rsid w:val="006E7E47"/>
    <w:rsid w:val="006F5B36"/>
    <w:rsid w:val="006F5BBD"/>
    <w:rsid w:val="00703618"/>
    <w:rsid w:val="00705F9D"/>
    <w:rsid w:val="00723448"/>
    <w:rsid w:val="00726502"/>
    <w:rsid w:val="0073263A"/>
    <w:rsid w:val="007408B5"/>
    <w:rsid w:val="00751DE9"/>
    <w:rsid w:val="00754557"/>
    <w:rsid w:val="00776813"/>
    <w:rsid w:val="00777823"/>
    <w:rsid w:val="0078279E"/>
    <w:rsid w:val="007839F9"/>
    <w:rsid w:val="007850B5"/>
    <w:rsid w:val="00792171"/>
    <w:rsid w:val="007959C2"/>
    <w:rsid w:val="007960A4"/>
    <w:rsid w:val="007B1FF4"/>
    <w:rsid w:val="007B34E2"/>
    <w:rsid w:val="007B3830"/>
    <w:rsid w:val="007B6D53"/>
    <w:rsid w:val="007C2010"/>
    <w:rsid w:val="007C4C1C"/>
    <w:rsid w:val="007C6DA8"/>
    <w:rsid w:val="007C7B3F"/>
    <w:rsid w:val="007D00C0"/>
    <w:rsid w:val="007E12AC"/>
    <w:rsid w:val="007F492D"/>
    <w:rsid w:val="007F5646"/>
    <w:rsid w:val="00802F1E"/>
    <w:rsid w:val="0080409D"/>
    <w:rsid w:val="008054D4"/>
    <w:rsid w:val="00805842"/>
    <w:rsid w:val="008100F8"/>
    <w:rsid w:val="00810210"/>
    <w:rsid w:val="008122C8"/>
    <w:rsid w:val="008234D5"/>
    <w:rsid w:val="00827D33"/>
    <w:rsid w:val="008309AD"/>
    <w:rsid w:val="00831337"/>
    <w:rsid w:val="0084090F"/>
    <w:rsid w:val="00850D95"/>
    <w:rsid w:val="008670E9"/>
    <w:rsid w:val="00874997"/>
    <w:rsid w:val="008765F6"/>
    <w:rsid w:val="00880A69"/>
    <w:rsid w:val="00880BF6"/>
    <w:rsid w:val="00887E92"/>
    <w:rsid w:val="008A4C0A"/>
    <w:rsid w:val="008B05FE"/>
    <w:rsid w:val="008B3525"/>
    <w:rsid w:val="008B5611"/>
    <w:rsid w:val="008B7F7D"/>
    <w:rsid w:val="008C4B71"/>
    <w:rsid w:val="008D280E"/>
    <w:rsid w:val="008E4C3B"/>
    <w:rsid w:val="008E544C"/>
    <w:rsid w:val="008E7634"/>
    <w:rsid w:val="008F03A9"/>
    <w:rsid w:val="008F0FA8"/>
    <w:rsid w:val="008F610F"/>
    <w:rsid w:val="008F76F4"/>
    <w:rsid w:val="009044CF"/>
    <w:rsid w:val="00912061"/>
    <w:rsid w:val="00941692"/>
    <w:rsid w:val="00944E79"/>
    <w:rsid w:val="0095103E"/>
    <w:rsid w:val="00961014"/>
    <w:rsid w:val="00985B8B"/>
    <w:rsid w:val="009864A3"/>
    <w:rsid w:val="0099543D"/>
    <w:rsid w:val="00996287"/>
    <w:rsid w:val="009B546B"/>
    <w:rsid w:val="009C0001"/>
    <w:rsid w:val="009C2883"/>
    <w:rsid w:val="009C5F73"/>
    <w:rsid w:val="009D5003"/>
    <w:rsid w:val="009D5ED2"/>
    <w:rsid w:val="009E6EA1"/>
    <w:rsid w:val="009E79C4"/>
    <w:rsid w:val="00A04186"/>
    <w:rsid w:val="00A05879"/>
    <w:rsid w:val="00A251D1"/>
    <w:rsid w:val="00A3383C"/>
    <w:rsid w:val="00A35D75"/>
    <w:rsid w:val="00A4021F"/>
    <w:rsid w:val="00A604FA"/>
    <w:rsid w:val="00A753A0"/>
    <w:rsid w:val="00A91BD5"/>
    <w:rsid w:val="00AA265B"/>
    <w:rsid w:val="00AB606B"/>
    <w:rsid w:val="00AB6EE7"/>
    <w:rsid w:val="00AB7572"/>
    <w:rsid w:val="00AC08F0"/>
    <w:rsid w:val="00AC3FD4"/>
    <w:rsid w:val="00AC6C02"/>
    <w:rsid w:val="00AD041E"/>
    <w:rsid w:val="00AD7947"/>
    <w:rsid w:val="00AF363C"/>
    <w:rsid w:val="00B07DFE"/>
    <w:rsid w:val="00B10831"/>
    <w:rsid w:val="00B14F01"/>
    <w:rsid w:val="00B17D4F"/>
    <w:rsid w:val="00B225E2"/>
    <w:rsid w:val="00B244F0"/>
    <w:rsid w:val="00B324CE"/>
    <w:rsid w:val="00B33E19"/>
    <w:rsid w:val="00B36469"/>
    <w:rsid w:val="00B41185"/>
    <w:rsid w:val="00B65180"/>
    <w:rsid w:val="00B67A87"/>
    <w:rsid w:val="00B74AEB"/>
    <w:rsid w:val="00B8204B"/>
    <w:rsid w:val="00B8709A"/>
    <w:rsid w:val="00BA0D89"/>
    <w:rsid w:val="00BC0DEF"/>
    <w:rsid w:val="00BC2044"/>
    <w:rsid w:val="00BC2F65"/>
    <w:rsid w:val="00BD5FA1"/>
    <w:rsid w:val="00BE38EC"/>
    <w:rsid w:val="00C131BB"/>
    <w:rsid w:val="00C155FA"/>
    <w:rsid w:val="00C21C19"/>
    <w:rsid w:val="00C2487F"/>
    <w:rsid w:val="00C54362"/>
    <w:rsid w:val="00C62284"/>
    <w:rsid w:val="00C6284D"/>
    <w:rsid w:val="00C72DDB"/>
    <w:rsid w:val="00C87570"/>
    <w:rsid w:val="00C904CF"/>
    <w:rsid w:val="00C94BC4"/>
    <w:rsid w:val="00C96DDD"/>
    <w:rsid w:val="00CB1A99"/>
    <w:rsid w:val="00CB60C7"/>
    <w:rsid w:val="00CD2B82"/>
    <w:rsid w:val="00CD3E7B"/>
    <w:rsid w:val="00CE72B5"/>
    <w:rsid w:val="00CF4058"/>
    <w:rsid w:val="00D0107E"/>
    <w:rsid w:val="00D32A59"/>
    <w:rsid w:val="00D36772"/>
    <w:rsid w:val="00D60637"/>
    <w:rsid w:val="00D63CCB"/>
    <w:rsid w:val="00D74D50"/>
    <w:rsid w:val="00D77B7C"/>
    <w:rsid w:val="00D86760"/>
    <w:rsid w:val="00DD25A3"/>
    <w:rsid w:val="00DD4C17"/>
    <w:rsid w:val="00DE20F2"/>
    <w:rsid w:val="00DF09BE"/>
    <w:rsid w:val="00DF3BDA"/>
    <w:rsid w:val="00DF4BDC"/>
    <w:rsid w:val="00E12A4F"/>
    <w:rsid w:val="00E212A1"/>
    <w:rsid w:val="00E36DB6"/>
    <w:rsid w:val="00E41772"/>
    <w:rsid w:val="00E42903"/>
    <w:rsid w:val="00E518F0"/>
    <w:rsid w:val="00E52690"/>
    <w:rsid w:val="00E535D5"/>
    <w:rsid w:val="00E56872"/>
    <w:rsid w:val="00E664B8"/>
    <w:rsid w:val="00E71C9B"/>
    <w:rsid w:val="00E90265"/>
    <w:rsid w:val="00EB16AF"/>
    <w:rsid w:val="00EC6127"/>
    <w:rsid w:val="00ED1D66"/>
    <w:rsid w:val="00ED3BCF"/>
    <w:rsid w:val="00EF2322"/>
    <w:rsid w:val="00EF36C8"/>
    <w:rsid w:val="00EF4221"/>
    <w:rsid w:val="00EF563C"/>
    <w:rsid w:val="00F038C2"/>
    <w:rsid w:val="00F14FBF"/>
    <w:rsid w:val="00F23511"/>
    <w:rsid w:val="00F45E89"/>
    <w:rsid w:val="00F51944"/>
    <w:rsid w:val="00F53D3F"/>
    <w:rsid w:val="00F62196"/>
    <w:rsid w:val="00F64A78"/>
    <w:rsid w:val="00F6759E"/>
    <w:rsid w:val="00F70563"/>
    <w:rsid w:val="00F772A7"/>
    <w:rsid w:val="00F80016"/>
    <w:rsid w:val="00F82E15"/>
    <w:rsid w:val="00F91C40"/>
    <w:rsid w:val="00F963F0"/>
    <w:rsid w:val="00F97AC1"/>
    <w:rsid w:val="00FA0092"/>
    <w:rsid w:val="00FA1CCD"/>
    <w:rsid w:val="00FA63DD"/>
    <w:rsid w:val="00FB4597"/>
    <w:rsid w:val="00FC27C4"/>
    <w:rsid w:val="00FC3D0C"/>
    <w:rsid w:val="00FD1DD0"/>
    <w:rsid w:val="00FD37C2"/>
    <w:rsid w:val="00FD7E28"/>
    <w:rsid w:val="00FF0E6B"/>
    <w:rsid w:val="00FF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EF9A9"/>
  <w15:chartTrackingRefBased/>
  <w15:docId w15:val="{151C8AFE-E03E-4B41-83B0-306D3F03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5E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5E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E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E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E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6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University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Yesim Tozan</dc:creator>
  <cp:keywords/>
  <dc:description/>
  <cp:lastModifiedBy>Sooyoung Kim</cp:lastModifiedBy>
  <cp:revision>3</cp:revision>
  <dcterms:created xsi:type="dcterms:W3CDTF">2021-04-05T20:33:00Z</dcterms:created>
  <dcterms:modified xsi:type="dcterms:W3CDTF">2021-04-05T20:37:00Z</dcterms:modified>
</cp:coreProperties>
</file>