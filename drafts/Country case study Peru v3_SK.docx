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7F3CA" w14:textId="010A4443" w:rsidR="0060221E" w:rsidRPr="0064055C" w:rsidRDefault="0060221E" w:rsidP="0060221E">
      <w:pPr>
        <w:rPr>
          <w:rFonts w:ascii="Calibri" w:eastAsia="Calibri" w:hAnsi="Calibri" w:cs="Calibri"/>
          <w:b/>
          <w:bCs/>
          <w:color w:val="000000"/>
          <w:rPrChange w:id="0" w:author="Sooyoung Kim" w:date="2021-06-21T17:11:00Z">
            <w:rPr/>
          </w:rPrChange>
        </w:rPr>
      </w:pPr>
      <w:r w:rsidRPr="0064055C">
        <w:rPr>
          <w:rFonts w:ascii="Calibri" w:eastAsia="Calibri" w:hAnsi="Calibri" w:cs="Calibri"/>
          <w:b/>
          <w:bCs/>
          <w:color w:val="000000"/>
          <w:rPrChange w:id="1" w:author="Sooyoung Kim" w:date="2021-06-21T17:11:00Z">
            <w:rPr>
              <w:rFonts w:ascii="Calibri" w:hAnsi="Calibri" w:cs="Calibri"/>
              <w:b/>
              <w:bCs/>
              <w:color w:val="000000"/>
            </w:rPr>
          </w:rPrChange>
        </w:rPr>
        <w:t xml:space="preserve">Peru: </w:t>
      </w:r>
      <w:ins w:id="2" w:author="Sooyoung Kim" w:date="2021-06-21T21:35:00Z">
        <w:r w:rsidR="007539E0">
          <w:rPr>
            <w:rFonts w:ascii="Calibri" w:eastAsia="Calibri" w:hAnsi="Calibri" w:cs="Calibri"/>
            <w:b/>
            <w:bCs/>
            <w:color w:val="000000"/>
          </w:rPr>
          <w:t xml:space="preserve">When the </w:t>
        </w:r>
      </w:ins>
      <w:del w:id="3" w:author="Sooyoung Kim" w:date="2021-06-21T21:35:00Z">
        <w:r w:rsidRPr="0064055C" w:rsidDel="007539E0">
          <w:rPr>
            <w:rFonts w:ascii="Calibri" w:eastAsia="Calibri" w:hAnsi="Calibri" w:cs="Calibri"/>
            <w:b/>
            <w:bCs/>
            <w:color w:val="000000"/>
            <w:rPrChange w:id="4" w:author="Sooyoung Kim" w:date="2021-06-21T17:11:00Z">
              <w:rPr>
                <w:rFonts w:ascii="Calibri" w:hAnsi="Calibri" w:cs="Calibri"/>
                <w:b/>
                <w:bCs/>
                <w:color w:val="000000"/>
              </w:rPr>
            </w:rPrChange>
          </w:rPr>
          <w:delText xml:space="preserve">The importance of </w:delText>
        </w:r>
      </w:del>
      <w:ins w:id="5" w:author="Sooyoung Kim" w:date="2021-06-21T21:35:00Z">
        <w:r w:rsidR="007539E0">
          <w:rPr>
            <w:rFonts w:ascii="Calibri" w:eastAsia="Calibri" w:hAnsi="Calibri" w:cs="Calibri"/>
            <w:b/>
            <w:bCs/>
            <w:color w:val="000000"/>
          </w:rPr>
          <w:t>E</w:t>
        </w:r>
      </w:ins>
      <w:del w:id="6" w:author="Sooyoung Kim" w:date="2021-06-21T21:35:00Z">
        <w:r w:rsidR="008C62E5" w:rsidRPr="0064055C" w:rsidDel="007539E0">
          <w:rPr>
            <w:rFonts w:ascii="Calibri" w:eastAsia="Calibri" w:hAnsi="Calibri" w:cs="Calibri"/>
            <w:b/>
            <w:bCs/>
            <w:color w:val="000000"/>
            <w:rPrChange w:id="7" w:author="Sooyoung Kim" w:date="2021-06-21T17:11:00Z">
              <w:rPr>
                <w:rFonts w:ascii="Calibri" w:hAnsi="Calibri" w:cs="Calibri"/>
                <w:b/>
                <w:bCs/>
                <w:color w:val="000000"/>
              </w:rPr>
            </w:rPrChange>
          </w:rPr>
          <w:delText>e</w:delText>
        </w:r>
      </w:del>
      <w:r w:rsidR="008C62E5" w:rsidRPr="0064055C">
        <w:rPr>
          <w:rFonts w:ascii="Calibri" w:eastAsia="Calibri" w:hAnsi="Calibri" w:cs="Calibri"/>
          <w:b/>
          <w:bCs/>
          <w:color w:val="000000"/>
          <w:rPrChange w:id="8" w:author="Sooyoung Kim" w:date="2021-06-21T17:11:00Z">
            <w:rPr>
              <w:rFonts w:ascii="Calibri" w:hAnsi="Calibri" w:cs="Calibri"/>
              <w:b/>
              <w:bCs/>
              <w:color w:val="000000"/>
            </w:rPr>
          </w:rPrChange>
        </w:rPr>
        <w:t xml:space="preserve">xpansion of </w:t>
      </w:r>
      <w:del w:id="9" w:author="Sooyoung Kim" w:date="2021-06-21T21:35:00Z">
        <w:r w:rsidR="008C62E5" w:rsidRPr="0064055C" w:rsidDel="007539E0">
          <w:rPr>
            <w:rFonts w:ascii="Calibri" w:eastAsia="Calibri" w:hAnsi="Calibri" w:cs="Calibri"/>
            <w:b/>
            <w:bCs/>
            <w:color w:val="000000"/>
            <w:rPrChange w:id="10" w:author="Sooyoung Kim" w:date="2021-06-21T17:11:00Z">
              <w:rPr>
                <w:rFonts w:ascii="Calibri" w:hAnsi="Calibri" w:cs="Calibri"/>
                <w:b/>
                <w:bCs/>
                <w:color w:val="000000"/>
              </w:rPr>
            </w:rPrChange>
          </w:rPr>
          <w:delText>p</w:delText>
        </w:r>
      </w:del>
      <w:ins w:id="11" w:author="Sooyoung Kim" w:date="2021-06-21T21:35:00Z">
        <w:r w:rsidR="007539E0">
          <w:rPr>
            <w:rFonts w:ascii="Calibri" w:eastAsia="Calibri" w:hAnsi="Calibri" w:cs="Calibri"/>
            <w:b/>
            <w:bCs/>
            <w:color w:val="000000"/>
          </w:rPr>
          <w:t>P</w:t>
        </w:r>
      </w:ins>
      <w:r w:rsidR="008C62E5" w:rsidRPr="0064055C">
        <w:rPr>
          <w:rFonts w:ascii="Calibri" w:eastAsia="Calibri" w:hAnsi="Calibri" w:cs="Calibri"/>
          <w:b/>
          <w:bCs/>
          <w:color w:val="000000"/>
          <w:rPrChange w:id="12" w:author="Sooyoung Kim" w:date="2021-06-21T17:11:00Z">
            <w:rPr>
              <w:rFonts w:ascii="Calibri" w:hAnsi="Calibri" w:cs="Calibri"/>
              <w:b/>
              <w:bCs/>
              <w:color w:val="000000"/>
            </w:rPr>
          </w:rPrChange>
        </w:rPr>
        <w:t xml:space="preserve">ublic </w:t>
      </w:r>
      <w:del w:id="13" w:author="Sooyoung Kim" w:date="2021-06-21T21:35:00Z">
        <w:r w:rsidR="008C62E5" w:rsidRPr="0064055C" w:rsidDel="007539E0">
          <w:rPr>
            <w:rFonts w:ascii="Calibri" w:eastAsia="Calibri" w:hAnsi="Calibri" w:cs="Calibri"/>
            <w:b/>
            <w:bCs/>
            <w:color w:val="000000"/>
            <w:rPrChange w:id="14" w:author="Sooyoung Kim" w:date="2021-06-21T17:11:00Z">
              <w:rPr>
                <w:rFonts w:ascii="Calibri" w:hAnsi="Calibri" w:cs="Calibri"/>
                <w:b/>
                <w:bCs/>
                <w:color w:val="000000"/>
              </w:rPr>
            </w:rPrChange>
          </w:rPr>
          <w:delText>i</w:delText>
        </w:r>
      </w:del>
      <w:ins w:id="15" w:author="Sooyoung Kim" w:date="2021-06-21T21:35:00Z">
        <w:r w:rsidR="007539E0">
          <w:rPr>
            <w:rFonts w:ascii="Calibri" w:eastAsia="Calibri" w:hAnsi="Calibri" w:cs="Calibri"/>
            <w:b/>
            <w:bCs/>
            <w:color w:val="000000"/>
          </w:rPr>
          <w:t>I</w:t>
        </w:r>
      </w:ins>
      <w:r w:rsidR="008C62E5" w:rsidRPr="0064055C">
        <w:rPr>
          <w:rFonts w:ascii="Calibri" w:eastAsia="Calibri" w:hAnsi="Calibri" w:cs="Calibri"/>
          <w:b/>
          <w:bCs/>
          <w:color w:val="000000"/>
          <w:rPrChange w:id="16" w:author="Sooyoung Kim" w:date="2021-06-21T17:11:00Z">
            <w:rPr>
              <w:rFonts w:ascii="Calibri" w:hAnsi="Calibri" w:cs="Calibri"/>
              <w:b/>
              <w:bCs/>
              <w:color w:val="000000"/>
            </w:rPr>
          </w:rPrChange>
        </w:rPr>
        <w:t xml:space="preserve">nsurance and a </w:t>
      </w:r>
      <w:ins w:id="17" w:author="Sooyoung Kim" w:date="2021-06-21T21:35:00Z">
        <w:r w:rsidR="007539E0">
          <w:rPr>
            <w:rFonts w:ascii="Calibri" w:eastAsia="Calibri" w:hAnsi="Calibri" w:cs="Calibri"/>
            <w:b/>
            <w:bCs/>
            <w:color w:val="000000"/>
          </w:rPr>
          <w:t>R</w:t>
        </w:r>
      </w:ins>
      <w:del w:id="18" w:author="Sooyoung Kim" w:date="2021-06-21T21:35:00Z">
        <w:r w:rsidR="008C62E5" w:rsidRPr="0064055C" w:rsidDel="007539E0">
          <w:rPr>
            <w:rFonts w:ascii="Calibri" w:eastAsia="Calibri" w:hAnsi="Calibri" w:cs="Calibri"/>
            <w:b/>
            <w:bCs/>
            <w:color w:val="000000"/>
            <w:rPrChange w:id="19" w:author="Sooyoung Kim" w:date="2021-06-21T17:11:00Z">
              <w:rPr>
                <w:rFonts w:ascii="Calibri" w:hAnsi="Calibri" w:cs="Calibri"/>
                <w:b/>
                <w:bCs/>
                <w:color w:val="000000"/>
              </w:rPr>
            </w:rPrChange>
          </w:rPr>
          <w:delText>r</w:delText>
        </w:r>
      </w:del>
      <w:r w:rsidR="008C62E5" w:rsidRPr="0064055C">
        <w:rPr>
          <w:rFonts w:ascii="Calibri" w:eastAsia="Calibri" w:hAnsi="Calibri" w:cs="Calibri"/>
          <w:b/>
          <w:bCs/>
          <w:color w:val="000000"/>
          <w:rPrChange w:id="20" w:author="Sooyoung Kim" w:date="2021-06-21T17:11:00Z">
            <w:rPr>
              <w:rFonts w:ascii="Calibri" w:hAnsi="Calibri" w:cs="Calibri"/>
              <w:b/>
              <w:bCs/>
              <w:color w:val="000000"/>
            </w:rPr>
          </w:rPrChange>
        </w:rPr>
        <w:t xml:space="preserve">obust </w:t>
      </w:r>
      <w:ins w:id="21" w:author="Sooyoung Kim" w:date="2021-06-21T21:35:00Z">
        <w:r w:rsidR="007539E0">
          <w:rPr>
            <w:rFonts w:ascii="Calibri" w:eastAsia="Calibri" w:hAnsi="Calibri" w:cs="Calibri"/>
            <w:b/>
            <w:bCs/>
            <w:color w:val="000000"/>
          </w:rPr>
          <w:t>N</w:t>
        </w:r>
      </w:ins>
      <w:del w:id="22" w:author="Sooyoung Kim" w:date="2021-06-21T21:35:00Z">
        <w:r w:rsidR="008C62E5" w:rsidRPr="0064055C" w:rsidDel="007539E0">
          <w:rPr>
            <w:rFonts w:ascii="Calibri" w:eastAsia="Calibri" w:hAnsi="Calibri" w:cs="Calibri"/>
            <w:b/>
            <w:bCs/>
            <w:color w:val="000000"/>
            <w:rPrChange w:id="23" w:author="Sooyoung Kim" w:date="2021-06-21T17:11:00Z">
              <w:rPr>
                <w:rFonts w:ascii="Calibri" w:hAnsi="Calibri" w:cs="Calibri"/>
                <w:b/>
                <w:bCs/>
                <w:color w:val="000000"/>
              </w:rPr>
            </w:rPrChange>
          </w:rPr>
          <w:delText>n</w:delText>
        </w:r>
      </w:del>
      <w:r w:rsidR="008C62E5" w:rsidRPr="0064055C">
        <w:rPr>
          <w:rFonts w:ascii="Calibri" w:eastAsia="Calibri" w:hAnsi="Calibri" w:cs="Calibri"/>
          <w:b/>
          <w:bCs/>
          <w:color w:val="000000"/>
          <w:rPrChange w:id="24" w:author="Sooyoung Kim" w:date="2021-06-21T17:11:00Z">
            <w:rPr>
              <w:rFonts w:ascii="Calibri" w:hAnsi="Calibri" w:cs="Calibri"/>
              <w:b/>
              <w:bCs/>
              <w:color w:val="000000"/>
            </w:rPr>
          </w:rPrChange>
        </w:rPr>
        <w:t xml:space="preserve">ormative </w:t>
      </w:r>
      <w:del w:id="25" w:author="Sooyoung Kim" w:date="2021-06-21T21:36:00Z">
        <w:r w:rsidR="008C62E5" w:rsidRPr="0064055C" w:rsidDel="007539E0">
          <w:rPr>
            <w:rFonts w:ascii="Calibri" w:eastAsia="Calibri" w:hAnsi="Calibri" w:cs="Calibri"/>
            <w:b/>
            <w:bCs/>
            <w:color w:val="000000"/>
            <w:rPrChange w:id="26" w:author="Sooyoung Kim" w:date="2021-06-21T17:11:00Z">
              <w:rPr>
                <w:rFonts w:ascii="Calibri" w:hAnsi="Calibri" w:cs="Calibri"/>
                <w:b/>
                <w:bCs/>
                <w:color w:val="000000"/>
              </w:rPr>
            </w:rPrChange>
          </w:rPr>
          <w:delText>f</w:delText>
        </w:r>
      </w:del>
      <w:ins w:id="27" w:author="Sooyoung Kim" w:date="2021-06-21T21:36:00Z">
        <w:r w:rsidR="007539E0">
          <w:rPr>
            <w:rFonts w:ascii="Calibri" w:eastAsia="Calibri" w:hAnsi="Calibri" w:cs="Calibri"/>
            <w:b/>
            <w:bCs/>
            <w:color w:val="000000"/>
          </w:rPr>
          <w:t>F</w:t>
        </w:r>
      </w:ins>
      <w:r w:rsidR="008C62E5" w:rsidRPr="0064055C">
        <w:rPr>
          <w:rFonts w:ascii="Calibri" w:eastAsia="Calibri" w:hAnsi="Calibri" w:cs="Calibri"/>
          <w:b/>
          <w:bCs/>
          <w:color w:val="000000"/>
          <w:rPrChange w:id="28" w:author="Sooyoung Kim" w:date="2021-06-21T17:11:00Z">
            <w:rPr>
              <w:rFonts w:ascii="Calibri" w:hAnsi="Calibri" w:cs="Calibri"/>
              <w:b/>
              <w:bCs/>
              <w:color w:val="000000"/>
            </w:rPr>
          </w:rPrChange>
        </w:rPr>
        <w:t xml:space="preserve">ramework </w:t>
      </w:r>
      <w:ins w:id="29" w:author="Sooyoung Kim" w:date="2021-06-21T21:36:00Z">
        <w:r w:rsidR="007539E0">
          <w:rPr>
            <w:rFonts w:ascii="Calibri" w:eastAsia="Calibri" w:hAnsi="Calibri" w:cs="Calibri"/>
            <w:b/>
            <w:bCs/>
            <w:color w:val="000000"/>
          </w:rPr>
          <w:t xml:space="preserve">is Not Sufficient to Respond to the Public Health Crisis </w:t>
        </w:r>
      </w:ins>
      <w:del w:id="30" w:author="Sooyoung Kim" w:date="2021-06-21T21:36:00Z">
        <w:r w:rsidRPr="0064055C" w:rsidDel="007539E0">
          <w:rPr>
            <w:rFonts w:ascii="Calibri" w:eastAsia="Calibri" w:hAnsi="Calibri" w:cs="Calibri"/>
            <w:b/>
            <w:bCs/>
            <w:color w:val="000000"/>
            <w:rPrChange w:id="31" w:author="Sooyoung Kim" w:date="2021-06-21T17:11:00Z">
              <w:rPr>
                <w:rFonts w:ascii="Calibri" w:hAnsi="Calibri" w:cs="Calibri"/>
                <w:b/>
                <w:bCs/>
                <w:color w:val="000000"/>
              </w:rPr>
            </w:rPrChange>
          </w:rPr>
          <w:delText xml:space="preserve">to ensure access to </w:delText>
        </w:r>
        <w:r w:rsidR="008C62E5" w:rsidRPr="0064055C" w:rsidDel="007539E0">
          <w:rPr>
            <w:rFonts w:ascii="Calibri" w:eastAsia="Calibri" w:hAnsi="Calibri" w:cs="Calibri"/>
            <w:b/>
            <w:bCs/>
            <w:color w:val="000000"/>
            <w:rPrChange w:id="32" w:author="Sooyoung Kim" w:date="2021-06-21T17:11:00Z">
              <w:rPr>
                <w:rFonts w:ascii="Calibri" w:hAnsi="Calibri" w:cs="Calibri"/>
                <w:b/>
                <w:bCs/>
                <w:color w:val="000000"/>
              </w:rPr>
            </w:rPrChange>
          </w:rPr>
          <w:delText xml:space="preserve">life-saving </w:delText>
        </w:r>
        <w:r w:rsidRPr="0064055C" w:rsidDel="007539E0">
          <w:rPr>
            <w:rFonts w:ascii="Calibri" w:eastAsia="Calibri" w:hAnsi="Calibri" w:cs="Calibri"/>
            <w:b/>
            <w:bCs/>
            <w:color w:val="000000"/>
            <w:rPrChange w:id="33" w:author="Sooyoung Kim" w:date="2021-06-21T17:11:00Z">
              <w:rPr>
                <w:rFonts w:ascii="Calibri" w:hAnsi="Calibri" w:cs="Calibri"/>
                <w:b/>
                <w:bCs/>
                <w:color w:val="000000"/>
              </w:rPr>
            </w:rPrChange>
          </w:rPr>
          <w:delText xml:space="preserve">care </w:delText>
        </w:r>
      </w:del>
      <w:del w:id="34" w:author="Sooyoung Kim" w:date="2021-06-21T21:35:00Z">
        <w:r w:rsidRPr="0064055C" w:rsidDel="007539E0">
          <w:rPr>
            <w:rFonts w:ascii="Calibri" w:eastAsia="Calibri" w:hAnsi="Calibri" w:cs="Calibri"/>
            <w:b/>
            <w:bCs/>
            <w:color w:val="000000"/>
            <w:rPrChange w:id="35" w:author="Sooyoung Kim" w:date="2021-06-21T17:11:00Z">
              <w:rPr>
                <w:rFonts w:ascii="Calibri" w:hAnsi="Calibri" w:cs="Calibri"/>
                <w:b/>
                <w:bCs/>
                <w:color w:val="000000"/>
              </w:rPr>
            </w:rPrChange>
          </w:rPr>
          <w:delText>for pregnant women </w:delText>
        </w:r>
      </w:del>
    </w:p>
    <w:p w14:paraId="1430543E" w14:textId="77777777" w:rsidR="0060221E" w:rsidRPr="000E30CC" w:rsidRDefault="0060221E" w:rsidP="0060221E">
      <w:pPr>
        <w:rPr>
          <w:rFonts w:ascii="Calibri" w:eastAsia="Calibri" w:hAnsi="Calibri" w:cs="Calibri"/>
          <w:color w:val="000000"/>
          <w:rPrChange w:id="36" w:author="Sooyoung Kim" w:date="2021-06-21T16:54:00Z">
            <w:rPr/>
          </w:rPrChange>
        </w:rPr>
      </w:pPr>
    </w:p>
    <w:p w14:paraId="065FE33C" w14:textId="638C25B3" w:rsidR="00A44D49" w:rsidRPr="000E30CC" w:rsidDel="0064055C" w:rsidRDefault="0060221E" w:rsidP="0060221E">
      <w:pPr>
        <w:rPr>
          <w:del w:id="37" w:author="Sooyoung Kim" w:date="2021-06-21T17:11:00Z"/>
          <w:rFonts w:ascii="Calibri" w:eastAsia="Calibri" w:hAnsi="Calibri" w:cs="Calibri"/>
          <w:i/>
          <w:iCs/>
          <w:color w:val="000000"/>
          <w:rPrChange w:id="38" w:author="Sooyoung Kim" w:date="2021-06-21T16:54:00Z">
            <w:rPr>
              <w:del w:id="39" w:author="Sooyoung Kim" w:date="2021-06-21T17:11:00Z"/>
              <w:rFonts w:ascii="Calibri" w:hAnsi="Calibri" w:cs="Calibri"/>
              <w:i/>
              <w:iCs/>
              <w:color w:val="000000"/>
            </w:rPr>
          </w:rPrChange>
        </w:rPr>
      </w:pPr>
      <w:r w:rsidRPr="000E30CC">
        <w:rPr>
          <w:rFonts w:ascii="Calibri" w:eastAsia="Calibri" w:hAnsi="Calibri" w:cs="Calibri"/>
          <w:i/>
          <w:iCs/>
          <w:color w:val="000000"/>
          <w:rPrChange w:id="40" w:author="Sooyoung Kim" w:date="2021-06-21T16:54:00Z">
            <w:rPr>
              <w:rFonts w:ascii="Calibri" w:hAnsi="Calibri" w:cs="Calibri"/>
              <w:i/>
              <w:iCs/>
              <w:color w:val="000000"/>
            </w:rPr>
          </w:rPrChange>
        </w:rPr>
        <w:t>Introduction</w:t>
      </w:r>
    </w:p>
    <w:p w14:paraId="39AA443A" w14:textId="77777777" w:rsidR="0060221E" w:rsidRPr="000E30CC" w:rsidRDefault="0060221E" w:rsidP="0060221E">
      <w:pPr>
        <w:rPr>
          <w:rFonts w:ascii="Calibri" w:eastAsia="Calibri" w:hAnsi="Calibri" w:cs="Calibri"/>
          <w:color w:val="000000"/>
          <w:rPrChange w:id="41" w:author="Sooyoung Kim" w:date="2021-06-21T16:54:00Z">
            <w:rPr/>
          </w:rPrChange>
        </w:rPr>
      </w:pPr>
    </w:p>
    <w:p w14:paraId="57F7EB90" w14:textId="0029ED95" w:rsidR="00C721C9" w:rsidRPr="000E30CC" w:rsidDel="0064055C" w:rsidRDefault="00C721C9" w:rsidP="00C721C9">
      <w:pPr>
        <w:pStyle w:val="subindice3"/>
        <w:shd w:val="clear" w:color="auto" w:fill="FFFFFF"/>
        <w:spacing w:before="0" w:beforeAutospacing="0" w:after="15" w:afterAutospacing="0"/>
        <w:rPr>
          <w:del w:id="42" w:author="Sooyoung Kim" w:date="2021-06-21T17:10:00Z"/>
          <w:rFonts w:ascii="Calibri" w:eastAsia="Calibri" w:hAnsi="Calibri" w:cs="Calibri"/>
          <w:color w:val="000000"/>
          <w:rPrChange w:id="43" w:author="Sooyoung Kim" w:date="2021-06-21T16:54:00Z">
            <w:rPr>
              <w:del w:id="44" w:author="Sooyoung Kim" w:date="2021-06-21T17:10:00Z"/>
            </w:rPr>
          </w:rPrChange>
        </w:rPr>
      </w:pPr>
      <w:r w:rsidRPr="000E30CC">
        <w:rPr>
          <w:rFonts w:ascii="Calibri" w:eastAsia="Calibri" w:hAnsi="Calibri" w:cs="Calibri"/>
          <w:color w:val="000000"/>
          <w:rPrChange w:id="45" w:author="Sooyoung Kim" w:date="2021-06-21T16:54:00Z">
            <w:rPr/>
          </w:rPrChange>
        </w:rPr>
        <w:t>Peru is a</w:t>
      </w:r>
      <w:r w:rsidR="00AA733A" w:rsidRPr="000E30CC">
        <w:rPr>
          <w:rFonts w:ascii="Calibri" w:eastAsia="Calibri" w:hAnsi="Calibri" w:cs="Calibri"/>
          <w:color w:val="000000"/>
          <w:rPrChange w:id="46" w:author="Sooyoung Kim" w:date="2021-06-21T16:54:00Z">
            <w:rPr/>
          </w:rPrChange>
        </w:rPr>
        <w:t>n upper</w:t>
      </w:r>
      <w:r w:rsidRPr="000E30CC">
        <w:rPr>
          <w:rFonts w:ascii="Calibri" w:eastAsia="Calibri" w:hAnsi="Calibri" w:cs="Calibri"/>
          <w:color w:val="000000"/>
          <w:rPrChange w:id="47" w:author="Sooyoung Kim" w:date="2021-06-21T16:54:00Z">
            <w:rPr/>
          </w:rPrChange>
        </w:rPr>
        <w:t xml:space="preserve"> </w:t>
      </w:r>
      <w:r w:rsidR="0060221E" w:rsidRPr="000E30CC">
        <w:rPr>
          <w:rFonts w:ascii="Calibri" w:eastAsia="Calibri" w:hAnsi="Calibri" w:cs="Calibri"/>
          <w:color w:val="000000"/>
          <w:rPrChange w:id="48" w:author="Sooyoung Kim" w:date="2021-06-21T16:54:00Z">
            <w:rPr/>
          </w:rPrChange>
        </w:rPr>
        <w:t>middle-income</w:t>
      </w:r>
      <w:r w:rsidRPr="000E30CC">
        <w:rPr>
          <w:rFonts w:ascii="Calibri" w:eastAsia="Calibri" w:hAnsi="Calibri" w:cs="Calibri"/>
          <w:color w:val="000000"/>
          <w:rPrChange w:id="49" w:author="Sooyoung Kim" w:date="2021-06-21T16:54:00Z">
            <w:rPr/>
          </w:rPrChange>
        </w:rPr>
        <w:t xml:space="preserve"> country </w:t>
      </w:r>
      <w:ins w:id="50" w:author="Sooyoung Kim" w:date="2021-06-21T17:11:00Z">
        <w:r w:rsidR="0064055C">
          <w:rPr>
            <w:rFonts w:ascii="Calibri" w:eastAsia="Calibri" w:hAnsi="Calibri" w:cs="Calibri"/>
            <w:color w:val="000000"/>
          </w:rPr>
          <w:t xml:space="preserve">in Latin America </w:t>
        </w:r>
      </w:ins>
      <w:r w:rsidR="00AA733A" w:rsidRPr="000E30CC">
        <w:rPr>
          <w:rFonts w:ascii="Calibri" w:eastAsia="Calibri" w:hAnsi="Calibri" w:cs="Calibri"/>
          <w:color w:val="000000"/>
          <w:rPrChange w:id="51" w:author="Sooyoung Kim" w:date="2021-06-21T16:54:00Z">
            <w:rPr/>
          </w:rPrChange>
        </w:rPr>
        <w:t>with</w:t>
      </w:r>
      <w:r w:rsidRPr="000E30CC">
        <w:rPr>
          <w:rFonts w:ascii="Calibri" w:eastAsia="Calibri" w:hAnsi="Calibri" w:cs="Calibri"/>
          <w:color w:val="000000"/>
          <w:rPrChange w:id="52" w:author="Sooyoung Kim" w:date="2021-06-21T16:54:00Z">
            <w:rPr/>
          </w:rPrChange>
        </w:rPr>
        <w:t xml:space="preserve"> over 3</w:t>
      </w:r>
      <w:r w:rsidR="003F0DAE" w:rsidRPr="000E30CC">
        <w:rPr>
          <w:rFonts w:ascii="Calibri" w:eastAsia="Calibri" w:hAnsi="Calibri" w:cs="Calibri"/>
          <w:color w:val="000000"/>
          <w:rPrChange w:id="53" w:author="Sooyoung Kim" w:date="2021-06-21T16:54:00Z">
            <w:rPr/>
          </w:rPrChange>
        </w:rPr>
        <w:t>2</w:t>
      </w:r>
      <w:r w:rsidRPr="000E30CC">
        <w:rPr>
          <w:rFonts w:ascii="Calibri" w:eastAsia="Calibri" w:hAnsi="Calibri" w:cs="Calibri"/>
          <w:color w:val="000000"/>
          <w:rPrChange w:id="54" w:author="Sooyoung Kim" w:date="2021-06-21T16:54:00Z">
            <w:rPr/>
          </w:rPrChange>
        </w:rPr>
        <w:t xml:space="preserve"> million </w:t>
      </w:r>
      <w:del w:id="55" w:author="Sooyoung Kim" w:date="2021-06-21T17:09:00Z">
        <w:r w:rsidRPr="000E30CC" w:rsidDel="00114281">
          <w:rPr>
            <w:rFonts w:ascii="Calibri" w:eastAsia="Calibri" w:hAnsi="Calibri" w:cs="Calibri"/>
            <w:color w:val="000000"/>
            <w:rPrChange w:id="56" w:author="Sooyoung Kim" w:date="2021-06-21T16:54:00Z">
              <w:rPr/>
            </w:rPrChange>
          </w:rPr>
          <w:delText>inhabitants.</w:delText>
        </w:r>
        <w:r w:rsidR="00366AF0" w:rsidRPr="000E30CC" w:rsidDel="00114281">
          <w:rPr>
            <w:rFonts w:ascii="Calibri" w:eastAsia="Calibri" w:hAnsi="Calibri" w:cs="Calibri"/>
            <w:color w:val="000000"/>
            <w:rPrChange w:id="57" w:author="Sooyoung Kim" w:date="2021-06-21T16:54:00Z">
              <w:rPr/>
            </w:rPrChange>
          </w:rPr>
          <w:delText>[</w:delText>
        </w:r>
      </w:del>
      <w:ins w:id="58" w:author="Sooyoung Kim" w:date="2021-06-21T17:09:00Z">
        <w:r w:rsidR="00114281" w:rsidRPr="000E30CC">
          <w:rPr>
            <w:rFonts w:ascii="Calibri" w:eastAsia="Calibri" w:hAnsi="Calibri" w:cs="Calibri"/>
            <w:color w:val="000000"/>
            <w:rPrChange w:id="59" w:author="Sooyoung Kim" w:date="2021-06-21T16:54:00Z">
              <w:rPr>
                <w:rFonts w:ascii="Calibri" w:eastAsia="Calibri" w:hAnsi="Calibri" w:cs="Calibri"/>
                <w:color w:val="000000"/>
              </w:rPr>
            </w:rPrChange>
          </w:rPr>
          <w:t>inhabitants. [</w:t>
        </w:r>
      </w:ins>
      <w:commentRangeStart w:id="60"/>
      <w:r w:rsidR="00366AF0" w:rsidRPr="000E30CC">
        <w:rPr>
          <w:rFonts w:ascii="Calibri" w:eastAsia="Calibri" w:hAnsi="Calibri" w:cs="Calibri"/>
          <w:color w:val="000000"/>
          <w:rPrChange w:id="61" w:author="Sooyoung Kim" w:date="2021-06-21T16:54:00Z">
            <w:rPr/>
          </w:rPrChange>
        </w:rPr>
        <w:t>ref</w:t>
      </w:r>
      <w:commentRangeEnd w:id="60"/>
      <w:r w:rsidR="00366AF0" w:rsidRPr="000E30CC">
        <w:rPr>
          <w:rFonts w:ascii="Calibri" w:eastAsia="Calibri" w:hAnsi="Calibri" w:cs="Calibri"/>
          <w:color w:val="000000"/>
          <w:rPrChange w:id="62" w:author="Sooyoung Kim" w:date="2021-06-21T16:54:00Z">
            <w:rPr>
              <w:rStyle w:val="CommentReference"/>
            </w:rPr>
          </w:rPrChange>
        </w:rPr>
        <w:commentReference w:id="60"/>
      </w:r>
      <w:r w:rsidR="00366AF0" w:rsidRPr="000E30CC">
        <w:rPr>
          <w:rFonts w:ascii="Calibri" w:eastAsia="Calibri" w:hAnsi="Calibri" w:cs="Calibri"/>
          <w:color w:val="000000"/>
          <w:rPrChange w:id="63" w:author="Sooyoung Kim" w:date="2021-06-21T16:54:00Z">
            <w:rPr/>
          </w:rPrChange>
        </w:rPr>
        <w:t>]</w:t>
      </w:r>
      <w:r w:rsidRPr="000E30CC">
        <w:rPr>
          <w:rFonts w:ascii="Calibri" w:eastAsia="Calibri" w:hAnsi="Calibri" w:cs="Calibri"/>
          <w:color w:val="000000"/>
          <w:rPrChange w:id="64" w:author="Sooyoung Kim" w:date="2021-06-21T16:54:00Z">
            <w:rPr/>
          </w:rPrChange>
        </w:rPr>
        <w:t xml:space="preserve"> The majority (79%) of the population lives in urban areas, with over 30% living around the capital, Lima</w:t>
      </w:r>
      <w:del w:id="65" w:author="Sooyoung Kim" w:date="2021-06-21T17:09:00Z">
        <w:r w:rsidRPr="000E30CC" w:rsidDel="00114281">
          <w:rPr>
            <w:rFonts w:ascii="Calibri" w:eastAsia="Calibri" w:hAnsi="Calibri" w:cs="Calibri"/>
            <w:color w:val="000000"/>
            <w:rPrChange w:id="66" w:author="Sooyoung Kim" w:date="2021-06-21T16:54:00Z">
              <w:rPr/>
            </w:rPrChange>
          </w:rPr>
          <w:delText xml:space="preserve"> (https://www.inei.gob.pe/estadisticas/indice-tematico/poblacion-y-vivienda/)</w:delText>
        </w:r>
      </w:del>
      <w:r w:rsidRPr="000E30CC">
        <w:rPr>
          <w:rFonts w:ascii="Calibri" w:eastAsia="Calibri" w:hAnsi="Calibri" w:cs="Calibri"/>
          <w:color w:val="000000"/>
          <w:rPrChange w:id="67" w:author="Sooyoung Kim" w:date="2021-06-21T16:54:00Z">
            <w:rPr/>
          </w:rPrChange>
        </w:rPr>
        <w:t>.</w:t>
      </w:r>
      <w:commentRangeStart w:id="68"/>
      <w:ins w:id="69" w:author="Sooyoung Kim" w:date="2021-06-21T17:10:00Z">
        <w:r w:rsidR="00114281">
          <w:rPr>
            <w:rFonts w:ascii="Calibri" w:eastAsia="Calibri" w:hAnsi="Calibri" w:cs="Calibri"/>
            <w:color w:val="000000"/>
          </w:rPr>
          <w:t>[ref]</w:t>
        </w:r>
        <w:commentRangeEnd w:id="68"/>
        <w:r w:rsidR="00114281">
          <w:rPr>
            <w:rStyle w:val="CommentReference"/>
          </w:rPr>
          <w:commentReference w:id="68"/>
        </w:r>
      </w:ins>
      <w:r w:rsidRPr="000E30CC">
        <w:rPr>
          <w:rFonts w:ascii="Calibri" w:eastAsia="Calibri" w:hAnsi="Calibri" w:cs="Calibri"/>
          <w:color w:val="000000"/>
          <w:rPrChange w:id="70" w:author="Sooyoung Kim" w:date="2021-06-21T16:54:00Z">
            <w:rPr/>
          </w:rPrChange>
        </w:rPr>
        <w:t xml:space="preserve"> </w:t>
      </w:r>
      <w:del w:id="71" w:author="Sooyoung Kim" w:date="2021-06-21T17:10:00Z">
        <w:r w:rsidR="000067DF" w:rsidRPr="000E30CC" w:rsidDel="00114281">
          <w:rPr>
            <w:rFonts w:ascii="Calibri" w:eastAsia="Calibri" w:hAnsi="Calibri" w:cs="Calibri"/>
            <w:color w:val="000000"/>
            <w:rPrChange w:id="72" w:author="Sooyoung Kim" w:date="2021-06-21T16:54:00Z">
              <w:rPr/>
            </w:rPrChange>
          </w:rPr>
          <w:delText xml:space="preserve">It is a very diverse country, both culturally and geographically, with distinct areas along the coast, in the Andean mountains and the Amazon jungle. </w:delText>
        </w:r>
      </w:del>
      <w:r w:rsidRPr="000E30CC">
        <w:rPr>
          <w:rFonts w:ascii="Calibri" w:eastAsia="Calibri" w:hAnsi="Calibri" w:cs="Calibri"/>
          <w:color w:val="000000"/>
          <w:rPrChange w:id="73" w:author="Sooyoung Kim" w:date="2021-06-21T16:54:00Z">
            <w:rPr/>
          </w:rPrChange>
        </w:rPr>
        <w:t>It is administratively divided into 26 departments, with important health and wealth disparities. Life expectancy at birth in 2020 in the more affluent, mainly urban departments, such as Lima, was estimated at 78 years, compared to 71 years in the poorest, mainly rural departments, such as Huancavelica</w:t>
      </w:r>
      <w:del w:id="74" w:author="Sooyoung Kim" w:date="2021-06-21T16:35:00Z">
        <w:r w:rsidRPr="000E30CC" w:rsidDel="00366AF0">
          <w:rPr>
            <w:rFonts w:ascii="Calibri" w:eastAsia="Calibri" w:hAnsi="Calibri" w:cs="Calibri"/>
            <w:color w:val="000000"/>
            <w:rPrChange w:id="75" w:author="Sooyoung Kim" w:date="2021-06-21T16:54:00Z">
              <w:rPr/>
            </w:rPrChange>
          </w:rPr>
          <w:delText xml:space="preserve"> (</w:delText>
        </w:r>
        <w:r w:rsidR="00581973" w:rsidRPr="000E30CC" w:rsidDel="00366AF0">
          <w:rPr>
            <w:rFonts w:ascii="Calibri" w:eastAsia="Calibri" w:hAnsi="Calibri" w:cs="Calibri"/>
            <w:color w:val="000000"/>
            <w:rPrChange w:id="76" w:author="Sooyoung Kim" w:date="2021-06-21T16:54:00Z">
              <w:rPr/>
            </w:rPrChange>
          </w:rPr>
          <w:fldChar w:fldCharType="begin"/>
        </w:r>
        <w:r w:rsidR="00581973" w:rsidRPr="000E30CC" w:rsidDel="00366AF0">
          <w:rPr>
            <w:rFonts w:ascii="Calibri" w:eastAsia="Calibri" w:hAnsi="Calibri" w:cs="Calibri"/>
            <w:color w:val="000000"/>
            <w:rPrChange w:id="77" w:author="Sooyoung Kim" w:date="2021-06-21T16:54:00Z">
              <w:rPr/>
            </w:rPrChange>
          </w:rPr>
          <w:delInstrText xml:space="preserve"> HYPERLINK "https://www.</w:delInstrText>
        </w:r>
        <w:r w:rsidR="00581973" w:rsidRPr="000E30CC" w:rsidDel="00366AF0">
          <w:rPr>
            <w:rFonts w:ascii="Calibri" w:eastAsia="Calibri" w:hAnsi="Calibri" w:cs="Calibri"/>
            <w:color w:val="000000"/>
            <w:rPrChange w:id="78" w:author="Sooyoung Kim" w:date="2021-06-21T16:54:00Z">
              <w:rPr/>
            </w:rPrChange>
          </w:rPr>
          <w:delInstrText xml:space="preserve">inei.gob.pe/estadisticas/indice-tematico/poblacion-y-vivienda/" </w:delInstrText>
        </w:r>
        <w:r w:rsidR="00581973" w:rsidRPr="000E30CC" w:rsidDel="00366AF0">
          <w:rPr>
            <w:rFonts w:ascii="Calibri" w:eastAsia="Calibri" w:hAnsi="Calibri" w:cs="Calibri"/>
            <w:color w:val="000000"/>
            <w:rPrChange w:id="79" w:author="Sooyoung Kim" w:date="2021-06-21T16:54:00Z">
              <w:rPr/>
            </w:rPrChange>
          </w:rPr>
          <w:fldChar w:fldCharType="separate"/>
        </w:r>
        <w:r w:rsidRPr="000E30CC" w:rsidDel="00366AF0">
          <w:rPr>
            <w:rFonts w:ascii="Calibri" w:eastAsia="Calibri" w:hAnsi="Calibri" w:cs="Calibri"/>
            <w:color w:val="000000"/>
            <w:rPrChange w:id="80" w:author="Sooyoung Kim" w:date="2021-06-21T16:54:00Z">
              <w:rPr>
                <w:rStyle w:val="Hyperlink"/>
              </w:rPr>
            </w:rPrChange>
          </w:rPr>
          <w:delText>https://www.inei.gob.pe/estadisticas/indice-tematico/poblacion-y-vivienda/</w:delText>
        </w:r>
        <w:r w:rsidR="00581973" w:rsidRPr="000E30CC" w:rsidDel="00366AF0">
          <w:rPr>
            <w:rFonts w:ascii="Calibri" w:eastAsia="Calibri" w:hAnsi="Calibri" w:cs="Calibri"/>
            <w:color w:val="000000"/>
            <w:rPrChange w:id="81" w:author="Sooyoung Kim" w:date="2021-06-21T16:54:00Z">
              <w:rPr>
                <w:rStyle w:val="Hyperlink"/>
              </w:rPr>
            </w:rPrChange>
          </w:rPr>
          <w:fldChar w:fldCharType="end"/>
        </w:r>
        <w:r w:rsidRPr="000E30CC" w:rsidDel="00366AF0">
          <w:rPr>
            <w:rFonts w:ascii="Calibri" w:eastAsia="Calibri" w:hAnsi="Calibri" w:cs="Calibri"/>
            <w:color w:val="000000"/>
            <w:rPrChange w:id="82" w:author="Sooyoung Kim" w:date="2021-06-21T16:54:00Z">
              <w:rPr/>
            </w:rPrChange>
          </w:rPr>
          <w:delText xml:space="preserve"> </w:delText>
        </w:r>
        <w:r w:rsidR="00581973" w:rsidRPr="000E30CC" w:rsidDel="00366AF0">
          <w:rPr>
            <w:rFonts w:ascii="Calibri" w:eastAsia="Calibri" w:hAnsi="Calibri" w:cs="Calibri"/>
            <w:color w:val="000000"/>
            <w:rPrChange w:id="83" w:author="Sooyoung Kim" w:date="2021-06-21T16:54:00Z">
              <w:rPr/>
            </w:rPrChange>
          </w:rPr>
          <w:fldChar w:fldCharType="begin"/>
        </w:r>
        <w:r w:rsidR="00581973" w:rsidRPr="000E30CC" w:rsidDel="00366AF0">
          <w:rPr>
            <w:rFonts w:ascii="Calibri" w:eastAsia="Calibri" w:hAnsi="Calibri" w:cs="Calibri"/>
            <w:color w:val="000000"/>
            <w:rPrChange w:id="84" w:author="Sooyoung Kim" w:date="2021-06-21T16:54:00Z">
              <w:rPr/>
            </w:rPrChange>
          </w:rPr>
          <w:delInstrText xml:space="preserve"> HYPERLINK "https://www.inei.gob.pe/media/MenuRecursivo/indices_tematicos/cap03030_1.xlsx" \t "_blank" </w:delInstrText>
        </w:r>
        <w:r w:rsidR="00581973" w:rsidRPr="000E30CC" w:rsidDel="00366AF0">
          <w:rPr>
            <w:rFonts w:ascii="Calibri" w:eastAsia="Calibri" w:hAnsi="Calibri" w:cs="Calibri"/>
            <w:color w:val="000000"/>
            <w:rPrChange w:id="85" w:author="Sooyoung Kim" w:date="2021-06-21T16:54:00Z">
              <w:rPr/>
            </w:rPrChange>
          </w:rPr>
          <w:fldChar w:fldCharType="separate"/>
        </w:r>
        <w:r w:rsidRPr="000E30CC" w:rsidDel="00366AF0">
          <w:rPr>
            <w:rFonts w:ascii="Calibri" w:eastAsia="Calibri" w:hAnsi="Calibri" w:cs="Calibri"/>
            <w:rPrChange w:id="86" w:author="Sooyoung Kim" w:date="2021-06-21T16:54:00Z">
              <w:rPr>
                <w:rStyle w:val="Hyperlink"/>
                <w:color w:val="000000"/>
              </w:rPr>
            </w:rPrChange>
          </w:rPr>
          <w:delText>Indicadores demográficos, por departamento</w:delText>
        </w:r>
        <w:r w:rsidR="00581973" w:rsidRPr="000E30CC" w:rsidDel="00366AF0">
          <w:rPr>
            <w:rFonts w:ascii="Calibri" w:eastAsia="Calibri" w:hAnsi="Calibri" w:cs="Calibri"/>
            <w:rPrChange w:id="87" w:author="Sooyoung Kim" w:date="2021-06-21T16:54:00Z">
              <w:rPr>
                <w:rStyle w:val="Hyperlink"/>
                <w:color w:val="000000"/>
              </w:rPr>
            </w:rPrChange>
          </w:rPr>
          <w:fldChar w:fldCharType="end"/>
        </w:r>
        <w:r w:rsidRPr="000E30CC" w:rsidDel="00366AF0">
          <w:rPr>
            <w:rFonts w:ascii="Calibri" w:eastAsia="Calibri" w:hAnsi="Calibri" w:cs="Calibri"/>
            <w:color w:val="000000"/>
            <w:rPrChange w:id="88" w:author="Sooyoung Kim" w:date="2021-06-21T16:54:00Z">
              <w:rPr/>
            </w:rPrChange>
          </w:rPr>
          <w:delText>)</w:delText>
        </w:r>
      </w:del>
      <w:r w:rsidRPr="000E30CC">
        <w:rPr>
          <w:rFonts w:ascii="Calibri" w:eastAsia="Calibri" w:hAnsi="Calibri" w:cs="Calibri"/>
          <w:color w:val="000000"/>
          <w:rPrChange w:id="89" w:author="Sooyoung Kim" w:date="2021-06-21T16:54:00Z">
            <w:rPr/>
          </w:rPrChange>
        </w:rPr>
        <w:t>.</w:t>
      </w:r>
      <w:ins w:id="90" w:author="Sooyoung Kim" w:date="2021-06-21T16:35:00Z">
        <w:r w:rsidR="00366AF0" w:rsidRPr="000E30CC">
          <w:rPr>
            <w:rFonts w:ascii="Calibri" w:eastAsia="Calibri" w:hAnsi="Calibri" w:cs="Calibri"/>
            <w:color w:val="000000"/>
            <w:rPrChange w:id="91" w:author="Sooyoung Kim" w:date="2021-06-21T16:54:00Z">
              <w:rPr/>
            </w:rPrChange>
          </w:rPr>
          <w:t>[</w:t>
        </w:r>
        <w:commentRangeStart w:id="92"/>
        <w:r w:rsidR="00366AF0" w:rsidRPr="000E30CC">
          <w:rPr>
            <w:rFonts w:ascii="Calibri" w:eastAsia="Calibri" w:hAnsi="Calibri" w:cs="Calibri"/>
            <w:color w:val="000000"/>
            <w:rPrChange w:id="93" w:author="Sooyoung Kim" w:date="2021-06-21T16:54:00Z">
              <w:rPr/>
            </w:rPrChange>
          </w:rPr>
          <w:t>ref</w:t>
        </w:r>
        <w:commentRangeEnd w:id="92"/>
        <w:r w:rsidR="00366AF0" w:rsidRPr="000E30CC">
          <w:rPr>
            <w:rFonts w:ascii="Calibri" w:eastAsia="Calibri" w:hAnsi="Calibri" w:cs="Calibri"/>
            <w:color w:val="000000"/>
            <w:rPrChange w:id="94" w:author="Sooyoung Kim" w:date="2021-06-21T16:54:00Z">
              <w:rPr>
                <w:rStyle w:val="CommentReference"/>
              </w:rPr>
            </w:rPrChange>
          </w:rPr>
          <w:commentReference w:id="92"/>
        </w:r>
        <w:r w:rsidR="00366AF0" w:rsidRPr="000E30CC">
          <w:rPr>
            <w:rFonts w:ascii="Calibri" w:eastAsia="Calibri" w:hAnsi="Calibri" w:cs="Calibri"/>
            <w:color w:val="000000"/>
            <w:rPrChange w:id="95" w:author="Sooyoung Kim" w:date="2021-06-21T16:54:00Z">
              <w:rPr/>
            </w:rPrChange>
          </w:rPr>
          <w:t>]</w:t>
        </w:r>
      </w:ins>
      <w:r w:rsidRPr="000E30CC">
        <w:rPr>
          <w:rFonts w:ascii="Calibri" w:eastAsia="Calibri" w:hAnsi="Calibri" w:cs="Calibri"/>
          <w:color w:val="000000"/>
          <w:rPrChange w:id="96" w:author="Sooyoung Kim" w:date="2021-06-21T16:54:00Z">
            <w:rPr/>
          </w:rPrChange>
        </w:rPr>
        <w:t xml:space="preserve"> </w:t>
      </w:r>
      <w:r w:rsidR="00683FB6" w:rsidRPr="000E30CC">
        <w:rPr>
          <w:rFonts w:ascii="Calibri" w:eastAsia="Calibri" w:hAnsi="Calibri" w:cs="Calibri"/>
          <w:color w:val="000000"/>
          <w:rPrChange w:id="97" w:author="Sooyoung Kim" w:date="2021-06-21T16:54:00Z">
            <w:rPr/>
          </w:rPrChange>
        </w:rPr>
        <w:t>In 2019, 20% of the population lived below the pover</w:t>
      </w:r>
      <w:r w:rsidR="00375607" w:rsidRPr="000E30CC">
        <w:rPr>
          <w:rFonts w:ascii="Calibri" w:eastAsia="Calibri" w:hAnsi="Calibri" w:cs="Calibri"/>
          <w:color w:val="000000"/>
          <w:rPrChange w:id="98" w:author="Sooyoung Kim" w:date="2021-06-21T16:54:00Z">
            <w:rPr/>
          </w:rPrChange>
        </w:rPr>
        <w:t>t</w:t>
      </w:r>
      <w:r w:rsidR="00683FB6" w:rsidRPr="000E30CC">
        <w:rPr>
          <w:rFonts w:ascii="Calibri" w:eastAsia="Calibri" w:hAnsi="Calibri" w:cs="Calibri"/>
          <w:color w:val="000000"/>
          <w:rPrChange w:id="99" w:author="Sooyoung Kim" w:date="2021-06-21T16:54:00Z">
            <w:rPr/>
          </w:rPrChange>
        </w:rPr>
        <w:t>y line, with large disparities by residency</w:t>
      </w:r>
      <w:r w:rsidR="00375607" w:rsidRPr="000E30CC">
        <w:rPr>
          <w:rFonts w:ascii="Calibri" w:eastAsia="Calibri" w:hAnsi="Calibri" w:cs="Calibri"/>
          <w:color w:val="000000"/>
          <w:rPrChange w:id="100" w:author="Sooyoung Kim" w:date="2021-06-21T16:54:00Z">
            <w:rPr/>
          </w:rPrChange>
        </w:rPr>
        <w:t xml:space="preserve"> status;</w:t>
      </w:r>
      <w:r w:rsidR="00683FB6" w:rsidRPr="000E30CC">
        <w:rPr>
          <w:rFonts w:ascii="Calibri" w:eastAsia="Calibri" w:hAnsi="Calibri" w:cs="Calibri"/>
          <w:color w:val="000000"/>
          <w:rPrChange w:id="101" w:author="Sooyoung Kim" w:date="2021-06-21T16:54:00Z">
            <w:rPr/>
          </w:rPrChange>
        </w:rPr>
        <w:t xml:space="preserve"> </w:t>
      </w:r>
      <w:r w:rsidR="00375607" w:rsidRPr="000E30CC">
        <w:rPr>
          <w:rFonts w:ascii="Calibri" w:eastAsia="Calibri" w:hAnsi="Calibri" w:cs="Calibri"/>
          <w:color w:val="000000"/>
          <w:rPrChange w:id="102" w:author="Sooyoung Kim" w:date="2021-06-21T16:54:00Z">
            <w:rPr/>
          </w:rPrChange>
        </w:rPr>
        <w:t>40% of the rural population live</w:t>
      </w:r>
      <w:r w:rsidR="00991882" w:rsidRPr="000E30CC">
        <w:rPr>
          <w:rFonts w:ascii="Calibri" w:eastAsia="Calibri" w:hAnsi="Calibri" w:cs="Calibri"/>
          <w:color w:val="000000"/>
          <w:rPrChange w:id="103" w:author="Sooyoung Kim" w:date="2021-06-21T16:54:00Z">
            <w:rPr/>
          </w:rPrChange>
        </w:rPr>
        <w:t>d</w:t>
      </w:r>
      <w:r w:rsidR="00375607" w:rsidRPr="000E30CC">
        <w:rPr>
          <w:rFonts w:ascii="Calibri" w:eastAsia="Calibri" w:hAnsi="Calibri" w:cs="Calibri"/>
          <w:color w:val="000000"/>
          <w:rPrChange w:id="104" w:author="Sooyoung Kim" w:date="2021-06-21T16:54:00Z">
            <w:rPr/>
          </w:rPrChange>
        </w:rPr>
        <w:t xml:space="preserve"> below the poverty line </w:t>
      </w:r>
      <w:r w:rsidR="00683FB6" w:rsidRPr="000E30CC">
        <w:rPr>
          <w:rFonts w:ascii="Calibri" w:eastAsia="Calibri" w:hAnsi="Calibri" w:cs="Calibri"/>
          <w:color w:val="000000"/>
          <w:rPrChange w:id="105" w:author="Sooyoung Kim" w:date="2021-06-21T16:54:00Z">
            <w:rPr/>
          </w:rPrChange>
        </w:rPr>
        <w:t xml:space="preserve">compared to 15% </w:t>
      </w:r>
      <w:r w:rsidR="00375607" w:rsidRPr="000E30CC">
        <w:rPr>
          <w:rFonts w:ascii="Calibri" w:eastAsia="Calibri" w:hAnsi="Calibri" w:cs="Calibri"/>
          <w:color w:val="000000"/>
          <w:rPrChange w:id="106" w:author="Sooyoung Kim" w:date="2021-06-21T16:54:00Z">
            <w:rPr/>
          </w:rPrChange>
        </w:rPr>
        <w:t>of the</w:t>
      </w:r>
      <w:r w:rsidR="00683FB6" w:rsidRPr="000E30CC">
        <w:rPr>
          <w:rFonts w:ascii="Calibri" w:eastAsia="Calibri" w:hAnsi="Calibri" w:cs="Calibri"/>
          <w:color w:val="000000"/>
          <w:rPrChange w:id="107" w:author="Sooyoung Kim" w:date="2021-06-21T16:54:00Z">
            <w:rPr/>
          </w:rPrChange>
        </w:rPr>
        <w:t xml:space="preserve"> urban </w:t>
      </w:r>
      <w:r w:rsidR="00375607" w:rsidRPr="000E30CC">
        <w:rPr>
          <w:rFonts w:ascii="Calibri" w:eastAsia="Calibri" w:hAnsi="Calibri" w:cs="Calibri"/>
          <w:color w:val="000000"/>
          <w:rPrChange w:id="108" w:author="Sooyoung Kim" w:date="2021-06-21T16:54:00Z">
            <w:rPr/>
          </w:rPrChange>
        </w:rPr>
        <w:t>population</w:t>
      </w:r>
      <w:r w:rsidR="00683FB6" w:rsidRPr="000E30CC">
        <w:rPr>
          <w:rFonts w:ascii="Calibri" w:eastAsia="Calibri" w:hAnsi="Calibri" w:cs="Calibri"/>
          <w:color w:val="000000"/>
          <w:rPrChange w:id="109" w:author="Sooyoung Kim" w:date="2021-06-21T16:54:00Z">
            <w:rPr/>
          </w:rPrChange>
        </w:rPr>
        <w:t xml:space="preserve">. </w:t>
      </w:r>
      <w:commentRangeStart w:id="110"/>
      <w:ins w:id="111" w:author="Sooyoung Kim" w:date="2021-06-21T16:36:00Z">
        <w:r w:rsidR="00366AF0" w:rsidRPr="000E30CC">
          <w:rPr>
            <w:rFonts w:ascii="Calibri" w:eastAsia="Calibri" w:hAnsi="Calibri" w:cs="Calibri"/>
            <w:color w:val="000000"/>
            <w:rPrChange w:id="112" w:author="Sooyoung Kim" w:date="2021-06-21T16:54:00Z">
              <w:rPr/>
            </w:rPrChange>
          </w:rPr>
          <w:t>[ref]</w:t>
        </w:r>
        <w:commentRangeEnd w:id="110"/>
        <w:r w:rsidR="00366AF0" w:rsidRPr="000E30CC">
          <w:rPr>
            <w:rFonts w:ascii="Calibri" w:eastAsia="Calibri" w:hAnsi="Calibri" w:cs="Calibri"/>
            <w:color w:val="000000"/>
            <w:rPrChange w:id="113" w:author="Sooyoung Kim" w:date="2021-06-21T16:54:00Z">
              <w:rPr>
                <w:rStyle w:val="CommentReference"/>
              </w:rPr>
            </w:rPrChange>
          </w:rPr>
          <w:commentReference w:id="110"/>
        </w:r>
      </w:ins>
      <w:del w:id="114" w:author="Sooyoung Kim" w:date="2021-06-21T16:36:00Z">
        <w:r w:rsidR="00683FB6" w:rsidRPr="000E30CC" w:rsidDel="00366AF0">
          <w:rPr>
            <w:rFonts w:ascii="Calibri" w:eastAsia="Calibri" w:hAnsi="Calibri" w:cs="Calibri"/>
            <w:color w:val="000000"/>
            <w:rPrChange w:id="115" w:author="Sooyoung Kim" w:date="2021-06-21T16:54:00Z">
              <w:rPr/>
            </w:rPrChange>
          </w:rPr>
          <w:delText>.</w:delText>
        </w:r>
      </w:del>
      <w:r w:rsidR="00683FB6" w:rsidRPr="000E30CC">
        <w:rPr>
          <w:rFonts w:ascii="Calibri" w:eastAsia="Calibri" w:hAnsi="Calibri" w:cs="Calibri"/>
          <w:color w:val="000000"/>
          <w:rPrChange w:id="116" w:author="Sooyoung Kim" w:date="2021-06-21T16:54:00Z">
            <w:rPr/>
          </w:rPrChange>
        </w:rPr>
        <w:t xml:space="preserve"> </w:t>
      </w:r>
      <w:r w:rsidR="004424FD" w:rsidRPr="000E30CC">
        <w:rPr>
          <w:rFonts w:ascii="Calibri" w:eastAsia="Calibri" w:hAnsi="Calibri" w:cs="Calibri"/>
          <w:color w:val="000000"/>
          <w:rPrChange w:id="117" w:author="Sooyoung Kim" w:date="2021-06-21T16:54:00Z">
            <w:rPr/>
          </w:rPrChange>
        </w:rPr>
        <w:t xml:space="preserve">In 2019, 73% of the working population of Peru was in informal working arrangements </w:t>
      </w:r>
      <w:del w:id="118" w:author="Sooyoung Kim" w:date="2021-06-21T16:36:00Z">
        <w:r w:rsidR="004424FD" w:rsidRPr="000E30CC" w:rsidDel="00366AF0">
          <w:rPr>
            <w:rFonts w:ascii="Calibri" w:eastAsia="Calibri" w:hAnsi="Calibri" w:cs="Calibri"/>
            <w:color w:val="000000"/>
            <w:rPrChange w:id="119" w:author="Sooyoung Kim" w:date="2021-06-21T16:54:00Z">
              <w:rPr/>
            </w:rPrChange>
          </w:rPr>
          <w:delText>(</w:delText>
        </w:r>
        <w:r w:rsidR="00581973" w:rsidRPr="000E30CC" w:rsidDel="00366AF0">
          <w:rPr>
            <w:rFonts w:ascii="Calibri" w:eastAsia="Calibri" w:hAnsi="Calibri" w:cs="Calibri"/>
            <w:color w:val="000000"/>
            <w:rPrChange w:id="120" w:author="Sooyoung Kim" w:date="2021-06-21T16:54:00Z">
              <w:rPr/>
            </w:rPrChange>
          </w:rPr>
          <w:fldChar w:fldCharType="begin"/>
        </w:r>
        <w:r w:rsidR="00581973" w:rsidRPr="000E30CC" w:rsidDel="00366AF0">
          <w:rPr>
            <w:rFonts w:ascii="Calibri" w:eastAsia="Calibri" w:hAnsi="Calibri" w:cs="Calibri"/>
            <w:color w:val="000000"/>
            <w:rPrChange w:id="121" w:author="Sooyoung Kim" w:date="2021-06-21T16:54:00Z">
              <w:rPr/>
            </w:rPrChange>
          </w:rPr>
          <w:delInstrText xml:space="preserve"> HYPERLINK "https://www.inei.gob.pe/media/MenuRecursivo/publicaciones_digitales/Est/Lib1764/cap04.pdf" </w:delInstrText>
        </w:r>
        <w:r w:rsidR="00581973" w:rsidRPr="000E30CC" w:rsidDel="00366AF0">
          <w:rPr>
            <w:rFonts w:ascii="Calibri" w:eastAsia="Calibri" w:hAnsi="Calibri" w:cs="Calibri"/>
            <w:color w:val="000000"/>
            <w:rPrChange w:id="122" w:author="Sooyoung Kim" w:date="2021-06-21T16:54:00Z">
              <w:rPr/>
            </w:rPrChange>
          </w:rPr>
          <w:fldChar w:fldCharType="separate"/>
        </w:r>
        <w:r w:rsidR="004424FD" w:rsidRPr="000E30CC" w:rsidDel="00366AF0">
          <w:rPr>
            <w:rFonts w:ascii="Calibri" w:eastAsia="Calibri" w:hAnsi="Calibri" w:cs="Calibri"/>
            <w:color w:val="000000"/>
            <w:rPrChange w:id="123" w:author="Sooyoung Kim" w:date="2021-06-21T16:54:00Z">
              <w:rPr>
                <w:rStyle w:val="Hyperlink"/>
              </w:rPr>
            </w:rPrChange>
          </w:rPr>
          <w:delText>https://www.inei.gob.pe/media/MenuRecursivo/publicaciones_digitales/Est/Lib1764/cap04.pdf</w:delText>
        </w:r>
        <w:r w:rsidR="00581973" w:rsidRPr="000E30CC" w:rsidDel="00366AF0">
          <w:rPr>
            <w:rFonts w:ascii="Calibri" w:eastAsia="Calibri" w:hAnsi="Calibri" w:cs="Calibri"/>
            <w:color w:val="000000"/>
            <w:rPrChange w:id="124" w:author="Sooyoung Kim" w:date="2021-06-21T16:54:00Z">
              <w:rPr>
                <w:rStyle w:val="Hyperlink"/>
              </w:rPr>
            </w:rPrChange>
          </w:rPr>
          <w:fldChar w:fldCharType="end"/>
        </w:r>
        <w:r w:rsidR="004424FD" w:rsidRPr="000E30CC" w:rsidDel="00366AF0">
          <w:rPr>
            <w:rFonts w:ascii="Calibri" w:eastAsia="Calibri" w:hAnsi="Calibri" w:cs="Calibri"/>
            <w:color w:val="000000"/>
            <w:rPrChange w:id="125" w:author="Sooyoung Kim" w:date="2021-06-21T16:54:00Z">
              <w:rPr/>
            </w:rPrChange>
          </w:rPr>
          <w:delText>,</w:delText>
        </w:r>
      </w:del>
      <w:commentRangeStart w:id="126"/>
      <w:ins w:id="127" w:author="Sooyoung Kim" w:date="2021-06-21T16:36:00Z">
        <w:r w:rsidR="00366AF0" w:rsidRPr="000E30CC">
          <w:rPr>
            <w:rFonts w:ascii="Calibri" w:eastAsia="Calibri" w:hAnsi="Calibri" w:cs="Calibri"/>
            <w:color w:val="000000"/>
            <w:rPrChange w:id="128" w:author="Sooyoung Kim" w:date="2021-06-21T16:54:00Z">
              <w:rPr/>
            </w:rPrChange>
          </w:rPr>
          <w:t>[ref]</w:t>
        </w:r>
        <w:commentRangeEnd w:id="126"/>
        <w:r w:rsidR="00366AF0" w:rsidRPr="000E30CC">
          <w:rPr>
            <w:rFonts w:ascii="Calibri" w:eastAsia="Calibri" w:hAnsi="Calibri" w:cs="Calibri"/>
            <w:color w:val="000000"/>
            <w:rPrChange w:id="129" w:author="Sooyoung Kim" w:date="2021-06-21T16:54:00Z">
              <w:rPr>
                <w:rStyle w:val="CommentReference"/>
              </w:rPr>
            </w:rPrChange>
          </w:rPr>
          <w:commentReference w:id="126"/>
        </w:r>
      </w:ins>
      <w:r w:rsidR="004424FD" w:rsidRPr="000E30CC">
        <w:rPr>
          <w:rFonts w:ascii="Calibri" w:eastAsia="Calibri" w:hAnsi="Calibri" w:cs="Calibri"/>
          <w:color w:val="000000"/>
          <w:rPrChange w:id="130" w:author="Sooyoung Kim" w:date="2021-06-21T16:54:00Z">
            <w:rPr/>
          </w:rPrChange>
        </w:rPr>
        <w:t xml:space="preserve"> with large disparities</w:t>
      </w:r>
      <w:r w:rsidR="00991882" w:rsidRPr="000E30CC">
        <w:rPr>
          <w:rFonts w:ascii="Calibri" w:eastAsia="Calibri" w:hAnsi="Calibri" w:cs="Calibri"/>
          <w:color w:val="000000"/>
          <w:rPrChange w:id="131" w:author="Sooyoung Kim" w:date="2021-06-21T16:54:00Z">
            <w:rPr/>
          </w:rPrChange>
        </w:rPr>
        <w:t xml:space="preserve"> by department</w:t>
      </w:r>
      <w:r w:rsidR="004424FD" w:rsidRPr="000E30CC">
        <w:rPr>
          <w:rFonts w:ascii="Calibri" w:eastAsia="Calibri" w:hAnsi="Calibri" w:cs="Calibri"/>
          <w:color w:val="000000"/>
          <w:rPrChange w:id="132" w:author="Sooyoung Kim" w:date="2021-06-21T16:54:00Z">
            <w:rPr/>
          </w:rPrChange>
        </w:rPr>
        <w:t xml:space="preserve">, </w:t>
      </w:r>
      <w:r w:rsidR="00991882" w:rsidRPr="000E30CC">
        <w:rPr>
          <w:rFonts w:ascii="Calibri" w:eastAsia="Calibri" w:hAnsi="Calibri" w:cs="Calibri"/>
          <w:color w:val="000000"/>
          <w:rPrChange w:id="133" w:author="Sooyoung Kim" w:date="2021-06-21T16:54:00Z">
            <w:rPr/>
          </w:rPrChange>
        </w:rPr>
        <w:t>ranging from</w:t>
      </w:r>
      <w:r w:rsidR="004424FD" w:rsidRPr="000E30CC">
        <w:rPr>
          <w:rFonts w:ascii="Calibri" w:eastAsia="Calibri" w:hAnsi="Calibri" w:cs="Calibri"/>
          <w:color w:val="000000"/>
          <w:rPrChange w:id="134" w:author="Sooyoung Kim" w:date="2021-06-21T16:54:00Z">
            <w:rPr/>
          </w:rPrChange>
        </w:rPr>
        <w:t xml:space="preserve"> 92% of working people in the department of Huancavelica to 60% in Lima. The largest informal sectors are fishing and agriculture and commerce. Women make up a </w:t>
      </w:r>
      <w:r w:rsidR="00991882" w:rsidRPr="000E30CC">
        <w:rPr>
          <w:rFonts w:ascii="Calibri" w:eastAsia="Calibri" w:hAnsi="Calibri" w:cs="Calibri"/>
          <w:color w:val="000000"/>
          <w:rPrChange w:id="135" w:author="Sooyoung Kim" w:date="2021-06-21T16:54:00Z">
            <w:rPr/>
          </w:rPrChange>
        </w:rPr>
        <w:t>disproportionate share</w:t>
      </w:r>
      <w:r w:rsidR="004424FD" w:rsidRPr="000E30CC">
        <w:rPr>
          <w:rFonts w:ascii="Calibri" w:eastAsia="Calibri" w:hAnsi="Calibri" w:cs="Calibri"/>
          <w:color w:val="000000"/>
          <w:rPrChange w:id="136" w:author="Sooyoung Kim" w:date="2021-06-21T16:54:00Z">
            <w:rPr/>
          </w:rPrChange>
        </w:rPr>
        <w:t xml:space="preserve"> of </w:t>
      </w:r>
      <w:r w:rsidR="00991882" w:rsidRPr="000E30CC">
        <w:rPr>
          <w:rFonts w:ascii="Calibri" w:eastAsia="Calibri" w:hAnsi="Calibri" w:cs="Calibri"/>
          <w:color w:val="000000"/>
          <w:rPrChange w:id="137" w:author="Sooyoung Kim" w:date="2021-06-21T16:54:00Z">
            <w:rPr/>
          </w:rPrChange>
        </w:rPr>
        <w:t xml:space="preserve">the </w:t>
      </w:r>
      <w:r w:rsidR="004424FD" w:rsidRPr="000E30CC">
        <w:rPr>
          <w:rFonts w:ascii="Calibri" w:eastAsia="Calibri" w:hAnsi="Calibri" w:cs="Calibri"/>
          <w:color w:val="000000"/>
          <w:rPrChange w:id="138" w:author="Sooyoung Kim" w:date="2021-06-21T16:54:00Z">
            <w:rPr/>
          </w:rPrChange>
        </w:rPr>
        <w:t>informal work</w:t>
      </w:r>
      <w:r w:rsidR="00991882" w:rsidRPr="000E30CC">
        <w:rPr>
          <w:rFonts w:ascii="Calibri" w:eastAsia="Calibri" w:hAnsi="Calibri" w:cs="Calibri"/>
          <w:color w:val="000000"/>
          <w:rPrChange w:id="139" w:author="Sooyoung Kim" w:date="2021-06-21T16:54:00Z">
            <w:rPr/>
          </w:rPrChange>
        </w:rPr>
        <w:t>force</w:t>
      </w:r>
      <w:r w:rsidR="004424FD" w:rsidRPr="000E30CC">
        <w:rPr>
          <w:rFonts w:ascii="Calibri" w:eastAsia="Calibri" w:hAnsi="Calibri" w:cs="Calibri"/>
          <w:color w:val="000000"/>
          <w:rPrChange w:id="140" w:author="Sooyoung Kim" w:date="2021-06-21T16:54:00Z">
            <w:rPr/>
          </w:rPrChange>
        </w:rPr>
        <w:t xml:space="preserve"> (76% </w:t>
      </w:r>
      <w:r w:rsidR="00991882" w:rsidRPr="000E30CC">
        <w:rPr>
          <w:rFonts w:ascii="Calibri" w:eastAsia="Calibri" w:hAnsi="Calibri" w:cs="Calibri"/>
          <w:color w:val="000000"/>
          <w:rPrChange w:id="141" w:author="Sooyoung Kim" w:date="2021-06-21T16:54:00Z">
            <w:rPr/>
          </w:rPrChange>
        </w:rPr>
        <w:t xml:space="preserve">of women </w:t>
      </w:r>
      <w:r w:rsidR="004424FD" w:rsidRPr="000E30CC">
        <w:rPr>
          <w:rFonts w:ascii="Calibri" w:eastAsia="Calibri" w:hAnsi="Calibri" w:cs="Calibri"/>
          <w:color w:val="000000"/>
          <w:rPrChange w:id="142" w:author="Sooyoung Kim" w:date="2021-06-21T16:54:00Z">
            <w:rPr/>
          </w:rPrChange>
        </w:rPr>
        <w:t>vs 70%</w:t>
      </w:r>
      <w:r w:rsidR="00991882" w:rsidRPr="000E30CC">
        <w:rPr>
          <w:rFonts w:ascii="Calibri" w:eastAsia="Calibri" w:hAnsi="Calibri" w:cs="Calibri"/>
          <w:color w:val="000000"/>
          <w:rPrChange w:id="143" w:author="Sooyoung Kim" w:date="2021-06-21T16:54:00Z">
            <w:rPr/>
          </w:rPrChange>
        </w:rPr>
        <w:t xml:space="preserve"> of men</w:t>
      </w:r>
      <w:r w:rsidR="004424FD" w:rsidRPr="000E30CC">
        <w:rPr>
          <w:rFonts w:ascii="Calibri" w:eastAsia="Calibri" w:hAnsi="Calibri" w:cs="Calibri"/>
          <w:color w:val="000000"/>
          <w:rPrChange w:id="144" w:author="Sooyoung Kim" w:date="2021-06-21T16:54:00Z">
            <w:rPr/>
          </w:rPrChange>
        </w:rPr>
        <w:t>)</w:t>
      </w:r>
      <w:del w:id="145" w:author="Sooyoung Kim" w:date="2021-06-21T16:48:00Z">
        <w:r w:rsidR="004424FD" w:rsidRPr="000E30CC" w:rsidDel="00366AF0">
          <w:rPr>
            <w:rFonts w:ascii="Calibri" w:eastAsia="Calibri" w:hAnsi="Calibri" w:cs="Calibri"/>
            <w:color w:val="000000"/>
            <w:rPrChange w:id="146" w:author="Sooyoung Kim" w:date="2021-06-21T16:54:00Z">
              <w:rPr/>
            </w:rPrChange>
          </w:rPr>
          <w:delText xml:space="preserve"> </w:delText>
        </w:r>
        <w:r w:rsidR="00581973" w:rsidRPr="000E30CC" w:rsidDel="00366AF0">
          <w:rPr>
            <w:rFonts w:ascii="Calibri" w:eastAsia="Calibri" w:hAnsi="Calibri" w:cs="Calibri"/>
            <w:color w:val="000000"/>
            <w:rPrChange w:id="147" w:author="Sooyoung Kim" w:date="2021-06-21T16:54:00Z">
              <w:rPr/>
            </w:rPrChange>
          </w:rPr>
          <w:fldChar w:fldCharType="begin"/>
        </w:r>
        <w:r w:rsidR="00581973" w:rsidRPr="000E30CC" w:rsidDel="00366AF0">
          <w:rPr>
            <w:rFonts w:ascii="Calibri" w:eastAsia="Calibri" w:hAnsi="Calibri" w:cs="Calibri"/>
            <w:color w:val="000000"/>
            <w:rPrChange w:id="148" w:author="Sooyoung Kim" w:date="2021-06-21T16:54:00Z">
              <w:rPr/>
            </w:rPrChange>
          </w:rPr>
          <w:delInstrText xml:space="preserve"> HYPERLINK "https://www.inei.gob.pe/media/MenuRecursivo/publicaciones_digitales/Est/Lib1764/cap04.pdf" </w:delInstrText>
        </w:r>
        <w:r w:rsidR="00581973" w:rsidRPr="000E30CC" w:rsidDel="00366AF0">
          <w:rPr>
            <w:rFonts w:ascii="Calibri" w:eastAsia="Calibri" w:hAnsi="Calibri" w:cs="Calibri"/>
            <w:color w:val="000000"/>
            <w:rPrChange w:id="149" w:author="Sooyoung Kim" w:date="2021-06-21T16:54:00Z">
              <w:rPr/>
            </w:rPrChange>
          </w:rPr>
          <w:fldChar w:fldCharType="separate"/>
        </w:r>
        <w:r w:rsidR="00A20205" w:rsidRPr="000E30CC" w:rsidDel="00366AF0">
          <w:rPr>
            <w:rFonts w:ascii="Calibri" w:eastAsia="Calibri" w:hAnsi="Calibri" w:cs="Calibri"/>
            <w:color w:val="000000"/>
            <w:rPrChange w:id="150" w:author="Sooyoung Kim" w:date="2021-06-21T16:54:00Z">
              <w:rPr>
                <w:rStyle w:val="Hyperlink"/>
              </w:rPr>
            </w:rPrChange>
          </w:rPr>
          <w:delText>https://www.inei.gob.pe/media/MenuRecursivo/publicaciones_digitales/Est/Lib1764/cap04.pdf</w:delText>
        </w:r>
        <w:r w:rsidR="00581973" w:rsidRPr="000E30CC" w:rsidDel="00366AF0">
          <w:rPr>
            <w:rFonts w:ascii="Calibri" w:eastAsia="Calibri" w:hAnsi="Calibri" w:cs="Calibri"/>
            <w:color w:val="000000"/>
            <w:rPrChange w:id="151" w:author="Sooyoung Kim" w:date="2021-06-21T16:54:00Z">
              <w:rPr>
                <w:rStyle w:val="Hyperlink"/>
              </w:rPr>
            </w:rPrChange>
          </w:rPr>
          <w:fldChar w:fldCharType="end"/>
        </w:r>
      </w:del>
      <w:r w:rsidR="00A20205" w:rsidRPr="000E30CC">
        <w:rPr>
          <w:rFonts w:ascii="Calibri" w:eastAsia="Calibri" w:hAnsi="Calibri" w:cs="Calibri"/>
          <w:color w:val="000000"/>
          <w:rPrChange w:id="152" w:author="Sooyoung Kim" w:date="2021-06-21T16:54:00Z">
            <w:rPr/>
          </w:rPrChange>
        </w:rPr>
        <w:t>.</w:t>
      </w:r>
      <w:commentRangeStart w:id="153"/>
      <w:ins w:id="154" w:author="Sooyoung Kim" w:date="2021-06-21T16:48:00Z">
        <w:r w:rsidR="00366AF0" w:rsidRPr="000E30CC">
          <w:rPr>
            <w:rFonts w:ascii="Calibri" w:eastAsia="Calibri" w:hAnsi="Calibri" w:cs="Calibri"/>
            <w:color w:val="000000"/>
            <w:rPrChange w:id="155" w:author="Sooyoung Kim" w:date="2021-06-21T16:54:00Z">
              <w:rPr/>
            </w:rPrChange>
          </w:rPr>
          <w:t>[ref]</w:t>
        </w:r>
        <w:commentRangeEnd w:id="153"/>
        <w:r w:rsidR="00366AF0" w:rsidRPr="000E30CC">
          <w:rPr>
            <w:rFonts w:ascii="Calibri" w:eastAsia="Calibri" w:hAnsi="Calibri" w:cs="Calibri"/>
            <w:color w:val="000000"/>
            <w:rPrChange w:id="156" w:author="Sooyoung Kim" w:date="2021-06-21T16:54:00Z">
              <w:rPr>
                <w:rStyle w:val="CommentReference"/>
              </w:rPr>
            </w:rPrChange>
          </w:rPr>
          <w:commentReference w:id="153"/>
        </w:r>
      </w:ins>
      <w:r w:rsidR="00A20205" w:rsidRPr="000E30CC">
        <w:rPr>
          <w:rFonts w:ascii="Calibri" w:eastAsia="Calibri" w:hAnsi="Calibri" w:cs="Calibri"/>
          <w:color w:val="000000"/>
          <w:rPrChange w:id="157" w:author="Sooyoung Kim" w:date="2021-06-21T16:54:00Z">
            <w:rPr/>
          </w:rPrChange>
        </w:rPr>
        <w:t xml:space="preserve"> </w:t>
      </w:r>
      <w:del w:id="158" w:author="Sooyoung Kim" w:date="2021-06-21T17:10:00Z">
        <w:r w:rsidR="006C58B9" w:rsidRPr="000E30CC" w:rsidDel="0064055C">
          <w:rPr>
            <w:rFonts w:ascii="Calibri" w:eastAsia="Calibri" w:hAnsi="Calibri" w:cs="Calibri"/>
            <w:color w:val="000000"/>
            <w:rPrChange w:id="159" w:author="Sooyoung Kim" w:date="2021-06-21T16:54:00Z">
              <w:rPr/>
            </w:rPrChange>
          </w:rPr>
          <w:delText>Being in the informal workforce increases a number of socioeconomic and health vulnerabilities as by definition j</w:delText>
        </w:r>
        <w:r w:rsidR="00A20205" w:rsidRPr="000E30CC" w:rsidDel="0064055C">
          <w:rPr>
            <w:rFonts w:ascii="Calibri" w:eastAsia="Calibri" w:hAnsi="Calibri" w:cs="Calibri"/>
            <w:color w:val="000000"/>
            <w:rPrChange w:id="160" w:author="Sooyoung Kim" w:date="2021-06-21T16:54:00Z">
              <w:rPr/>
            </w:rPrChange>
          </w:rPr>
          <w:delText xml:space="preserve">obs in the informal sector are </w:delText>
        </w:r>
        <w:r w:rsidR="00BD7377" w:rsidRPr="000E30CC" w:rsidDel="0064055C">
          <w:rPr>
            <w:rFonts w:ascii="Calibri" w:eastAsia="Calibri" w:hAnsi="Calibri" w:cs="Calibri"/>
            <w:color w:val="000000"/>
            <w:rPrChange w:id="161" w:author="Sooyoung Kim" w:date="2021-06-21T16:54:00Z">
              <w:rPr/>
            </w:rPrChange>
          </w:rPr>
          <w:delText xml:space="preserve">characterized by being </w:delText>
        </w:r>
        <w:r w:rsidR="00A20205" w:rsidRPr="000E30CC" w:rsidDel="0064055C">
          <w:rPr>
            <w:rFonts w:ascii="Calibri" w:eastAsia="Calibri" w:hAnsi="Calibri" w:cs="Calibri"/>
            <w:color w:val="000000"/>
            <w:rPrChange w:id="162" w:author="Sooyoung Kim" w:date="2021-06-21T16:54:00Z">
              <w:rPr/>
            </w:rPrChange>
          </w:rPr>
          <w:delText xml:space="preserve">low paying, </w:delText>
        </w:r>
        <w:r w:rsidR="00BD7377" w:rsidRPr="000E30CC" w:rsidDel="0064055C">
          <w:rPr>
            <w:rFonts w:ascii="Calibri" w:eastAsia="Calibri" w:hAnsi="Calibri" w:cs="Calibri"/>
            <w:color w:val="000000"/>
            <w:rPrChange w:id="163" w:author="Sooyoung Kim" w:date="2021-06-21T16:54:00Z">
              <w:rPr/>
            </w:rPrChange>
          </w:rPr>
          <w:delText xml:space="preserve">insecure, and </w:delText>
        </w:r>
        <w:r w:rsidR="006C58B9" w:rsidRPr="000E30CC" w:rsidDel="0064055C">
          <w:rPr>
            <w:rFonts w:ascii="Calibri" w:eastAsia="Calibri" w:hAnsi="Calibri" w:cs="Calibri"/>
            <w:color w:val="000000"/>
            <w:rPrChange w:id="164" w:author="Sooyoung Kim" w:date="2021-06-21T16:54:00Z">
              <w:rPr/>
            </w:rPrChange>
          </w:rPr>
          <w:delText xml:space="preserve">with </w:delText>
        </w:r>
        <w:r w:rsidR="00BD7377" w:rsidRPr="000E30CC" w:rsidDel="0064055C">
          <w:rPr>
            <w:rFonts w:ascii="Calibri" w:eastAsia="Calibri" w:hAnsi="Calibri" w:cs="Calibri"/>
            <w:color w:val="000000"/>
            <w:rPrChange w:id="165" w:author="Sooyoung Kim" w:date="2021-06-21T16:54:00Z">
              <w:rPr/>
            </w:rPrChange>
          </w:rPr>
          <w:delText>variable</w:delText>
        </w:r>
        <w:r w:rsidR="006C58B9" w:rsidRPr="000E30CC" w:rsidDel="0064055C">
          <w:rPr>
            <w:rFonts w:ascii="Calibri" w:eastAsia="Calibri" w:hAnsi="Calibri" w:cs="Calibri"/>
            <w:color w:val="000000"/>
            <w:rPrChange w:id="166" w:author="Sooyoung Kim" w:date="2021-06-21T16:54:00Z">
              <w:rPr/>
            </w:rPrChange>
          </w:rPr>
          <w:delText>, often unpredictable,</w:delText>
        </w:r>
        <w:r w:rsidR="00BD7377" w:rsidRPr="000E30CC" w:rsidDel="0064055C">
          <w:rPr>
            <w:rFonts w:ascii="Calibri" w:eastAsia="Calibri" w:hAnsi="Calibri" w:cs="Calibri"/>
            <w:color w:val="000000"/>
            <w:rPrChange w:id="167" w:author="Sooyoung Kim" w:date="2021-06-21T16:54:00Z">
              <w:rPr/>
            </w:rPrChange>
          </w:rPr>
          <w:delText xml:space="preserve"> earnings with no benefits</w:delText>
        </w:r>
        <w:r w:rsidR="007217BC" w:rsidRPr="000E30CC" w:rsidDel="0064055C">
          <w:rPr>
            <w:rFonts w:ascii="Calibri" w:eastAsia="Calibri" w:hAnsi="Calibri" w:cs="Calibri"/>
            <w:color w:val="000000"/>
            <w:rPrChange w:id="168" w:author="Sooyoung Kim" w:date="2021-06-21T16:54:00Z">
              <w:rPr/>
            </w:rPrChange>
          </w:rPr>
          <w:delText xml:space="preserve">, such </w:delText>
        </w:r>
        <w:r w:rsidR="006D0E1C" w:rsidRPr="000E30CC" w:rsidDel="0064055C">
          <w:rPr>
            <w:rFonts w:ascii="Calibri" w:eastAsia="Calibri" w:hAnsi="Calibri" w:cs="Calibri"/>
            <w:color w:val="000000"/>
            <w:rPrChange w:id="169" w:author="Sooyoung Kim" w:date="2021-06-21T16:54:00Z">
              <w:rPr/>
            </w:rPrChange>
          </w:rPr>
          <w:delText xml:space="preserve">sick leave, </w:delText>
        </w:r>
        <w:r w:rsidR="007217BC" w:rsidRPr="000E30CC" w:rsidDel="0064055C">
          <w:rPr>
            <w:rFonts w:ascii="Calibri" w:eastAsia="Calibri" w:hAnsi="Calibri" w:cs="Calibri"/>
            <w:color w:val="000000"/>
            <w:rPrChange w:id="170" w:author="Sooyoung Kim" w:date="2021-06-21T16:54:00Z">
              <w:rPr/>
            </w:rPrChange>
          </w:rPr>
          <w:delText>pension or healthcare</w:delText>
        </w:r>
        <w:r w:rsidR="00BD7377" w:rsidRPr="000E30CC" w:rsidDel="0064055C">
          <w:rPr>
            <w:rFonts w:ascii="Calibri" w:eastAsia="Calibri" w:hAnsi="Calibri" w:cs="Calibri"/>
            <w:color w:val="000000"/>
            <w:rPrChange w:id="171" w:author="Sooyoung Kim" w:date="2021-06-21T16:54:00Z">
              <w:rPr/>
            </w:rPrChange>
          </w:rPr>
          <w:delText>.</w:delText>
        </w:r>
      </w:del>
    </w:p>
    <w:p w14:paraId="11A066D1" w14:textId="3A640004" w:rsidR="00C721C9" w:rsidRDefault="00C721C9" w:rsidP="0064055C">
      <w:pPr>
        <w:pStyle w:val="subindice3"/>
        <w:shd w:val="clear" w:color="auto" w:fill="FFFFFF"/>
        <w:spacing w:before="0" w:beforeAutospacing="0" w:after="15" w:afterAutospacing="0"/>
        <w:rPr>
          <w:ins w:id="172" w:author="Sooyoung Kim" w:date="2021-06-21T17:10:00Z"/>
          <w:rFonts w:ascii="Calibri" w:eastAsia="Calibri" w:hAnsi="Calibri" w:cs="Calibri"/>
          <w:color w:val="000000"/>
        </w:rPr>
      </w:pPr>
    </w:p>
    <w:p w14:paraId="2961685B" w14:textId="77777777" w:rsidR="0064055C" w:rsidRPr="000E30CC" w:rsidRDefault="0064055C" w:rsidP="0064055C">
      <w:pPr>
        <w:pStyle w:val="subindice3"/>
        <w:shd w:val="clear" w:color="auto" w:fill="FFFFFF"/>
        <w:spacing w:before="0" w:beforeAutospacing="0" w:after="15" w:afterAutospacing="0"/>
        <w:rPr>
          <w:rFonts w:ascii="Calibri" w:eastAsia="Calibri" w:hAnsi="Calibri" w:cs="Calibri"/>
          <w:color w:val="000000"/>
          <w:rPrChange w:id="173" w:author="Sooyoung Kim" w:date="2021-06-21T16:54:00Z">
            <w:rPr/>
          </w:rPrChange>
        </w:rPr>
        <w:pPrChange w:id="174" w:author="Sooyoung Kim" w:date="2021-06-21T17:10:00Z">
          <w:pPr/>
        </w:pPrChange>
      </w:pPr>
    </w:p>
    <w:p w14:paraId="6AE8FABA" w14:textId="5DA4D490" w:rsidR="0060221E" w:rsidRDefault="0060221E" w:rsidP="0060221E">
      <w:pPr>
        <w:rPr>
          <w:ins w:id="175" w:author="Sooyoung Kim" w:date="2021-06-21T16:55:00Z"/>
          <w:rFonts w:ascii="Calibri" w:eastAsia="Calibri" w:hAnsi="Calibri" w:cs="Calibri"/>
          <w:i/>
          <w:iCs/>
          <w:color w:val="000000"/>
        </w:rPr>
      </w:pPr>
      <w:r w:rsidRPr="000E30CC">
        <w:rPr>
          <w:rFonts w:ascii="Calibri" w:eastAsia="Calibri" w:hAnsi="Calibri" w:cs="Calibri"/>
          <w:i/>
          <w:iCs/>
          <w:color w:val="000000"/>
          <w:rPrChange w:id="176" w:author="Sooyoung Kim" w:date="2021-06-21T16:54:00Z">
            <w:rPr>
              <w:rFonts w:ascii="Calibri" w:hAnsi="Calibri" w:cs="Calibri"/>
              <w:i/>
              <w:iCs/>
              <w:color w:val="000000"/>
            </w:rPr>
          </w:rPrChange>
        </w:rPr>
        <w:t>Overview of the healthcare system and progress towards UHC</w:t>
      </w:r>
    </w:p>
    <w:p w14:paraId="177B8E2D" w14:textId="5C914D7C" w:rsidR="000E30CC" w:rsidRDefault="000E30CC" w:rsidP="0060221E">
      <w:pPr>
        <w:rPr>
          <w:ins w:id="177" w:author="Sooyoung Kim" w:date="2021-06-21T20:56:00Z"/>
          <w:rFonts w:ascii="Calibri" w:eastAsia="Calibri" w:hAnsi="Calibri" w:cs="Calibri"/>
          <w:i/>
          <w:iCs/>
          <w:color w:val="000000"/>
        </w:rPr>
      </w:pPr>
      <w:ins w:id="178" w:author="Sooyoung Kim" w:date="2021-06-21T16:55:00Z">
        <w:r>
          <w:rPr>
            <w:i/>
            <w:noProof/>
          </w:rPr>
          <w:drawing>
            <wp:inline distT="114300" distB="114300" distL="114300" distR="114300" wp14:anchorId="71FFAB9A" wp14:editId="78671A45">
              <wp:extent cx="4562475" cy="3943350"/>
              <wp:effectExtent l="0" t="0" r="0" b="0"/>
              <wp:docPr id="13"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2.png" descr="Diagram&#10;&#10;Description automatically generated"/>
                      <pic:cNvPicPr preferRelativeResize="0"/>
                    </pic:nvPicPr>
                    <pic:blipFill>
                      <a:blip r:embed="rId9"/>
                      <a:srcRect/>
                      <a:stretch>
                        <a:fillRect/>
                      </a:stretch>
                    </pic:blipFill>
                    <pic:spPr>
                      <a:xfrm>
                        <a:off x="0" y="0"/>
                        <a:ext cx="4562475" cy="3943350"/>
                      </a:xfrm>
                      <a:prstGeom prst="rect">
                        <a:avLst/>
                      </a:prstGeom>
                      <a:ln/>
                    </pic:spPr>
                  </pic:pic>
                </a:graphicData>
              </a:graphic>
            </wp:inline>
          </w:drawing>
        </w:r>
      </w:ins>
    </w:p>
    <w:p w14:paraId="4D567778" w14:textId="203A70C7" w:rsidR="00A81970" w:rsidRPr="000E30CC" w:rsidRDefault="00A81970" w:rsidP="0060221E">
      <w:pPr>
        <w:rPr>
          <w:rFonts w:ascii="Calibri" w:eastAsia="Calibri" w:hAnsi="Calibri" w:cs="Calibri"/>
          <w:i/>
          <w:iCs/>
          <w:color w:val="000000"/>
          <w:rPrChange w:id="179" w:author="Sooyoung Kim" w:date="2021-06-21T16:54:00Z">
            <w:rPr/>
          </w:rPrChange>
        </w:rPr>
      </w:pPr>
      <w:ins w:id="180" w:author="Sooyoung Kim" w:date="2021-06-21T20:56:00Z">
        <w:r>
          <w:rPr>
            <w:rFonts w:ascii="Calibri" w:eastAsia="Calibri" w:hAnsi="Calibri" w:cs="Calibri"/>
            <w:i/>
            <w:iCs/>
            <w:noProof/>
            <w:color w:val="000000"/>
          </w:rPr>
          <w:lastRenderedPageBreak/>
          <w:drawing>
            <wp:inline distT="0" distB="0" distL="0" distR="0" wp14:anchorId="7D0532B1" wp14:editId="5F723801">
              <wp:extent cx="5943600" cy="435864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358640"/>
                      </a:xfrm>
                      <a:prstGeom prst="rect">
                        <a:avLst/>
                      </a:prstGeom>
                    </pic:spPr>
                  </pic:pic>
                </a:graphicData>
              </a:graphic>
            </wp:inline>
          </w:drawing>
        </w:r>
      </w:ins>
    </w:p>
    <w:p w14:paraId="5CC0F1D4" w14:textId="77777777" w:rsidR="0064055C" w:rsidRDefault="000E30CC" w:rsidP="0064055C">
      <w:pPr>
        <w:rPr>
          <w:ins w:id="181" w:author="Sooyoung Kim" w:date="2021-06-21T17:20:00Z"/>
          <w:rFonts w:ascii="Calibri" w:eastAsia="Calibri" w:hAnsi="Calibri" w:cs="Calibri"/>
          <w:color w:val="000000"/>
        </w:rPr>
      </w:pPr>
      <w:ins w:id="182" w:author="Sooyoung Kim" w:date="2021-06-21T16:59:00Z">
        <w:r w:rsidRPr="00CC7EAF">
          <w:rPr>
            <w:rFonts w:ascii="Calibri" w:eastAsia="Calibri" w:hAnsi="Calibri" w:cs="Calibri"/>
            <w:color w:val="000000"/>
          </w:rPr>
          <w:t xml:space="preserve">The Peruvian healthcare system is decentralized and includes both public and private services </w:t>
        </w:r>
      </w:ins>
      <w:ins w:id="183" w:author="Sooyoung Kim" w:date="2021-06-21T17:02:00Z">
        <w:r w:rsidR="00114281">
          <w:rPr>
            <w:rFonts w:ascii="Calibri" w:eastAsia="Calibri" w:hAnsi="Calibri" w:cs="Calibri"/>
            <w:color w:val="000000"/>
          </w:rPr>
          <w:t xml:space="preserve">and </w:t>
        </w:r>
      </w:ins>
      <w:proofErr w:type="gramStart"/>
      <w:ins w:id="184" w:author="Sooyoung Kim" w:date="2021-06-21T16:59:00Z">
        <w:r w:rsidRPr="00CC7EAF">
          <w:rPr>
            <w:rFonts w:ascii="Calibri" w:eastAsia="Calibri" w:hAnsi="Calibri" w:cs="Calibri"/>
            <w:color w:val="000000"/>
          </w:rPr>
          <w:t>providers.</w:t>
        </w:r>
        <w:commentRangeStart w:id="185"/>
        <w:r w:rsidRPr="00CC7EAF">
          <w:rPr>
            <w:rFonts w:ascii="Calibri" w:eastAsia="Calibri" w:hAnsi="Calibri" w:cs="Calibri"/>
            <w:color w:val="000000"/>
          </w:rPr>
          <w:t>[</w:t>
        </w:r>
        <w:proofErr w:type="gramEnd"/>
        <w:r w:rsidRPr="00CC7EAF">
          <w:rPr>
            <w:rFonts w:ascii="Calibri" w:eastAsia="Calibri" w:hAnsi="Calibri" w:cs="Calibri"/>
            <w:color w:val="000000"/>
          </w:rPr>
          <w:t>ref]</w:t>
        </w:r>
        <w:commentRangeEnd w:id="185"/>
        <w:r w:rsidRPr="00CC7EAF">
          <w:rPr>
            <w:rFonts w:ascii="Calibri" w:eastAsia="Calibri" w:hAnsi="Calibri" w:cs="Calibri"/>
            <w:color w:val="000000"/>
          </w:rPr>
          <w:commentReference w:id="185"/>
        </w:r>
        <w:r w:rsidRPr="00CC7EAF">
          <w:rPr>
            <w:rFonts w:ascii="Calibri" w:eastAsia="Calibri" w:hAnsi="Calibri" w:cs="Calibri"/>
            <w:color w:val="000000"/>
          </w:rPr>
          <w:t xml:space="preserve"> The Ministry of Health (</w:t>
        </w:r>
        <w:proofErr w:type="spellStart"/>
        <w:r w:rsidRPr="00CC7EAF">
          <w:rPr>
            <w:rFonts w:ascii="Calibri" w:eastAsia="Calibri" w:hAnsi="Calibri" w:cs="Calibri"/>
            <w:color w:val="000000"/>
          </w:rPr>
          <w:t>MoH</w:t>
        </w:r>
        <w:proofErr w:type="spellEnd"/>
        <w:r w:rsidRPr="00CC7EAF">
          <w:rPr>
            <w:rFonts w:ascii="Calibri" w:eastAsia="Calibri" w:hAnsi="Calibri" w:cs="Calibri"/>
            <w:color w:val="000000"/>
          </w:rPr>
          <w:t>) is by far the largest insurer and provider</w:t>
        </w:r>
      </w:ins>
      <w:ins w:id="186" w:author="Sooyoung Kim" w:date="2021-06-21T17:02:00Z">
        <w:r w:rsidR="00114281">
          <w:rPr>
            <w:rFonts w:ascii="Calibri" w:eastAsia="Calibri" w:hAnsi="Calibri" w:cs="Calibri"/>
            <w:color w:val="000000"/>
          </w:rPr>
          <w:t xml:space="preserve">. </w:t>
        </w:r>
        <w:r w:rsidR="00114281">
          <w:rPr>
            <w:rFonts w:ascii="Calibri" w:eastAsia="Calibri" w:hAnsi="Calibri" w:cs="Calibri"/>
            <w:color w:val="000000"/>
          </w:rPr>
          <w:t>A</w:t>
        </w:r>
        <w:r w:rsidR="00114281">
          <w:rPr>
            <w:rFonts w:ascii="Calibri" w:eastAsia="Calibri" w:hAnsi="Calibri" w:cs="Calibri"/>
            <w:color w:val="000000"/>
          </w:rPr>
          <w:t xml:space="preserve">bout 44% </w:t>
        </w:r>
        <w:r w:rsidR="00114281">
          <w:rPr>
            <w:rFonts w:ascii="Calibri" w:eastAsia="Calibri" w:hAnsi="Calibri" w:cs="Calibri"/>
            <w:color w:val="000000"/>
          </w:rPr>
          <w:t xml:space="preserve">of the population are insured by Segura Integral de </w:t>
        </w:r>
        <w:proofErr w:type="spellStart"/>
        <w:r w:rsidR="00114281">
          <w:rPr>
            <w:rFonts w:ascii="Calibri" w:eastAsia="Calibri" w:hAnsi="Calibri" w:cs="Calibri"/>
            <w:color w:val="000000"/>
          </w:rPr>
          <w:t>Salud</w:t>
        </w:r>
        <w:proofErr w:type="spellEnd"/>
        <w:r w:rsidR="00114281">
          <w:rPr>
            <w:rFonts w:ascii="Calibri" w:eastAsia="Calibri" w:hAnsi="Calibri" w:cs="Calibri"/>
            <w:color w:val="000000"/>
          </w:rPr>
          <w:t xml:space="preserve"> (SIS, Integral Health Insurance), a government-subsidized healthcare.</w:t>
        </w:r>
        <w:r w:rsidR="00114281" w:rsidRPr="00114281">
          <w:rPr>
            <w:rFonts w:ascii="Calibri" w:eastAsia="Calibri" w:hAnsi="Calibri" w:cs="Calibri"/>
            <w:color w:val="000000"/>
          </w:rPr>
          <w:t xml:space="preserve"> </w:t>
        </w:r>
        <w:commentRangeStart w:id="187"/>
        <w:r w:rsidR="00114281" w:rsidRPr="00CC7EAF">
          <w:rPr>
            <w:rFonts w:ascii="Calibri" w:eastAsia="Calibri" w:hAnsi="Calibri" w:cs="Calibri"/>
            <w:color w:val="000000"/>
          </w:rPr>
          <w:t>[ref]</w:t>
        </w:r>
        <w:commentRangeEnd w:id="187"/>
        <w:r w:rsidR="00114281" w:rsidRPr="00CC7EAF">
          <w:rPr>
            <w:rFonts w:ascii="Calibri" w:eastAsia="Calibri" w:hAnsi="Calibri" w:cs="Calibri"/>
            <w:color w:val="000000"/>
          </w:rPr>
          <w:commentReference w:id="187"/>
        </w:r>
      </w:ins>
      <w:ins w:id="188" w:author="Sooyoung Kim" w:date="2021-06-21T17:03:00Z">
        <w:r w:rsidR="00114281">
          <w:rPr>
            <w:rFonts w:ascii="Calibri" w:eastAsia="Calibri" w:hAnsi="Calibri" w:cs="Calibri"/>
            <w:color w:val="000000"/>
          </w:rPr>
          <w:t xml:space="preserve"> </w:t>
        </w:r>
        <w:r w:rsidR="00114281" w:rsidRPr="00CC7EAF">
          <w:rPr>
            <w:rFonts w:ascii="Calibri" w:eastAsia="Calibri" w:hAnsi="Calibri" w:cs="Calibri"/>
            <w:color w:val="000000"/>
          </w:rPr>
          <w:t xml:space="preserve">The services provided by the </w:t>
        </w:r>
        <w:proofErr w:type="spellStart"/>
        <w:r w:rsidR="00114281" w:rsidRPr="00CC7EAF">
          <w:rPr>
            <w:rFonts w:ascii="Calibri" w:eastAsia="Calibri" w:hAnsi="Calibri" w:cs="Calibri"/>
            <w:color w:val="000000"/>
          </w:rPr>
          <w:t>MoH</w:t>
        </w:r>
        <w:proofErr w:type="spellEnd"/>
        <w:r w:rsidR="00114281" w:rsidRPr="00CC7EAF">
          <w:rPr>
            <w:rFonts w:ascii="Calibri" w:eastAsia="Calibri" w:hAnsi="Calibri" w:cs="Calibri"/>
            <w:color w:val="000000"/>
          </w:rPr>
          <w:t xml:space="preserve"> are further decentralized into national, </w:t>
        </w:r>
        <w:proofErr w:type="gramStart"/>
        <w:r w:rsidR="00114281" w:rsidRPr="00CC7EAF">
          <w:rPr>
            <w:rFonts w:ascii="Calibri" w:eastAsia="Calibri" w:hAnsi="Calibri" w:cs="Calibri"/>
            <w:color w:val="000000"/>
          </w:rPr>
          <w:t>regional</w:t>
        </w:r>
        <w:proofErr w:type="gramEnd"/>
        <w:r w:rsidR="00114281" w:rsidRPr="00CC7EAF">
          <w:rPr>
            <w:rFonts w:ascii="Calibri" w:eastAsia="Calibri" w:hAnsi="Calibri" w:cs="Calibri"/>
            <w:color w:val="000000"/>
          </w:rPr>
          <w:t xml:space="preserve"> and municipal levels.</w:t>
        </w:r>
      </w:ins>
    </w:p>
    <w:p w14:paraId="45FC7775" w14:textId="77777777" w:rsidR="008254EF" w:rsidRDefault="0064055C" w:rsidP="008254EF">
      <w:pPr>
        <w:rPr>
          <w:ins w:id="189" w:author="Sooyoung Kim" w:date="2021-06-21T17:22:00Z"/>
          <w:rFonts w:ascii="Calibri" w:eastAsia="Calibri" w:hAnsi="Calibri" w:cs="Calibri"/>
          <w:color w:val="000000"/>
        </w:rPr>
      </w:pPr>
      <w:ins w:id="190" w:author="Sooyoung Kim" w:date="2021-06-21T17:20:00Z">
        <w:r>
          <w:rPr>
            <w:rFonts w:ascii="Calibri" w:eastAsia="Calibri" w:hAnsi="Calibri" w:cs="Calibri"/>
            <w:color w:val="000000"/>
          </w:rPr>
          <w:t>The</w:t>
        </w:r>
        <w:r w:rsidRPr="00CC7EAF">
          <w:rPr>
            <w:rFonts w:ascii="Calibri" w:eastAsia="Calibri" w:hAnsi="Calibri" w:cs="Calibri"/>
            <w:color w:val="000000"/>
          </w:rPr>
          <w:t xml:space="preserve"> introduction of SIS signified a remarkable growth in health coverage, particularly primary care coverage and reduction in out-of-pocket </w:t>
        </w:r>
        <w:proofErr w:type="gramStart"/>
        <w:r w:rsidRPr="00CC7EAF">
          <w:rPr>
            <w:rFonts w:ascii="Calibri" w:eastAsia="Calibri" w:hAnsi="Calibri" w:cs="Calibri"/>
            <w:color w:val="000000"/>
          </w:rPr>
          <w:t>expenditures</w:t>
        </w:r>
        <w:r>
          <w:rPr>
            <w:rFonts w:ascii="Calibri" w:eastAsia="Calibri" w:hAnsi="Calibri" w:cs="Calibri"/>
            <w:color w:val="000000"/>
          </w:rPr>
          <w:t>.</w:t>
        </w:r>
        <w:commentRangeStart w:id="191"/>
        <w:r>
          <w:rPr>
            <w:rFonts w:ascii="Calibri" w:eastAsia="Calibri" w:hAnsi="Calibri" w:cs="Calibri"/>
            <w:color w:val="000000"/>
          </w:rPr>
          <w:t>[</w:t>
        </w:r>
        <w:proofErr w:type="gramEnd"/>
        <w:r>
          <w:rPr>
            <w:rFonts w:ascii="Calibri" w:eastAsia="Calibri" w:hAnsi="Calibri" w:cs="Calibri"/>
            <w:color w:val="000000"/>
          </w:rPr>
          <w:t>ref]</w:t>
        </w:r>
        <w:commentRangeEnd w:id="191"/>
        <w:r>
          <w:rPr>
            <w:rStyle w:val="CommentReference"/>
          </w:rPr>
          <w:commentReference w:id="191"/>
        </w:r>
        <w:r w:rsidRPr="00CC7EAF">
          <w:rPr>
            <w:rFonts w:ascii="Calibri" w:eastAsia="Calibri" w:hAnsi="Calibri" w:cs="Calibri"/>
            <w:color w:val="000000"/>
          </w:rPr>
          <w:t xml:space="preserve"> </w:t>
        </w:r>
      </w:ins>
      <w:proofErr w:type="spellStart"/>
      <w:ins w:id="192" w:author="Sooyoung Kim" w:date="2021-06-21T17:02:00Z">
        <w:r w:rsidR="00114281" w:rsidRPr="00CC7EAF">
          <w:rPr>
            <w:rFonts w:ascii="Calibri" w:eastAsia="Calibri" w:hAnsi="Calibri" w:cs="Calibri"/>
            <w:color w:val="000000"/>
          </w:rPr>
          <w:t>EsSalud</w:t>
        </w:r>
        <w:proofErr w:type="spellEnd"/>
        <w:r w:rsidR="00114281" w:rsidRPr="00CC7EAF">
          <w:rPr>
            <w:rFonts w:ascii="Calibri" w:eastAsia="Calibri" w:hAnsi="Calibri" w:cs="Calibri"/>
            <w:color w:val="000000"/>
          </w:rPr>
          <w:t xml:space="preserve">, is the second largest body, with 25% affiliated. </w:t>
        </w:r>
      </w:ins>
      <w:proofErr w:type="spellStart"/>
      <w:ins w:id="193" w:author="Sooyoung Kim" w:date="2021-06-21T16:59:00Z">
        <w:r w:rsidR="000E30CC" w:rsidRPr="00CC7EAF">
          <w:rPr>
            <w:rFonts w:ascii="Calibri" w:eastAsia="Calibri" w:hAnsi="Calibri" w:cs="Calibri"/>
            <w:color w:val="000000"/>
          </w:rPr>
          <w:t>EsSalud</w:t>
        </w:r>
        <w:proofErr w:type="spellEnd"/>
        <w:r w:rsidR="000E30CC" w:rsidRPr="00CC7EAF">
          <w:rPr>
            <w:rFonts w:ascii="Calibri" w:eastAsia="Calibri" w:hAnsi="Calibri" w:cs="Calibri"/>
            <w:color w:val="000000"/>
          </w:rPr>
          <w:t xml:space="preserve"> services are regulated and operated by the Department of Labor and </w:t>
        </w:r>
        <w:proofErr w:type="gramStart"/>
        <w:r w:rsidR="000E30CC" w:rsidRPr="00CC7EAF">
          <w:rPr>
            <w:rFonts w:ascii="Calibri" w:eastAsia="Calibri" w:hAnsi="Calibri" w:cs="Calibri"/>
            <w:color w:val="000000"/>
          </w:rPr>
          <w:t>Employment, and</w:t>
        </w:r>
        <w:proofErr w:type="gramEnd"/>
        <w:r w:rsidR="000E30CC" w:rsidRPr="00CC7EAF">
          <w:rPr>
            <w:rFonts w:ascii="Calibri" w:eastAsia="Calibri" w:hAnsi="Calibri" w:cs="Calibri"/>
            <w:color w:val="000000"/>
          </w:rPr>
          <w:t xml:space="preserve"> provides mandatory health coverage for all people employed in the formal sector through their employers. Finally, 6% of the population are affiliated to the Armed Forces, the National Police, and the private sector, </w:t>
        </w:r>
        <w:proofErr w:type="gramStart"/>
        <w:r w:rsidR="000E30CC" w:rsidRPr="00CC7EAF">
          <w:rPr>
            <w:rFonts w:ascii="Calibri" w:eastAsia="Calibri" w:hAnsi="Calibri" w:cs="Calibri"/>
            <w:color w:val="000000"/>
          </w:rPr>
          <w:t>combined.</w:t>
        </w:r>
        <w:commentRangeStart w:id="194"/>
        <w:r w:rsidR="000E30CC" w:rsidRPr="00CC7EAF">
          <w:rPr>
            <w:rFonts w:ascii="Calibri" w:eastAsia="Calibri" w:hAnsi="Calibri" w:cs="Calibri"/>
            <w:color w:val="000000"/>
          </w:rPr>
          <w:t>[</w:t>
        </w:r>
        <w:proofErr w:type="gramEnd"/>
        <w:r w:rsidR="000E30CC" w:rsidRPr="00CC7EAF">
          <w:rPr>
            <w:rFonts w:ascii="Calibri" w:eastAsia="Calibri" w:hAnsi="Calibri" w:cs="Calibri"/>
            <w:color w:val="000000"/>
          </w:rPr>
          <w:t>ref]</w:t>
        </w:r>
        <w:commentRangeEnd w:id="194"/>
        <w:r w:rsidR="000E30CC" w:rsidRPr="00CC7EAF">
          <w:rPr>
            <w:rFonts w:ascii="Calibri" w:eastAsia="Calibri" w:hAnsi="Calibri" w:cs="Calibri"/>
            <w:color w:val="000000"/>
          </w:rPr>
          <w:commentReference w:id="194"/>
        </w:r>
        <w:r w:rsidR="000E30CC" w:rsidRPr="00CC7EAF">
          <w:rPr>
            <w:rFonts w:ascii="Calibri" w:eastAsia="Calibri" w:hAnsi="Calibri" w:cs="Calibri"/>
            <w:color w:val="000000"/>
          </w:rPr>
          <w:t xml:space="preserve"> </w:t>
        </w:r>
      </w:ins>
    </w:p>
    <w:p w14:paraId="179BCC74" w14:textId="77777777" w:rsidR="008254EF" w:rsidRDefault="008254EF" w:rsidP="008254EF">
      <w:pPr>
        <w:rPr>
          <w:ins w:id="195" w:author="Sooyoung Kim" w:date="2021-06-21T17:22:00Z"/>
          <w:rFonts w:ascii="Calibri" w:eastAsia="Calibri" w:hAnsi="Calibri" w:cs="Calibri"/>
          <w:color w:val="000000"/>
        </w:rPr>
      </w:pPr>
    </w:p>
    <w:p w14:paraId="4EFF4480" w14:textId="77777777" w:rsidR="008254EF" w:rsidRPr="00CC7EAF" w:rsidRDefault="008254EF" w:rsidP="008254EF">
      <w:pPr>
        <w:autoSpaceDE w:val="0"/>
        <w:autoSpaceDN w:val="0"/>
        <w:adjustRightInd w:val="0"/>
        <w:rPr>
          <w:ins w:id="196" w:author="Sooyoung Kim" w:date="2021-06-21T17:22:00Z"/>
          <w:rFonts w:ascii="Calibri" w:eastAsia="Calibri" w:hAnsi="Calibri" w:cs="Calibri"/>
          <w:color w:val="000000"/>
        </w:rPr>
      </w:pPr>
      <w:ins w:id="197" w:author="Sooyoung Kim" w:date="2021-06-21T17:22:00Z">
        <w:r w:rsidRPr="00CC7EAF">
          <w:rPr>
            <w:rFonts w:ascii="Calibri" w:eastAsia="Calibri" w:hAnsi="Calibri" w:cs="Calibri"/>
            <w:color w:val="000000"/>
          </w:rPr>
          <w:t xml:space="preserve">UHC is promoted under a legal framework in Peru. the Universal Health Insurance Law (Ley Marco del </w:t>
        </w:r>
        <w:proofErr w:type="spellStart"/>
        <w:r w:rsidRPr="00CC7EAF">
          <w:rPr>
            <w:rFonts w:ascii="Calibri" w:eastAsia="Calibri" w:hAnsi="Calibri" w:cs="Calibri"/>
            <w:color w:val="000000"/>
          </w:rPr>
          <w:t>Aseguramiento</w:t>
        </w:r>
        <w:proofErr w:type="spellEnd"/>
        <w:r w:rsidRPr="00CC7EAF">
          <w:rPr>
            <w:rFonts w:ascii="Calibri" w:eastAsia="Calibri" w:hAnsi="Calibri" w:cs="Calibri"/>
            <w:color w:val="000000"/>
          </w:rPr>
          <w:t xml:space="preserve"> Universal </w:t>
        </w:r>
        <w:proofErr w:type="spellStart"/>
        <w:r w:rsidRPr="00CC7EAF">
          <w:rPr>
            <w:rFonts w:ascii="Calibri" w:eastAsia="Calibri" w:hAnsi="Calibri" w:cs="Calibri"/>
            <w:color w:val="000000"/>
          </w:rPr>
          <w:t>en</w:t>
        </w:r>
        <w:proofErr w:type="spellEnd"/>
        <w:r w:rsidRPr="00CC7EAF">
          <w:rPr>
            <w:rFonts w:ascii="Calibri" w:eastAsia="Calibri" w:hAnsi="Calibri" w:cs="Calibri"/>
            <w:color w:val="000000"/>
          </w:rPr>
          <w:t xml:space="preserve"> </w:t>
        </w:r>
        <w:proofErr w:type="spellStart"/>
        <w:r w:rsidRPr="00CC7EAF">
          <w:rPr>
            <w:rFonts w:ascii="Calibri" w:eastAsia="Calibri" w:hAnsi="Calibri" w:cs="Calibri"/>
            <w:color w:val="000000"/>
          </w:rPr>
          <w:t>Salud</w:t>
        </w:r>
        <w:proofErr w:type="spellEnd"/>
        <w:r w:rsidRPr="00CC7EAF">
          <w:rPr>
            <w:rFonts w:ascii="Calibri" w:eastAsia="Calibri" w:hAnsi="Calibri" w:cs="Calibri"/>
            <w:color w:val="000000"/>
          </w:rPr>
          <w:t>), adopted in 2009, stipulates universal health coverage, as well as defines the basic package of services.</w:t>
        </w:r>
        <w:commentRangeStart w:id="198"/>
        <w:r w:rsidRPr="00CC7EAF">
          <w:rPr>
            <w:rFonts w:ascii="Calibri" w:eastAsia="Calibri" w:hAnsi="Calibri" w:cs="Calibri"/>
            <w:color w:val="000000"/>
          </w:rPr>
          <w:t>[ref]</w:t>
        </w:r>
        <w:commentRangeEnd w:id="198"/>
        <w:r w:rsidRPr="00CC7EAF">
          <w:rPr>
            <w:rStyle w:val="CommentReference"/>
          </w:rPr>
          <w:commentReference w:id="198"/>
        </w:r>
        <w:r w:rsidRPr="00CC7EAF">
          <w:rPr>
            <w:rFonts w:ascii="Calibri" w:eastAsia="Calibri" w:hAnsi="Calibri" w:cs="Calibri"/>
            <w:color w:val="000000"/>
          </w:rPr>
          <w:t xml:space="preserve"> Since then, the government has enacted multiple other decrees to continue expanding SIS in efforts to achieve universal health coverage, including expanding SIS inclusion criteria and the essential package of services that are available free of charge to reduce out-of-pocket expenditures, regardless of poverty level. </w:t>
        </w:r>
      </w:ins>
    </w:p>
    <w:p w14:paraId="31F3B6FC" w14:textId="77777777" w:rsidR="008254EF" w:rsidRPr="00CC7EAF" w:rsidRDefault="008254EF" w:rsidP="008254EF">
      <w:pPr>
        <w:autoSpaceDE w:val="0"/>
        <w:autoSpaceDN w:val="0"/>
        <w:adjustRightInd w:val="0"/>
        <w:rPr>
          <w:ins w:id="199" w:author="Sooyoung Kim" w:date="2021-06-21T17:22:00Z"/>
          <w:rFonts w:ascii="Calibri" w:eastAsia="Calibri" w:hAnsi="Calibri" w:cs="Calibri"/>
          <w:color w:val="000000"/>
        </w:rPr>
      </w:pPr>
      <w:ins w:id="200" w:author="Sooyoung Kim" w:date="2021-06-21T17:22:00Z">
        <w:r>
          <w:rPr>
            <w:rFonts w:ascii="Calibri" w:eastAsia="Calibri" w:hAnsi="Calibri" w:cs="Calibri"/>
            <w:color w:val="000000"/>
          </w:rPr>
          <w:t>As a result, b</w:t>
        </w:r>
        <w:r w:rsidRPr="00CC7EAF">
          <w:rPr>
            <w:rFonts w:ascii="Calibri" w:eastAsia="Calibri" w:hAnsi="Calibri" w:cs="Calibri"/>
            <w:color w:val="000000"/>
          </w:rPr>
          <w:t>etween 2009 and 2017, healthcare coverage increased significantly from 60.5% to 76.4</w:t>
        </w:r>
        <w:proofErr w:type="gramStart"/>
        <w:r w:rsidRPr="00CC7EAF">
          <w:rPr>
            <w:rFonts w:ascii="Calibri" w:eastAsia="Calibri" w:hAnsi="Calibri" w:cs="Calibri"/>
            <w:color w:val="000000"/>
          </w:rPr>
          <w:t>%</w:t>
        </w:r>
        <w:r>
          <w:rPr>
            <w:rFonts w:ascii="Calibri" w:eastAsia="Calibri" w:hAnsi="Calibri" w:cs="Calibri"/>
            <w:color w:val="000000"/>
          </w:rPr>
          <w:t>.[</w:t>
        </w:r>
        <w:commentRangeStart w:id="201"/>
        <w:proofErr w:type="gramEnd"/>
        <w:r>
          <w:rPr>
            <w:rFonts w:ascii="Calibri" w:eastAsia="Calibri" w:hAnsi="Calibri" w:cs="Calibri"/>
            <w:color w:val="000000"/>
          </w:rPr>
          <w:t>ref</w:t>
        </w:r>
        <w:commentRangeEnd w:id="201"/>
        <w:r>
          <w:rPr>
            <w:rStyle w:val="CommentReference"/>
          </w:rPr>
          <w:commentReference w:id="201"/>
        </w:r>
        <w:r>
          <w:rPr>
            <w:rFonts w:ascii="Calibri" w:eastAsia="Calibri" w:hAnsi="Calibri" w:cs="Calibri"/>
            <w:color w:val="000000"/>
          </w:rPr>
          <w:t>]</w:t>
        </w:r>
        <w:r w:rsidRPr="00CC7EAF">
          <w:rPr>
            <w:rFonts w:ascii="Calibri" w:eastAsia="Calibri" w:hAnsi="Calibri" w:cs="Calibri"/>
            <w:color w:val="000000"/>
          </w:rPr>
          <w:t xml:space="preserve"> </w:t>
        </w:r>
      </w:ins>
    </w:p>
    <w:p w14:paraId="3D75359F" w14:textId="77777777" w:rsidR="008254EF" w:rsidRDefault="008254EF" w:rsidP="008254EF">
      <w:pPr>
        <w:rPr>
          <w:ins w:id="202" w:author="Sooyoung Kim" w:date="2021-06-21T17:21:00Z"/>
          <w:rFonts w:ascii="Calibri" w:eastAsia="Calibri" w:hAnsi="Calibri" w:cs="Calibri"/>
          <w:color w:val="000000"/>
        </w:rPr>
      </w:pPr>
    </w:p>
    <w:p w14:paraId="037D93C9" w14:textId="2B9C0B6A" w:rsidR="008254EF" w:rsidRPr="00CC7EAF" w:rsidRDefault="008254EF" w:rsidP="008254EF">
      <w:pPr>
        <w:rPr>
          <w:ins w:id="203" w:author="Sooyoung Kim" w:date="2021-06-21T17:21:00Z"/>
          <w:rFonts w:ascii="Calibri" w:eastAsia="Calibri" w:hAnsi="Calibri" w:cs="Calibri"/>
          <w:color w:val="000000"/>
        </w:rPr>
      </w:pPr>
      <w:ins w:id="204" w:author="Sooyoung Kim" w:date="2021-06-21T17:21:00Z">
        <w:r w:rsidRPr="00CC7EAF">
          <w:rPr>
            <w:rFonts w:ascii="Calibri" w:eastAsia="Calibri" w:hAnsi="Calibri" w:cs="Calibri"/>
            <w:color w:val="000000"/>
          </w:rPr>
          <w:t>An analysis by the civil society alliance to end poverty, identified three main weakness in the healthcare system 1) fragmen</w:t>
        </w:r>
      </w:ins>
      <w:ins w:id="205" w:author="Sooyoung Kim" w:date="2021-06-21T21:39:00Z">
        <w:r w:rsidR="008B0584">
          <w:rPr>
            <w:rFonts w:ascii="Calibri" w:eastAsia="Calibri" w:hAnsi="Calibri" w:cs="Calibri"/>
            <w:color w:val="000000"/>
          </w:rPr>
          <w:t>t</w:t>
        </w:r>
      </w:ins>
      <w:ins w:id="206" w:author="Sooyoung Kim" w:date="2021-06-21T17:21:00Z">
        <w:r w:rsidRPr="00CC7EAF">
          <w:rPr>
            <w:rFonts w:ascii="Calibri" w:eastAsia="Calibri" w:hAnsi="Calibri" w:cs="Calibri"/>
            <w:color w:val="000000"/>
          </w:rPr>
          <w:t xml:space="preserve">ation; 2) low overall health investments which limits response capacity; and 3) </w:t>
        </w:r>
        <w:proofErr w:type="gramStart"/>
        <w:r w:rsidRPr="00CC7EAF">
          <w:rPr>
            <w:rFonts w:ascii="Calibri" w:eastAsia="Calibri" w:hAnsi="Calibri" w:cs="Calibri"/>
            <w:color w:val="000000"/>
          </w:rPr>
          <w:t>underfunded  primary</w:t>
        </w:r>
        <w:proofErr w:type="gramEnd"/>
        <w:r w:rsidRPr="00CC7EAF">
          <w:rPr>
            <w:rFonts w:ascii="Calibri" w:eastAsia="Calibri" w:hAnsi="Calibri" w:cs="Calibri"/>
            <w:color w:val="000000"/>
          </w:rPr>
          <w:t xml:space="preserve"> health care, with most investment going to second and tertiary care levels.</w:t>
        </w:r>
        <w:commentRangeStart w:id="207"/>
        <w:r w:rsidRPr="00CC7EAF">
          <w:rPr>
            <w:rFonts w:ascii="Calibri" w:eastAsia="Calibri" w:hAnsi="Calibri" w:cs="Calibri"/>
            <w:color w:val="000000"/>
          </w:rPr>
          <w:t>[ref]</w:t>
        </w:r>
        <w:commentRangeEnd w:id="207"/>
        <w:r w:rsidRPr="00CC7EAF">
          <w:rPr>
            <w:rFonts w:ascii="Calibri" w:eastAsia="Calibri" w:hAnsi="Calibri" w:cs="Calibri"/>
            <w:color w:val="000000"/>
          </w:rPr>
          <w:commentReference w:id="207"/>
        </w:r>
        <w:r w:rsidRPr="00CC7EAF">
          <w:rPr>
            <w:rFonts w:ascii="Calibri" w:eastAsia="Calibri" w:hAnsi="Calibri" w:cs="Calibri"/>
            <w:color w:val="000000"/>
          </w:rPr>
          <w:t xml:space="preserve"> </w:t>
        </w:r>
      </w:ins>
    </w:p>
    <w:p w14:paraId="787AF650" w14:textId="42541EFC" w:rsidR="00C01F2B" w:rsidRPr="000E30CC" w:rsidDel="000E30CC" w:rsidRDefault="00D5234D" w:rsidP="00114281">
      <w:pPr>
        <w:spacing w:before="240"/>
        <w:rPr>
          <w:del w:id="208" w:author="Sooyoung Kim" w:date="2021-06-21T16:59:00Z"/>
          <w:rFonts w:ascii="Calibri" w:eastAsia="Calibri" w:hAnsi="Calibri" w:cs="Calibri"/>
          <w:color w:val="000000"/>
          <w:rPrChange w:id="209" w:author="Sooyoung Kim" w:date="2021-06-21T16:54:00Z">
            <w:rPr>
              <w:del w:id="210" w:author="Sooyoung Kim" w:date="2021-06-21T16:59:00Z"/>
            </w:rPr>
          </w:rPrChange>
        </w:rPr>
        <w:pPrChange w:id="211" w:author="Sooyoung Kim" w:date="2021-06-21T17:05:00Z">
          <w:pPr>
            <w:spacing w:before="240"/>
          </w:pPr>
        </w:pPrChange>
      </w:pPr>
      <w:r w:rsidRPr="000E30CC">
        <w:rPr>
          <w:rFonts w:ascii="Calibri" w:eastAsia="Calibri" w:hAnsi="Calibri" w:cs="Calibri"/>
          <w:color w:val="000000"/>
          <w:rPrChange w:id="212" w:author="Sooyoung Kim" w:date="2021-06-21T16:54:00Z">
            <w:rPr/>
          </w:rPrChange>
        </w:rPr>
        <w:t xml:space="preserve">The healthcare system in Peru includes 20,000 healthcare establishments, including over 600 hospitals. </w:t>
      </w:r>
      <w:r w:rsidR="003956AD" w:rsidRPr="000E30CC">
        <w:rPr>
          <w:rFonts w:ascii="Calibri" w:eastAsia="Calibri" w:hAnsi="Calibri" w:cs="Calibri"/>
          <w:color w:val="000000"/>
          <w:rPrChange w:id="213" w:author="Sooyoung Kim" w:date="2021-06-21T16:54:00Z">
            <w:rPr/>
          </w:rPrChange>
        </w:rPr>
        <w:t xml:space="preserve">However, distribution is uneven, with roughly 67% of hospitals located in Lima. </w:t>
      </w:r>
      <w:del w:id="214" w:author="Sooyoung Kim" w:date="2021-06-21T17:03:00Z">
        <w:r w:rsidR="003956AD" w:rsidRPr="000E30CC" w:rsidDel="00114281">
          <w:rPr>
            <w:rFonts w:ascii="Calibri" w:eastAsia="Calibri" w:hAnsi="Calibri" w:cs="Calibri"/>
            <w:color w:val="000000"/>
            <w:rPrChange w:id="215" w:author="Sooyoung Kim" w:date="2021-06-21T16:54:00Z">
              <w:rPr/>
            </w:rPrChange>
          </w:rPr>
          <w:delText>At the beginning of the COVID-19 pandemic, only 2000 beds in intensive care units were available nationally</w:delText>
        </w:r>
      </w:del>
      <w:del w:id="216" w:author="Sooyoung Kim" w:date="2021-06-21T16:57:00Z">
        <w:r w:rsidR="003956AD" w:rsidRPr="000E30CC" w:rsidDel="000E30CC">
          <w:rPr>
            <w:rFonts w:ascii="Calibri" w:eastAsia="Calibri" w:hAnsi="Calibri" w:cs="Calibri"/>
            <w:color w:val="000000"/>
            <w:rPrChange w:id="217" w:author="Sooyoung Kim" w:date="2021-06-21T16:54:00Z">
              <w:rPr/>
            </w:rPrChange>
          </w:rPr>
          <w:delText xml:space="preserve"> (https://www.mesadeconcertacion.org.pe/storage/documentos/2020-08-17/informe-salud-mclcp-2020-7-de-julio.pdf)</w:delText>
        </w:r>
      </w:del>
      <w:del w:id="218" w:author="Sooyoung Kim" w:date="2021-06-21T17:03:00Z">
        <w:r w:rsidR="003956AD" w:rsidRPr="000E30CC" w:rsidDel="00114281">
          <w:rPr>
            <w:rFonts w:ascii="Calibri" w:eastAsia="Calibri" w:hAnsi="Calibri" w:cs="Calibri"/>
            <w:color w:val="000000"/>
            <w:rPrChange w:id="219" w:author="Sooyoung Kim" w:date="2021-06-21T16:54:00Z">
              <w:rPr/>
            </w:rPrChange>
          </w:rPr>
          <w:delText xml:space="preserve">. </w:delText>
        </w:r>
        <w:r w:rsidR="00847548" w:rsidRPr="000E30CC" w:rsidDel="00114281">
          <w:rPr>
            <w:rFonts w:ascii="Calibri" w:eastAsia="Calibri" w:hAnsi="Calibri" w:cs="Calibri"/>
            <w:color w:val="000000"/>
            <w:rPrChange w:id="220" w:author="Sooyoung Kim" w:date="2021-06-21T16:54:00Z">
              <w:rPr/>
            </w:rPrChange>
          </w:rPr>
          <w:delText>That is 2</w:delText>
        </w:r>
        <w:r w:rsidR="00241789" w:rsidRPr="000E30CC" w:rsidDel="00114281">
          <w:rPr>
            <w:rFonts w:ascii="Calibri" w:eastAsia="Calibri" w:hAnsi="Calibri" w:cs="Calibri"/>
            <w:color w:val="000000"/>
            <w:rPrChange w:id="221" w:author="Sooyoung Kim" w:date="2021-06-21T16:54:00Z">
              <w:rPr/>
            </w:rPrChange>
          </w:rPr>
          <w:delText>.</w:delText>
        </w:r>
        <w:r w:rsidR="00847548" w:rsidRPr="000E30CC" w:rsidDel="00114281">
          <w:rPr>
            <w:rFonts w:ascii="Calibri" w:eastAsia="Calibri" w:hAnsi="Calibri" w:cs="Calibri"/>
            <w:color w:val="000000"/>
            <w:rPrChange w:id="222" w:author="Sooyoung Kim" w:date="2021-06-21T16:54:00Z">
              <w:rPr/>
            </w:rPrChange>
          </w:rPr>
          <w:delText>9 beds per 100,000 people, which is lower than the regional average of 9.</w:delText>
        </w:r>
        <w:r w:rsidR="00241789" w:rsidRPr="000E30CC" w:rsidDel="00114281">
          <w:rPr>
            <w:rFonts w:ascii="Calibri" w:eastAsia="Calibri" w:hAnsi="Calibri" w:cs="Calibri"/>
            <w:color w:val="000000"/>
            <w:rPrChange w:id="223" w:author="Sooyoung Kim" w:date="2021-06-21T16:54:00Z">
              <w:rPr/>
            </w:rPrChange>
          </w:rPr>
          <w:delText>4</w:delText>
        </w:r>
        <w:r w:rsidR="00847548" w:rsidRPr="000E30CC" w:rsidDel="00114281">
          <w:rPr>
            <w:rFonts w:ascii="Calibri" w:eastAsia="Calibri" w:hAnsi="Calibri" w:cs="Calibri"/>
            <w:color w:val="000000"/>
            <w:rPrChange w:id="224" w:author="Sooyoung Kim" w:date="2021-06-21T16:54:00Z">
              <w:rPr/>
            </w:rPrChange>
          </w:rPr>
          <w:delText xml:space="preserve"> beds</w:delText>
        </w:r>
        <w:r w:rsidR="00241789" w:rsidRPr="000E30CC" w:rsidDel="00114281">
          <w:rPr>
            <w:rFonts w:ascii="Calibri" w:eastAsia="Calibri" w:hAnsi="Calibri" w:cs="Calibri"/>
            <w:color w:val="000000"/>
            <w:rPrChange w:id="225" w:author="Sooyoung Kim" w:date="2021-06-21T16:54:00Z">
              <w:rPr/>
            </w:rPrChange>
          </w:rPr>
          <w:delText xml:space="preserve"> per 100,000</w:delText>
        </w:r>
        <w:r w:rsidR="00847548" w:rsidRPr="000E30CC" w:rsidDel="00114281">
          <w:rPr>
            <w:rFonts w:ascii="Calibri" w:eastAsia="Calibri" w:hAnsi="Calibri" w:cs="Calibri"/>
            <w:color w:val="000000"/>
            <w:rPrChange w:id="226" w:author="Sooyoung Kim" w:date="2021-06-21T16:54:00Z">
              <w:rPr/>
            </w:rPrChange>
          </w:rPr>
          <w:delText xml:space="preserve"> </w:delText>
        </w:r>
      </w:del>
      <w:del w:id="227" w:author="Sooyoung Kim" w:date="2021-06-21T16:49:00Z">
        <w:r w:rsidR="00847548" w:rsidRPr="000E30CC" w:rsidDel="00366AF0">
          <w:rPr>
            <w:rFonts w:ascii="Calibri" w:eastAsia="Calibri" w:hAnsi="Calibri" w:cs="Calibri"/>
            <w:color w:val="000000"/>
            <w:rPrChange w:id="228" w:author="Sooyoung Kim" w:date="2021-06-21T16:54:00Z">
              <w:rPr/>
            </w:rPrChange>
          </w:rPr>
          <w:delText>(</w:delText>
        </w:r>
        <w:r w:rsidR="00581973" w:rsidRPr="000E30CC" w:rsidDel="00366AF0">
          <w:rPr>
            <w:rFonts w:ascii="Calibri" w:eastAsia="Calibri" w:hAnsi="Calibri" w:cs="Calibri"/>
            <w:color w:val="000000"/>
            <w:rPrChange w:id="229" w:author="Sooyoung Kim" w:date="2021-06-21T16:54:00Z">
              <w:rPr/>
            </w:rPrChange>
          </w:rPr>
          <w:fldChar w:fldCharType="begin"/>
        </w:r>
        <w:r w:rsidR="00581973" w:rsidRPr="000E30CC" w:rsidDel="00366AF0">
          <w:rPr>
            <w:rFonts w:ascii="Calibri" w:eastAsia="Calibri" w:hAnsi="Calibri" w:cs="Calibri"/>
            <w:color w:val="000000"/>
            <w:rPrChange w:id="230" w:author="Sooyoung Kim" w:date="2021-06-21T16:54:00Z">
              <w:rPr/>
            </w:rPrChange>
          </w:rPr>
          <w:delInstrText xml:space="preserve"> HYPERLINK "https://www.ilo.org/wcmsp5/groups/public/---americas/---ro-lima/documents/publication/wcms_768040.pdf" </w:delInstrText>
        </w:r>
        <w:r w:rsidR="00581973" w:rsidRPr="000E30CC" w:rsidDel="00366AF0">
          <w:rPr>
            <w:rFonts w:ascii="Calibri" w:eastAsia="Calibri" w:hAnsi="Calibri" w:cs="Calibri"/>
            <w:color w:val="000000"/>
            <w:rPrChange w:id="231" w:author="Sooyoung Kim" w:date="2021-06-21T16:54:00Z">
              <w:rPr/>
            </w:rPrChange>
          </w:rPr>
          <w:fldChar w:fldCharType="separate"/>
        </w:r>
        <w:r w:rsidR="00241789" w:rsidRPr="000E30CC" w:rsidDel="00366AF0">
          <w:rPr>
            <w:rFonts w:ascii="Calibri" w:eastAsia="Calibri" w:hAnsi="Calibri" w:cs="Calibri"/>
            <w:color w:val="000000"/>
            <w:rPrChange w:id="232" w:author="Sooyoung Kim" w:date="2021-06-21T16:54:00Z">
              <w:rPr>
                <w:rStyle w:val="Hyperlink"/>
              </w:rPr>
            </w:rPrChange>
          </w:rPr>
          <w:delText>https://www.ilo.org/wcmsp5/groups/public/---americas/---ro-lima/documents/publication/wcms_768040.pdf</w:delText>
        </w:r>
        <w:r w:rsidR="00581973" w:rsidRPr="000E30CC" w:rsidDel="00366AF0">
          <w:rPr>
            <w:rFonts w:ascii="Calibri" w:eastAsia="Calibri" w:hAnsi="Calibri" w:cs="Calibri"/>
            <w:color w:val="000000"/>
            <w:rPrChange w:id="233" w:author="Sooyoung Kim" w:date="2021-06-21T16:54:00Z">
              <w:rPr>
                <w:rStyle w:val="Hyperlink"/>
              </w:rPr>
            </w:rPrChange>
          </w:rPr>
          <w:fldChar w:fldCharType="end"/>
        </w:r>
        <w:r w:rsidR="00241789" w:rsidRPr="000E30CC" w:rsidDel="00366AF0">
          <w:rPr>
            <w:rFonts w:ascii="Calibri" w:eastAsia="Calibri" w:hAnsi="Calibri" w:cs="Calibri"/>
            <w:color w:val="000000"/>
            <w:rPrChange w:id="234" w:author="Sooyoung Kim" w:date="2021-06-21T16:54:00Z">
              <w:rPr/>
            </w:rPrChange>
          </w:rPr>
          <w:delText>)</w:delText>
        </w:r>
      </w:del>
      <w:del w:id="235" w:author="Sooyoung Kim" w:date="2021-06-21T17:03:00Z">
        <w:r w:rsidR="00241789" w:rsidRPr="000E30CC" w:rsidDel="00114281">
          <w:rPr>
            <w:rFonts w:ascii="Calibri" w:eastAsia="Calibri" w:hAnsi="Calibri" w:cs="Calibri"/>
            <w:color w:val="000000"/>
            <w:rPrChange w:id="236" w:author="Sooyoung Kim" w:date="2021-06-21T16:54:00Z">
              <w:rPr/>
            </w:rPrChange>
          </w:rPr>
          <w:delText xml:space="preserve"> </w:delText>
        </w:r>
      </w:del>
      <w:r w:rsidR="006D0E1C" w:rsidRPr="000E30CC">
        <w:rPr>
          <w:rFonts w:ascii="Calibri" w:eastAsia="Calibri" w:hAnsi="Calibri" w:cs="Calibri"/>
          <w:color w:val="000000"/>
          <w:rPrChange w:id="237" w:author="Sooyoung Kim" w:date="2021-06-21T16:54:00Z">
            <w:rPr/>
          </w:rPrChange>
        </w:rPr>
        <w:t>Total health expenditure, including private and public, in Peru represent</w:t>
      </w:r>
      <w:r w:rsidR="00667EAB" w:rsidRPr="000E30CC">
        <w:rPr>
          <w:rFonts w:ascii="Calibri" w:eastAsia="Calibri" w:hAnsi="Calibri" w:cs="Calibri"/>
          <w:color w:val="000000"/>
          <w:rPrChange w:id="238" w:author="Sooyoung Kim" w:date="2021-06-21T16:54:00Z">
            <w:rPr/>
          </w:rPrChange>
        </w:rPr>
        <w:t xml:space="preserve"> </w:t>
      </w:r>
      <w:r w:rsidRPr="000E30CC">
        <w:rPr>
          <w:rFonts w:ascii="Calibri" w:eastAsia="Calibri" w:hAnsi="Calibri" w:cs="Calibri"/>
          <w:color w:val="000000"/>
          <w:rPrChange w:id="239" w:author="Sooyoung Kim" w:date="2021-06-21T16:54:00Z">
            <w:rPr/>
          </w:rPrChange>
        </w:rPr>
        <w:t xml:space="preserve">5.5% of </w:t>
      </w:r>
      <w:r w:rsidR="00667EAB" w:rsidRPr="000E30CC">
        <w:rPr>
          <w:rFonts w:ascii="Calibri" w:eastAsia="Calibri" w:hAnsi="Calibri" w:cs="Calibri"/>
          <w:color w:val="000000"/>
          <w:rPrChange w:id="240" w:author="Sooyoung Kim" w:date="2021-06-21T16:54:00Z">
            <w:rPr/>
          </w:rPrChange>
        </w:rPr>
        <w:t>its</w:t>
      </w:r>
      <w:r w:rsidRPr="000E30CC">
        <w:rPr>
          <w:rFonts w:ascii="Calibri" w:eastAsia="Calibri" w:hAnsi="Calibri" w:cs="Calibri"/>
          <w:color w:val="000000"/>
          <w:rPrChange w:id="241" w:author="Sooyoung Kim" w:date="2021-06-21T16:54:00Z">
            <w:rPr/>
          </w:rPrChange>
        </w:rPr>
        <w:t xml:space="preserve"> gross domestic product</w:t>
      </w:r>
      <w:r w:rsidR="00667EAB" w:rsidRPr="000E30CC">
        <w:rPr>
          <w:rFonts w:ascii="Calibri" w:eastAsia="Calibri" w:hAnsi="Calibri" w:cs="Calibri"/>
          <w:color w:val="000000"/>
          <w:rPrChange w:id="242" w:author="Sooyoung Kim" w:date="2021-06-21T16:54:00Z">
            <w:rPr/>
          </w:rPrChange>
        </w:rPr>
        <w:t xml:space="preserve"> on health</w:t>
      </w:r>
      <w:ins w:id="243" w:author="Sooyoung Kim" w:date="2021-06-21T17:05:00Z">
        <w:r w:rsidR="00114281">
          <w:rPr>
            <w:rFonts w:ascii="Calibri" w:eastAsia="Calibri" w:hAnsi="Calibri" w:cs="Calibri"/>
            <w:color w:val="000000"/>
          </w:rPr>
          <w:t xml:space="preserve">, which is an improvement from below 3% of GDP until the healthcare reform of 2013. However, </w:t>
        </w:r>
      </w:ins>
      <w:del w:id="244" w:author="Sooyoung Kim" w:date="2021-06-21T17:05:00Z">
        <w:r w:rsidR="00667EAB" w:rsidRPr="000E30CC" w:rsidDel="00114281">
          <w:rPr>
            <w:rFonts w:ascii="Calibri" w:eastAsia="Calibri" w:hAnsi="Calibri" w:cs="Calibri"/>
            <w:color w:val="000000"/>
            <w:rPrChange w:id="245" w:author="Sooyoung Kim" w:date="2021-06-21T16:54:00Z">
              <w:rPr/>
            </w:rPrChange>
          </w:rPr>
          <w:delText xml:space="preserve">; </w:delText>
        </w:r>
      </w:del>
      <w:r w:rsidR="00667EAB" w:rsidRPr="000E30CC">
        <w:rPr>
          <w:rFonts w:ascii="Calibri" w:eastAsia="Calibri" w:hAnsi="Calibri" w:cs="Calibri"/>
          <w:color w:val="000000"/>
          <w:rPrChange w:id="246" w:author="Sooyoung Kim" w:date="2021-06-21T16:54:00Z">
            <w:rPr/>
          </w:rPrChange>
        </w:rPr>
        <w:t>these levels are</w:t>
      </w:r>
      <w:r w:rsidRPr="000E30CC">
        <w:rPr>
          <w:rFonts w:ascii="Calibri" w:eastAsia="Calibri" w:hAnsi="Calibri" w:cs="Calibri"/>
          <w:color w:val="000000"/>
          <w:rPrChange w:id="247" w:author="Sooyoung Kim" w:date="2021-06-21T16:54:00Z">
            <w:rPr/>
          </w:rPrChange>
        </w:rPr>
        <w:t xml:space="preserve"> below the Latin American average of 7.7%</w:t>
      </w:r>
      <w:r w:rsidR="00667EAB" w:rsidRPr="000E30CC">
        <w:rPr>
          <w:rFonts w:ascii="Calibri" w:eastAsia="Calibri" w:hAnsi="Calibri" w:cs="Calibri"/>
          <w:color w:val="000000"/>
          <w:rPrChange w:id="248" w:author="Sooyoung Kim" w:date="2021-06-21T16:54:00Z">
            <w:rPr/>
          </w:rPrChange>
        </w:rPr>
        <w:t xml:space="preserve"> </w:t>
      </w:r>
      <w:r w:rsidRPr="000E30CC">
        <w:rPr>
          <w:rFonts w:ascii="Calibri" w:eastAsia="Calibri" w:hAnsi="Calibri" w:cs="Calibri"/>
          <w:color w:val="000000"/>
          <w:rPrChange w:id="249" w:author="Sooyoung Kim" w:date="2021-06-21T16:54:00Z">
            <w:rPr/>
          </w:rPrChange>
        </w:rPr>
        <w:t xml:space="preserve">and below </w:t>
      </w:r>
      <w:r w:rsidR="00667EAB" w:rsidRPr="000E30CC">
        <w:rPr>
          <w:rFonts w:ascii="Calibri" w:eastAsia="Calibri" w:hAnsi="Calibri" w:cs="Calibri"/>
          <w:color w:val="000000"/>
          <w:rPrChange w:id="250" w:author="Sooyoung Kim" w:date="2021-06-21T16:54:00Z">
            <w:rPr/>
          </w:rPrChange>
        </w:rPr>
        <w:t xml:space="preserve">those of </w:t>
      </w:r>
      <w:r w:rsidRPr="000E30CC">
        <w:rPr>
          <w:rFonts w:ascii="Calibri" w:eastAsia="Calibri" w:hAnsi="Calibri" w:cs="Calibri"/>
          <w:color w:val="000000"/>
          <w:rPrChange w:id="251" w:author="Sooyoung Kim" w:date="2021-06-21T16:54:00Z">
            <w:rPr/>
          </w:rPrChange>
        </w:rPr>
        <w:t>most high-income countries</w:t>
      </w:r>
      <w:del w:id="252" w:author="Sooyoung Kim" w:date="2021-06-21T16:57:00Z">
        <w:r w:rsidRPr="000E30CC" w:rsidDel="000E30CC">
          <w:rPr>
            <w:rFonts w:ascii="Calibri" w:eastAsia="Calibri" w:hAnsi="Calibri" w:cs="Calibri"/>
            <w:color w:val="000000"/>
            <w:rPrChange w:id="253" w:author="Sooyoung Kim" w:date="2021-06-21T16:54:00Z">
              <w:rPr/>
            </w:rPrChange>
          </w:rPr>
          <w:delText xml:space="preserve"> (Matus-Lopez, Evaluación del espacio fiscal para la salud en Perú)</w:delText>
        </w:r>
      </w:del>
      <w:r w:rsidRPr="000E30CC">
        <w:rPr>
          <w:rFonts w:ascii="Calibri" w:eastAsia="Calibri" w:hAnsi="Calibri" w:cs="Calibri"/>
          <w:color w:val="000000"/>
          <w:rPrChange w:id="254" w:author="Sooyoung Kim" w:date="2021-06-21T16:54:00Z">
            <w:rPr/>
          </w:rPrChange>
        </w:rPr>
        <w:t>.</w:t>
      </w:r>
      <w:commentRangeStart w:id="255"/>
      <w:ins w:id="256" w:author="Sooyoung Kim" w:date="2021-06-21T16:57:00Z">
        <w:r w:rsidR="000E30CC">
          <w:rPr>
            <w:rFonts w:ascii="Calibri" w:eastAsia="Calibri" w:hAnsi="Calibri" w:cs="Calibri"/>
            <w:color w:val="000000"/>
          </w:rPr>
          <w:t>[ref]</w:t>
        </w:r>
        <w:commentRangeEnd w:id="255"/>
        <w:r w:rsidR="000E30CC">
          <w:rPr>
            <w:rStyle w:val="CommentReference"/>
          </w:rPr>
          <w:commentReference w:id="255"/>
        </w:r>
      </w:ins>
      <w:r w:rsidRPr="000E30CC">
        <w:rPr>
          <w:rFonts w:ascii="Calibri" w:eastAsia="Calibri" w:hAnsi="Calibri" w:cs="Calibri"/>
          <w:color w:val="000000"/>
          <w:rPrChange w:id="257" w:author="Sooyoung Kim" w:date="2021-06-21T16:54:00Z">
            <w:rPr/>
          </w:rPrChange>
        </w:rPr>
        <w:t xml:space="preserve"> </w:t>
      </w:r>
      <w:del w:id="258" w:author="Sooyoung Kim" w:date="2021-06-21T16:58:00Z">
        <w:r w:rsidRPr="000E30CC" w:rsidDel="000E30CC">
          <w:rPr>
            <w:rFonts w:ascii="Calibri" w:eastAsia="Calibri" w:hAnsi="Calibri" w:cs="Calibri"/>
            <w:color w:val="000000"/>
            <w:rPrChange w:id="259" w:author="Sooyoung Kim" w:date="2021-06-21T16:54:00Z">
              <w:rPr/>
            </w:rPrChange>
          </w:rPr>
          <w:delText>As of 2019, 60% of health expenditures were in the public sector</w:delText>
        </w:r>
      </w:del>
      <w:del w:id="260" w:author="Sooyoung Kim" w:date="2021-06-21T16:57:00Z">
        <w:r w:rsidRPr="000E30CC" w:rsidDel="000E30CC">
          <w:rPr>
            <w:rFonts w:ascii="Calibri" w:eastAsia="Calibri" w:hAnsi="Calibri" w:cs="Calibri"/>
            <w:color w:val="000000"/>
            <w:rPrChange w:id="261" w:author="Sooyoung Kim" w:date="2021-06-21T16:54:00Z">
              <w:rPr/>
            </w:rPrChange>
          </w:rPr>
          <w:delText xml:space="preserve"> (Gasto public en salud, INEI)</w:delText>
        </w:r>
      </w:del>
      <w:del w:id="262" w:author="Sooyoung Kim" w:date="2021-06-21T16:58:00Z">
        <w:r w:rsidRPr="000E30CC" w:rsidDel="000E30CC">
          <w:rPr>
            <w:rFonts w:ascii="Calibri" w:eastAsia="Calibri" w:hAnsi="Calibri" w:cs="Calibri"/>
            <w:color w:val="000000"/>
            <w:rPrChange w:id="263" w:author="Sooyoung Kim" w:date="2021-06-21T16:54:00Z">
              <w:rPr/>
            </w:rPrChange>
          </w:rPr>
          <w:delText xml:space="preserve">. </w:delText>
        </w:r>
        <w:r w:rsidR="006D0E1C" w:rsidRPr="000E30CC" w:rsidDel="000E30CC">
          <w:rPr>
            <w:rFonts w:ascii="Calibri" w:eastAsia="Calibri" w:hAnsi="Calibri" w:cs="Calibri"/>
            <w:color w:val="000000"/>
            <w:rPrChange w:id="264" w:author="Sooyoung Kim" w:date="2021-06-21T16:54:00Z">
              <w:rPr/>
            </w:rPrChange>
          </w:rPr>
          <w:delText>If we focus on public health expenditures, the</w:delText>
        </w:r>
        <w:r w:rsidR="00DB7ED4" w:rsidRPr="000E30CC" w:rsidDel="000E30CC">
          <w:rPr>
            <w:rFonts w:ascii="Calibri" w:eastAsia="Calibri" w:hAnsi="Calibri" w:cs="Calibri"/>
            <w:color w:val="000000"/>
            <w:rPrChange w:id="265" w:author="Sooyoung Kim" w:date="2021-06-21T16:54:00Z">
              <w:rPr/>
            </w:rPrChange>
          </w:rPr>
          <w:delText>re is a trend; h</w:delText>
        </w:r>
      </w:del>
      <w:del w:id="266" w:author="Sooyoung Kim" w:date="2021-06-21T17:05:00Z">
        <w:r w:rsidR="00DB7ED4" w:rsidRPr="000E30CC" w:rsidDel="00114281">
          <w:rPr>
            <w:rFonts w:ascii="Calibri" w:eastAsia="Calibri" w:hAnsi="Calibri" w:cs="Calibri"/>
            <w:color w:val="000000"/>
            <w:rPrChange w:id="267" w:author="Sooyoung Kim" w:date="2021-06-21T16:54:00Z">
              <w:rPr/>
            </w:rPrChange>
          </w:rPr>
          <w:delText>istorically, they were below 3% of the GDP until the healthcare reform of 2013, and have exceeded 3% since then</w:delText>
        </w:r>
      </w:del>
      <w:del w:id="268" w:author="Sooyoung Kim" w:date="2021-06-21T16:49:00Z">
        <w:r w:rsidR="00DB7ED4" w:rsidRPr="000E30CC" w:rsidDel="000E30CC">
          <w:rPr>
            <w:rFonts w:ascii="Calibri" w:eastAsia="Calibri" w:hAnsi="Calibri" w:cs="Calibri"/>
            <w:color w:val="000000"/>
            <w:rPrChange w:id="269" w:author="Sooyoung Kim" w:date="2021-06-21T16:54:00Z">
              <w:rPr/>
            </w:rPrChange>
          </w:rPr>
          <w:delText xml:space="preserve"> (https://datosmacro.expansion.com/estado/gasto/salud/peru)</w:delText>
        </w:r>
      </w:del>
      <w:del w:id="270" w:author="Sooyoung Kim" w:date="2021-06-21T17:05:00Z">
        <w:r w:rsidR="00DB7ED4" w:rsidRPr="000E30CC" w:rsidDel="00114281">
          <w:rPr>
            <w:rFonts w:ascii="Calibri" w:eastAsia="Calibri" w:hAnsi="Calibri" w:cs="Calibri"/>
            <w:color w:val="000000"/>
            <w:rPrChange w:id="271" w:author="Sooyoung Kim" w:date="2021-06-21T16:54:00Z">
              <w:rPr/>
            </w:rPrChange>
          </w:rPr>
          <w:delText xml:space="preserve">. </w:delText>
        </w:r>
        <w:r w:rsidR="006D0E1C" w:rsidRPr="000E30CC" w:rsidDel="00114281">
          <w:rPr>
            <w:rFonts w:ascii="Calibri" w:eastAsia="Calibri" w:hAnsi="Calibri" w:cs="Calibri"/>
            <w:color w:val="000000"/>
            <w:rPrChange w:id="272" w:author="Sooyoung Kim" w:date="2021-06-21T16:54:00Z">
              <w:rPr/>
            </w:rPrChange>
          </w:rPr>
          <w:delText xml:space="preserve"> </w:delText>
        </w:r>
      </w:del>
      <w:del w:id="273" w:author="Sooyoung Kim" w:date="2021-06-21T16:59:00Z">
        <w:r w:rsidR="00E670AA" w:rsidRPr="000E30CC" w:rsidDel="000E30CC">
          <w:rPr>
            <w:rFonts w:ascii="Calibri" w:eastAsia="Calibri" w:hAnsi="Calibri" w:cs="Calibri"/>
            <w:color w:val="000000"/>
            <w:rPrChange w:id="274" w:author="Sooyoung Kim" w:date="2021-06-21T16:54:00Z">
              <w:rPr/>
            </w:rPrChange>
          </w:rPr>
          <w:delText xml:space="preserve">The Peruvian healthcare system </w:delText>
        </w:r>
        <w:r w:rsidR="005D4AD3" w:rsidRPr="000E30CC" w:rsidDel="000E30CC">
          <w:rPr>
            <w:rFonts w:ascii="Calibri" w:eastAsia="Calibri" w:hAnsi="Calibri" w:cs="Calibri"/>
            <w:color w:val="000000"/>
            <w:rPrChange w:id="275" w:author="Sooyoung Kim" w:date="2021-06-21T16:54:00Z">
              <w:rPr/>
            </w:rPrChange>
          </w:rPr>
          <w:delText xml:space="preserve">is decentralized and </w:delText>
        </w:r>
        <w:r w:rsidR="00E670AA" w:rsidRPr="000E30CC" w:rsidDel="000E30CC">
          <w:rPr>
            <w:rFonts w:ascii="Calibri" w:eastAsia="Calibri" w:hAnsi="Calibri" w:cs="Calibri"/>
            <w:color w:val="000000"/>
            <w:rPrChange w:id="276" w:author="Sooyoung Kim" w:date="2021-06-21T16:54:00Z">
              <w:rPr/>
            </w:rPrChange>
          </w:rPr>
          <w:delText xml:space="preserve">includes </w:delText>
        </w:r>
        <w:r w:rsidR="005D4AD3" w:rsidRPr="000E30CC" w:rsidDel="000E30CC">
          <w:rPr>
            <w:rFonts w:ascii="Calibri" w:eastAsia="Calibri" w:hAnsi="Calibri" w:cs="Calibri"/>
            <w:color w:val="000000"/>
            <w:rPrChange w:id="277" w:author="Sooyoung Kim" w:date="2021-06-21T16:54:00Z">
              <w:rPr/>
            </w:rPrChange>
          </w:rPr>
          <w:delText xml:space="preserve">both </w:delText>
        </w:r>
        <w:r w:rsidR="00E670AA" w:rsidRPr="000E30CC" w:rsidDel="000E30CC">
          <w:rPr>
            <w:rFonts w:ascii="Calibri" w:eastAsia="Calibri" w:hAnsi="Calibri" w:cs="Calibri"/>
            <w:color w:val="000000"/>
            <w:rPrChange w:id="278" w:author="Sooyoung Kim" w:date="2021-06-21T16:54:00Z">
              <w:rPr/>
            </w:rPrChange>
          </w:rPr>
          <w:delText xml:space="preserve">public and private </w:delText>
        </w:r>
        <w:r w:rsidR="005D4AD3" w:rsidRPr="000E30CC" w:rsidDel="000E30CC">
          <w:rPr>
            <w:rFonts w:ascii="Calibri" w:eastAsia="Calibri" w:hAnsi="Calibri" w:cs="Calibri"/>
            <w:color w:val="000000"/>
            <w:rPrChange w:id="279" w:author="Sooyoung Kim" w:date="2021-06-21T16:54:00Z">
              <w:rPr/>
            </w:rPrChange>
          </w:rPr>
          <w:delText>services and health insurance providers</w:delText>
        </w:r>
      </w:del>
      <w:del w:id="280" w:author="Sooyoung Kim" w:date="2021-06-21T16:50:00Z">
        <w:r w:rsidR="00E670AA" w:rsidRPr="000E30CC" w:rsidDel="000E30CC">
          <w:rPr>
            <w:rFonts w:ascii="Calibri" w:eastAsia="Calibri" w:hAnsi="Calibri" w:cs="Calibri"/>
            <w:color w:val="000000"/>
            <w:rPrChange w:id="281" w:author="Sooyoung Kim" w:date="2021-06-21T16:54:00Z">
              <w:rPr/>
            </w:rPrChange>
          </w:rPr>
          <w:delText xml:space="preserve"> (http://www.ilo.org/wcmsp5/groups/public/---americas/---ro-lima/documents/publication/wcms_213905.pdf)</w:delText>
        </w:r>
      </w:del>
      <w:del w:id="282" w:author="Sooyoung Kim" w:date="2021-06-21T16:59:00Z">
        <w:r w:rsidR="00E670AA" w:rsidRPr="000E30CC" w:rsidDel="000E30CC">
          <w:rPr>
            <w:rFonts w:ascii="Calibri" w:eastAsia="Calibri" w:hAnsi="Calibri" w:cs="Calibri"/>
            <w:color w:val="000000"/>
            <w:rPrChange w:id="283" w:author="Sooyoung Kim" w:date="2021-06-21T16:54:00Z">
              <w:rPr/>
            </w:rPrChange>
          </w:rPr>
          <w:delText>. T</w:delText>
        </w:r>
        <w:r w:rsidR="001041B8" w:rsidRPr="000E30CC" w:rsidDel="000E30CC">
          <w:rPr>
            <w:rFonts w:ascii="Calibri" w:eastAsia="Calibri" w:hAnsi="Calibri" w:cs="Calibri"/>
            <w:color w:val="000000"/>
            <w:rPrChange w:id="284" w:author="Sooyoung Kim" w:date="2021-06-21T16:54:00Z">
              <w:rPr/>
            </w:rPrChange>
          </w:rPr>
          <w:delText xml:space="preserve">he healthcare system is administered by </w:delText>
        </w:r>
        <w:r w:rsidR="00972AD9" w:rsidRPr="000E30CC" w:rsidDel="000E30CC">
          <w:rPr>
            <w:rFonts w:ascii="Calibri" w:eastAsia="Calibri" w:hAnsi="Calibri" w:cs="Calibri"/>
            <w:color w:val="000000"/>
            <w:rPrChange w:id="285" w:author="Sooyoung Kim" w:date="2021-06-21T16:54:00Z">
              <w:rPr/>
            </w:rPrChange>
          </w:rPr>
          <w:delText xml:space="preserve">separate </w:delText>
        </w:r>
        <w:r w:rsidR="001041B8" w:rsidRPr="000E30CC" w:rsidDel="000E30CC">
          <w:rPr>
            <w:rFonts w:ascii="Calibri" w:eastAsia="Calibri" w:hAnsi="Calibri" w:cs="Calibri"/>
            <w:color w:val="000000"/>
            <w:rPrChange w:id="286" w:author="Sooyoung Kim" w:date="2021-06-21T16:54:00Z">
              <w:rPr/>
            </w:rPrChange>
          </w:rPr>
          <w:delText>bodies</w:delText>
        </w:r>
        <w:r w:rsidR="00972AD9" w:rsidRPr="000E30CC" w:rsidDel="000E30CC">
          <w:rPr>
            <w:rFonts w:ascii="Calibri" w:eastAsia="Calibri" w:hAnsi="Calibri" w:cs="Calibri"/>
            <w:color w:val="000000"/>
            <w:rPrChange w:id="287" w:author="Sooyoung Kim" w:date="2021-06-21T16:54:00Z">
              <w:rPr/>
            </w:rPrChange>
          </w:rPr>
          <w:delText>. T</w:delText>
        </w:r>
        <w:r w:rsidR="001041B8" w:rsidRPr="000E30CC" w:rsidDel="000E30CC">
          <w:rPr>
            <w:rFonts w:ascii="Calibri" w:eastAsia="Calibri" w:hAnsi="Calibri" w:cs="Calibri"/>
            <w:color w:val="000000"/>
            <w:rPrChange w:id="288" w:author="Sooyoung Kim" w:date="2021-06-21T16:54:00Z">
              <w:rPr/>
            </w:rPrChange>
          </w:rPr>
          <w:delText>he Ministry of Health</w:delText>
        </w:r>
        <w:r w:rsidR="00C8312B" w:rsidRPr="000E30CC" w:rsidDel="000E30CC">
          <w:rPr>
            <w:rFonts w:ascii="Calibri" w:eastAsia="Calibri" w:hAnsi="Calibri" w:cs="Calibri"/>
            <w:color w:val="000000"/>
            <w:rPrChange w:id="289" w:author="Sooyoung Kim" w:date="2021-06-21T16:54:00Z">
              <w:rPr/>
            </w:rPrChange>
          </w:rPr>
          <w:delText xml:space="preserve"> (MoH)</w:delText>
        </w:r>
        <w:r w:rsidR="00972AD9" w:rsidRPr="000E30CC" w:rsidDel="000E30CC">
          <w:rPr>
            <w:rFonts w:ascii="Calibri" w:eastAsia="Calibri" w:hAnsi="Calibri" w:cs="Calibri"/>
            <w:color w:val="000000"/>
            <w:rPrChange w:id="290" w:author="Sooyoung Kim" w:date="2021-06-21T16:54:00Z">
              <w:rPr/>
            </w:rPrChange>
          </w:rPr>
          <w:delText xml:space="preserve"> is by far</w:delText>
        </w:r>
        <w:r w:rsidR="00C8312B" w:rsidRPr="000E30CC" w:rsidDel="000E30CC">
          <w:rPr>
            <w:rFonts w:ascii="Calibri" w:eastAsia="Calibri" w:hAnsi="Calibri" w:cs="Calibri"/>
            <w:color w:val="000000"/>
            <w:rPrChange w:id="291" w:author="Sooyoung Kim" w:date="2021-06-21T16:54:00Z">
              <w:rPr/>
            </w:rPrChange>
          </w:rPr>
          <w:delText xml:space="preserve"> </w:delText>
        </w:r>
        <w:r w:rsidR="006D5E15" w:rsidRPr="000E30CC" w:rsidDel="000E30CC">
          <w:rPr>
            <w:rFonts w:ascii="Calibri" w:eastAsia="Calibri" w:hAnsi="Calibri" w:cs="Calibri"/>
            <w:color w:val="000000"/>
            <w:rPrChange w:id="292" w:author="Sooyoung Kim" w:date="2021-06-21T16:54:00Z">
              <w:rPr/>
            </w:rPrChange>
          </w:rPr>
          <w:delText xml:space="preserve">the largest </w:delText>
        </w:r>
        <w:r w:rsidR="005D4AD3" w:rsidRPr="000E30CC" w:rsidDel="000E30CC">
          <w:rPr>
            <w:rFonts w:ascii="Calibri" w:eastAsia="Calibri" w:hAnsi="Calibri" w:cs="Calibri"/>
            <w:color w:val="000000"/>
            <w:rPrChange w:id="293" w:author="Sooyoung Kim" w:date="2021-06-21T16:54:00Z">
              <w:rPr/>
            </w:rPrChange>
          </w:rPr>
          <w:delText xml:space="preserve">insurer and </w:delText>
        </w:r>
        <w:r w:rsidR="006D5E15" w:rsidRPr="000E30CC" w:rsidDel="000E30CC">
          <w:rPr>
            <w:rFonts w:ascii="Calibri" w:eastAsia="Calibri" w:hAnsi="Calibri" w:cs="Calibri"/>
            <w:color w:val="000000"/>
            <w:rPrChange w:id="294" w:author="Sooyoung Kim" w:date="2021-06-21T16:54:00Z">
              <w:rPr/>
            </w:rPrChange>
          </w:rPr>
          <w:delText>provider</w:delText>
        </w:r>
        <w:r w:rsidR="00972AD9" w:rsidRPr="000E30CC" w:rsidDel="000E30CC">
          <w:rPr>
            <w:rFonts w:ascii="Calibri" w:eastAsia="Calibri" w:hAnsi="Calibri" w:cs="Calibri"/>
            <w:color w:val="000000"/>
            <w:rPrChange w:id="295" w:author="Sooyoung Kim" w:date="2021-06-21T16:54:00Z">
              <w:rPr/>
            </w:rPrChange>
          </w:rPr>
          <w:delText xml:space="preserve">, with </w:delText>
        </w:r>
        <w:r w:rsidR="00252F4E" w:rsidRPr="000E30CC" w:rsidDel="000E30CC">
          <w:rPr>
            <w:rFonts w:ascii="Calibri" w:eastAsia="Calibri" w:hAnsi="Calibri" w:cs="Calibri"/>
            <w:color w:val="000000"/>
            <w:rPrChange w:id="296" w:author="Sooyoung Kim" w:date="2021-06-21T16:54:00Z">
              <w:rPr/>
            </w:rPrChange>
          </w:rPr>
          <w:delText>4</w:delText>
        </w:r>
        <w:r w:rsidR="00910AE4" w:rsidRPr="000E30CC" w:rsidDel="000E30CC">
          <w:rPr>
            <w:rFonts w:ascii="Calibri" w:eastAsia="Calibri" w:hAnsi="Calibri" w:cs="Calibri"/>
            <w:color w:val="000000"/>
            <w:rPrChange w:id="297" w:author="Sooyoung Kim" w:date="2021-06-21T16:54:00Z">
              <w:rPr/>
            </w:rPrChange>
          </w:rPr>
          <w:delText>4</w:delText>
        </w:r>
        <w:r w:rsidR="00252F4E" w:rsidRPr="000E30CC" w:rsidDel="000E30CC">
          <w:rPr>
            <w:rFonts w:ascii="Calibri" w:eastAsia="Calibri" w:hAnsi="Calibri" w:cs="Calibri"/>
            <w:color w:val="000000"/>
            <w:rPrChange w:id="298" w:author="Sooyoung Kim" w:date="2021-06-21T16:54:00Z">
              <w:rPr/>
            </w:rPrChange>
          </w:rPr>
          <w:delText>%</w:delText>
        </w:r>
        <w:r w:rsidR="00910AE4" w:rsidRPr="000E30CC" w:rsidDel="000E30CC">
          <w:rPr>
            <w:rFonts w:ascii="Calibri" w:eastAsia="Calibri" w:hAnsi="Calibri" w:cs="Calibri"/>
            <w:color w:val="000000"/>
            <w:rPrChange w:id="299" w:author="Sooyoung Kim" w:date="2021-06-21T16:54:00Z">
              <w:rPr/>
            </w:rPrChange>
          </w:rPr>
          <w:delText xml:space="preserve"> of the population affiliated</w:delText>
        </w:r>
        <w:r w:rsidR="00972AD9" w:rsidRPr="000E30CC" w:rsidDel="000E30CC">
          <w:rPr>
            <w:rFonts w:ascii="Calibri" w:eastAsia="Calibri" w:hAnsi="Calibri" w:cs="Calibri"/>
            <w:color w:val="000000"/>
            <w:rPrChange w:id="300" w:author="Sooyoung Kim" w:date="2021-06-21T16:54:00Z">
              <w:rPr/>
            </w:rPrChange>
          </w:rPr>
          <w:delText>.</w:delText>
        </w:r>
        <w:r w:rsidR="006D5E15" w:rsidRPr="000E30CC" w:rsidDel="000E30CC">
          <w:rPr>
            <w:rFonts w:ascii="Calibri" w:eastAsia="Calibri" w:hAnsi="Calibri" w:cs="Calibri"/>
            <w:color w:val="000000"/>
            <w:rPrChange w:id="301" w:author="Sooyoung Kim" w:date="2021-06-21T16:54:00Z">
              <w:rPr/>
            </w:rPrChange>
          </w:rPr>
          <w:delText xml:space="preserve"> </w:delText>
        </w:r>
        <w:r w:rsidR="00972AD9" w:rsidRPr="000E30CC" w:rsidDel="000E30CC">
          <w:rPr>
            <w:rFonts w:ascii="Calibri" w:eastAsia="Calibri" w:hAnsi="Calibri" w:cs="Calibri"/>
            <w:color w:val="000000"/>
            <w:rPrChange w:id="302" w:author="Sooyoung Kim" w:date="2021-06-21T16:54:00Z">
              <w:rPr/>
            </w:rPrChange>
          </w:rPr>
          <w:delText xml:space="preserve">The services provided by the MoH are further decentralized into national, regional and municipal levels. EsSalud, is the second largest body, with 25% affiliated. EsSalud services are regulated and operated </w:delText>
        </w:r>
        <w:r w:rsidR="00972AD9" w:rsidRPr="000E30CC" w:rsidDel="000E30CC">
          <w:rPr>
            <w:rFonts w:ascii="Calibri" w:eastAsia="Calibri" w:hAnsi="Calibri" w:cs="Calibri"/>
            <w:color w:val="000000"/>
            <w:rPrChange w:id="303" w:author="Sooyoung Kim" w:date="2021-06-21T16:54:00Z">
              <w:rPr>
                <w:color w:val="000000"/>
                <w:shd w:val="clear" w:color="auto" w:fill="FFFFFF"/>
              </w:rPr>
            </w:rPrChange>
          </w:rPr>
          <w:delText>by the Department of Labor and Employment, and provides mandatory health coverage for all people employed in the formal sector</w:delText>
        </w:r>
        <w:r w:rsidR="00972AD9" w:rsidRPr="000E30CC" w:rsidDel="000E30CC">
          <w:rPr>
            <w:rFonts w:ascii="Calibri" w:eastAsia="Calibri" w:hAnsi="Calibri" w:cs="Calibri"/>
            <w:color w:val="000000"/>
            <w:rPrChange w:id="304" w:author="Sooyoung Kim" w:date="2021-06-21T16:54:00Z">
              <w:rPr/>
            </w:rPrChange>
          </w:rPr>
          <w:delText xml:space="preserve"> through their employers. </w:delText>
        </w:r>
        <w:r w:rsidR="001041B8" w:rsidRPr="000E30CC" w:rsidDel="000E30CC">
          <w:rPr>
            <w:rFonts w:ascii="Calibri" w:eastAsia="Calibri" w:hAnsi="Calibri" w:cs="Calibri"/>
            <w:color w:val="000000"/>
            <w:rPrChange w:id="305" w:author="Sooyoung Kim" w:date="2021-06-21T16:54:00Z">
              <w:rPr/>
            </w:rPrChange>
          </w:rPr>
          <w:delText>EsSalud</w:delText>
        </w:r>
        <w:r w:rsidR="00972AD9" w:rsidRPr="000E30CC" w:rsidDel="000E30CC">
          <w:rPr>
            <w:rFonts w:ascii="Calibri" w:eastAsia="Calibri" w:hAnsi="Calibri" w:cs="Calibri"/>
            <w:color w:val="000000"/>
            <w:rPrChange w:id="306" w:author="Sooyoung Kim" w:date="2021-06-21T16:54:00Z">
              <w:rPr/>
            </w:rPrChange>
          </w:rPr>
          <w:delText>. Finally,</w:delText>
        </w:r>
        <w:r w:rsidR="001041B8" w:rsidRPr="000E30CC" w:rsidDel="000E30CC">
          <w:rPr>
            <w:rFonts w:ascii="Calibri" w:eastAsia="Calibri" w:hAnsi="Calibri" w:cs="Calibri"/>
            <w:color w:val="000000"/>
            <w:rPrChange w:id="307" w:author="Sooyoung Kim" w:date="2021-06-21T16:54:00Z">
              <w:rPr/>
            </w:rPrChange>
          </w:rPr>
          <w:delText xml:space="preserve"> </w:delText>
        </w:r>
        <w:r w:rsidR="00910AE4" w:rsidRPr="000E30CC" w:rsidDel="000E30CC">
          <w:rPr>
            <w:rFonts w:ascii="Calibri" w:eastAsia="Calibri" w:hAnsi="Calibri" w:cs="Calibri"/>
            <w:color w:val="000000"/>
            <w:rPrChange w:id="308" w:author="Sooyoung Kim" w:date="2021-06-21T16:54:00Z">
              <w:rPr/>
            </w:rPrChange>
          </w:rPr>
          <w:delText xml:space="preserve">6% </w:delText>
        </w:r>
        <w:r w:rsidR="00972AD9" w:rsidRPr="000E30CC" w:rsidDel="000E30CC">
          <w:rPr>
            <w:rFonts w:ascii="Calibri" w:eastAsia="Calibri" w:hAnsi="Calibri" w:cs="Calibri"/>
            <w:color w:val="000000"/>
            <w:rPrChange w:id="309" w:author="Sooyoung Kim" w:date="2021-06-21T16:54:00Z">
              <w:rPr/>
            </w:rPrChange>
          </w:rPr>
          <w:delText xml:space="preserve">of the population </w:delText>
        </w:r>
        <w:r w:rsidR="00910AE4" w:rsidRPr="000E30CC" w:rsidDel="000E30CC">
          <w:rPr>
            <w:rFonts w:ascii="Calibri" w:eastAsia="Calibri" w:hAnsi="Calibri" w:cs="Calibri"/>
            <w:color w:val="000000"/>
            <w:rPrChange w:id="310" w:author="Sooyoung Kim" w:date="2021-06-21T16:54:00Z">
              <w:rPr/>
            </w:rPrChange>
          </w:rPr>
          <w:delText xml:space="preserve">are affiliated to </w:delText>
        </w:r>
        <w:r w:rsidR="001041B8" w:rsidRPr="000E30CC" w:rsidDel="000E30CC">
          <w:rPr>
            <w:rFonts w:ascii="Calibri" w:eastAsia="Calibri" w:hAnsi="Calibri" w:cs="Calibri"/>
            <w:color w:val="000000"/>
            <w:rPrChange w:id="311" w:author="Sooyoung Kim" w:date="2021-06-21T16:54:00Z">
              <w:rPr/>
            </w:rPrChange>
          </w:rPr>
          <w:delText>the Armed Forces, the National Police, and the private sector</w:delText>
        </w:r>
        <w:r w:rsidR="00910AE4" w:rsidRPr="000E30CC" w:rsidDel="000E30CC">
          <w:rPr>
            <w:rFonts w:ascii="Calibri" w:eastAsia="Calibri" w:hAnsi="Calibri" w:cs="Calibri"/>
            <w:color w:val="000000"/>
            <w:rPrChange w:id="312" w:author="Sooyoung Kim" w:date="2021-06-21T16:54:00Z">
              <w:rPr/>
            </w:rPrChange>
          </w:rPr>
          <w:delText>, combined.</w:delText>
        </w:r>
        <w:r w:rsidR="006D5E15" w:rsidRPr="000E30CC" w:rsidDel="000E30CC">
          <w:rPr>
            <w:rFonts w:ascii="Calibri" w:eastAsia="Calibri" w:hAnsi="Calibri" w:cs="Calibri"/>
            <w:color w:val="000000"/>
            <w:rPrChange w:id="313" w:author="Sooyoung Kim" w:date="2021-06-21T16:54:00Z">
              <w:rPr/>
            </w:rPrChange>
          </w:rPr>
          <w:delText xml:space="preserve"> </w:delText>
        </w:r>
      </w:del>
      <w:del w:id="314" w:author="Sooyoung Kim" w:date="2021-06-21T16:50:00Z">
        <w:r w:rsidR="00910AE4" w:rsidRPr="000E30CC" w:rsidDel="000E30CC">
          <w:rPr>
            <w:rFonts w:ascii="Calibri" w:eastAsia="Calibri" w:hAnsi="Calibri" w:cs="Calibri"/>
            <w:color w:val="000000"/>
            <w:rPrChange w:id="315" w:author="Sooyoung Kim" w:date="2021-06-21T16:54:00Z">
              <w:rPr>
                <w:color w:val="000000"/>
                <w:shd w:val="clear" w:color="auto" w:fill="FFFFFF"/>
              </w:rPr>
            </w:rPrChange>
          </w:rPr>
          <w:delText>https://www.inei.gob.pe/media/MenuRecursivo/publicaciones_digitales/Est/Lib1587/libro01.pdf</w:delText>
        </w:r>
        <w:r w:rsidR="001041B8" w:rsidRPr="000E30CC" w:rsidDel="000E30CC">
          <w:rPr>
            <w:rFonts w:ascii="Calibri" w:eastAsia="Calibri" w:hAnsi="Calibri" w:cs="Calibri"/>
            <w:color w:val="000000"/>
            <w:rPrChange w:id="316" w:author="Sooyoung Kim" w:date="2021-06-21T16:54:00Z">
              <w:rPr/>
            </w:rPrChange>
          </w:rPr>
          <w:delText>)</w:delText>
        </w:r>
      </w:del>
      <w:del w:id="317" w:author="Sooyoung Kim" w:date="2021-06-21T16:59:00Z">
        <w:r w:rsidR="00B47E23" w:rsidRPr="000E30CC" w:rsidDel="000E30CC">
          <w:rPr>
            <w:rFonts w:ascii="Calibri" w:eastAsia="Calibri" w:hAnsi="Calibri" w:cs="Calibri"/>
            <w:color w:val="000000"/>
            <w:rPrChange w:id="318" w:author="Sooyoung Kim" w:date="2021-06-21T16:54:00Z">
              <w:rPr>
                <w:color w:val="000000"/>
                <w:shd w:val="clear" w:color="auto" w:fill="FFFFFF"/>
              </w:rPr>
            </w:rPrChange>
          </w:rPr>
          <w:delText xml:space="preserve">Each healthcare scheme, has its own services, which mainly operate via health networks: primary care clinics are the populations’ first point of contact for most ambulatory and urgent care, with referrals to secondary and tertiary care hospitals required for more complex cases. </w:delText>
        </w:r>
      </w:del>
    </w:p>
    <w:p w14:paraId="10B46A8B" w14:textId="33CDB14E" w:rsidR="00C01F2B" w:rsidRPr="000E30CC" w:rsidDel="000E30CC" w:rsidRDefault="00C01F2B" w:rsidP="00114281">
      <w:pPr>
        <w:spacing w:before="240"/>
        <w:rPr>
          <w:del w:id="319" w:author="Sooyoung Kim" w:date="2021-06-21T16:59:00Z"/>
          <w:rFonts w:ascii="Calibri" w:eastAsia="Calibri" w:hAnsi="Calibri" w:cs="Calibri"/>
          <w:color w:val="000000"/>
          <w:rPrChange w:id="320" w:author="Sooyoung Kim" w:date="2021-06-21T16:54:00Z">
            <w:rPr>
              <w:del w:id="321" w:author="Sooyoung Kim" w:date="2021-06-21T16:59:00Z"/>
            </w:rPr>
          </w:rPrChange>
        </w:rPr>
        <w:pPrChange w:id="322" w:author="Sooyoung Kim" w:date="2021-06-21T17:05:00Z">
          <w:pPr/>
        </w:pPrChange>
      </w:pPr>
    </w:p>
    <w:p w14:paraId="55EC4BAE" w14:textId="128F2331" w:rsidR="00A161C3" w:rsidRPr="000E30CC" w:rsidDel="0064055C" w:rsidRDefault="003D6CA4" w:rsidP="00114281">
      <w:pPr>
        <w:spacing w:before="240"/>
        <w:rPr>
          <w:del w:id="323" w:author="Sooyoung Kim" w:date="2021-06-21T17:11:00Z"/>
          <w:rFonts w:ascii="Calibri" w:eastAsia="Calibri" w:hAnsi="Calibri" w:cs="Calibri"/>
          <w:color w:val="000000"/>
          <w:rPrChange w:id="324" w:author="Sooyoung Kim" w:date="2021-06-21T16:54:00Z">
            <w:rPr>
              <w:del w:id="325" w:author="Sooyoung Kim" w:date="2021-06-21T17:11:00Z"/>
            </w:rPr>
          </w:rPrChange>
        </w:rPr>
        <w:pPrChange w:id="326" w:author="Sooyoung Kim" w:date="2021-06-21T17:05:00Z">
          <w:pPr/>
        </w:pPrChange>
      </w:pPr>
      <w:del w:id="327" w:author="Sooyoung Kim" w:date="2021-06-21T16:59:00Z">
        <w:r w:rsidRPr="000E30CC" w:rsidDel="000E30CC">
          <w:rPr>
            <w:rFonts w:ascii="Calibri" w:eastAsia="Calibri" w:hAnsi="Calibri" w:cs="Calibri"/>
            <w:color w:val="000000"/>
            <w:rPrChange w:id="328" w:author="Sooyoung Kim" w:date="2021-06-21T16:54:00Z">
              <w:rPr/>
            </w:rPrChange>
          </w:rPr>
          <w:delText xml:space="preserve">The MoH operates the Seguro Integral de Salud (SIS, Integral Health Insurance). </w:delText>
        </w:r>
        <w:r w:rsidR="00252F4E" w:rsidRPr="000E30CC" w:rsidDel="000E30CC">
          <w:rPr>
            <w:rFonts w:ascii="Calibri" w:eastAsia="Calibri" w:hAnsi="Calibri" w:cs="Calibri"/>
            <w:color w:val="000000"/>
            <w:rPrChange w:id="329" w:author="Sooyoung Kim" w:date="2021-06-21T16:54:00Z">
              <w:rPr/>
            </w:rPrChange>
          </w:rPr>
          <w:delText>The SIS is the largest provider in the country and insures slightly under half of the population</w:delText>
        </w:r>
      </w:del>
      <w:del w:id="330" w:author="Sooyoung Kim" w:date="2021-06-21T16:50:00Z">
        <w:r w:rsidR="00252F4E" w:rsidRPr="000E30CC" w:rsidDel="000E30CC">
          <w:rPr>
            <w:rFonts w:ascii="Calibri" w:eastAsia="Calibri" w:hAnsi="Calibri" w:cs="Calibri"/>
            <w:color w:val="000000"/>
            <w:rPrChange w:id="331" w:author="Sooyoung Kim" w:date="2021-06-21T16:54:00Z">
              <w:rPr/>
            </w:rPrChange>
          </w:rPr>
          <w:delText xml:space="preserve"> </w:delText>
        </w:r>
        <w:r w:rsidR="00581973" w:rsidRPr="000E30CC" w:rsidDel="000E30CC">
          <w:rPr>
            <w:rFonts w:ascii="Calibri" w:eastAsia="Calibri" w:hAnsi="Calibri" w:cs="Calibri"/>
            <w:color w:val="000000"/>
            <w:rPrChange w:id="332" w:author="Sooyoung Kim" w:date="2021-06-21T16:54:00Z">
              <w:rPr/>
            </w:rPrChange>
          </w:rPr>
          <w:fldChar w:fldCharType="begin"/>
        </w:r>
        <w:r w:rsidR="00581973" w:rsidRPr="000E30CC" w:rsidDel="000E30CC">
          <w:rPr>
            <w:rFonts w:ascii="Calibri" w:eastAsia="Calibri" w:hAnsi="Calibri" w:cs="Calibri"/>
            <w:color w:val="000000"/>
            <w:rPrChange w:id="333" w:author="Sooyoung Kim" w:date="2021-06-21T16:54:00Z">
              <w:rPr/>
            </w:rPrChange>
          </w:rPr>
          <w:delInstrText xml:space="preserve"> HYPERLINK "https://www.ncbi.nlm.nih.gov/pmc/articles/PMC7607729/" </w:delInstrText>
        </w:r>
        <w:r w:rsidR="00581973" w:rsidRPr="000E30CC" w:rsidDel="000E30CC">
          <w:rPr>
            <w:rFonts w:ascii="Calibri" w:eastAsia="Calibri" w:hAnsi="Calibri" w:cs="Calibri"/>
            <w:color w:val="000000"/>
            <w:rPrChange w:id="334" w:author="Sooyoung Kim" w:date="2021-06-21T16:54:00Z">
              <w:rPr/>
            </w:rPrChange>
          </w:rPr>
          <w:fldChar w:fldCharType="separate"/>
        </w:r>
        <w:r w:rsidR="00252F4E" w:rsidRPr="000E30CC" w:rsidDel="000E30CC">
          <w:rPr>
            <w:rFonts w:ascii="Calibri" w:eastAsia="Calibri" w:hAnsi="Calibri" w:cs="Calibri"/>
            <w:color w:val="000000"/>
            <w:rPrChange w:id="335" w:author="Sooyoung Kim" w:date="2021-06-21T16:54:00Z">
              <w:rPr>
                <w:rStyle w:val="Hyperlink"/>
              </w:rPr>
            </w:rPrChange>
          </w:rPr>
          <w:delText>https://www.ncbi.nlm.nih.gov/pmc/articles/PMC7607729/</w:delText>
        </w:r>
        <w:r w:rsidR="00581973" w:rsidRPr="000E30CC" w:rsidDel="000E30CC">
          <w:rPr>
            <w:rFonts w:ascii="Calibri" w:eastAsia="Calibri" w:hAnsi="Calibri" w:cs="Calibri"/>
            <w:color w:val="000000"/>
            <w:rPrChange w:id="336" w:author="Sooyoung Kim" w:date="2021-06-21T16:54:00Z">
              <w:rPr>
                <w:rStyle w:val="Hyperlink"/>
              </w:rPr>
            </w:rPrChange>
          </w:rPr>
          <w:fldChar w:fldCharType="end"/>
        </w:r>
      </w:del>
      <w:del w:id="337" w:author="Sooyoung Kim" w:date="2021-06-21T16:59:00Z">
        <w:r w:rsidR="00252F4E" w:rsidRPr="000E30CC" w:rsidDel="000E30CC">
          <w:rPr>
            <w:rFonts w:ascii="Calibri" w:eastAsia="Calibri" w:hAnsi="Calibri" w:cs="Calibri"/>
            <w:color w:val="000000"/>
            <w:rPrChange w:id="338" w:author="Sooyoung Kim" w:date="2021-06-21T16:54:00Z">
              <w:rPr/>
            </w:rPrChange>
          </w:rPr>
          <w:delText xml:space="preserve">. </w:delText>
        </w:r>
        <w:r w:rsidRPr="000E30CC" w:rsidDel="000E30CC">
          <w:rPr>
            <w:rFonts w:ascii="Calibri" w:eastAsia="Calibri" w:hAnsi="Calibri" w:cs="Calibri"/>
            <w:color w:val="000000"/>
            <w:rPrChange w:id="339" w:author="Sooyoung Kim" w:date="2021-06-21T16:54:00Z">
              <w:rPr/>
            </w:rPrChange>
          </w:rPr>
          <w:delText xml:space="preserve">The SIS </w:delText>
        </w:r>
        <w:r w:rsidR="00252F4E" w:rsidRPr="000E30CC" w:rsidDel="000E30CC">
          <w:rPr>
            <w:rFonts w:ascii="Calibri" w:eastAsia="Calibri" w:hAnsi="Calibri" w:cs="Calibri"/>
            <w:color w:val="000000"/>
            <w:rPrChange w:id="340" w:author="Sooyoung Kim" w:date="2021-06-21T16:54:00Z">
              <w:rPr/>
            </w:rPrChange>
          </w:rPr>
          <w:delText>is government-subsidized healthcare initially launched to provide healthcare to those living in poverty. Over the years, it has expanded to meet insurance coverage gaps, not only for those living in poverty, but also for those working in the informal sector and otherwise uninsured</w:delText>
        </w:r>
      </w:del>
      <w:del w:id="341" w:author="Sooyoung Kim" w:date="2021-06-21T16:51:00Z">
        <w:r w:rsidR="00252F4E" w:rsidRPr="000E30CC" w:rsidDel="000E30CC">
          <w:rPr>
            <w:rFonts w:ascii="Calibri" w:eastAsia="Calibri" w:hAnsi="Calibri" w:cs="Calibri"/>
            <w:color w:val="000000"/>
            <w:rPrChange w:id="342" w:author="Sooyoung Kim" w:date="2021-06-21T16:54:00Z">
              <w:rPr/>
            </w:rPrChange>
          </w:rPr>
          <w:delText xml:space="preserve"> </w:delText>
        </w:r>
        <w:r w:rsidR="00581973" w:rsidRPr="000E30CC" w:rsidDel="000E30CC">
          <w:rPr>
            <w:rFonts w:ascii="Calibri" w:eastAsia="Calibri" w:hAnsi="Calibri" w:cs="Calibri"/>
            <w:color w:val="000000"/>
            <w:rPrChange w:id="343" w:author="Sooyoung Kim" w:date="2021-06-21T16:54:00Z">
              <w:rPr/>
            </w:rPrChange>
          </w:rPr>
          <w:fldChar w:fldCharType="begin"/>
        </w:r>
        <w:r w:rsidR="00581973" w:rsidRPr="000E30CC" w:rsidDel="000E30CC">
          <w:rPr>
            <w:rFonts w:ascii="Calibri" w:eastAsia="Calibri" w:hAnsi="Calibri" w:cs="Calibri"/>
            <w:color w:val="000000"/>
            <w:rPrChange w:id="344" w:author="Sooyoung Kim" w:date="2021-06-21T16:54:00Z">
              <w:rPr/>
            </w:rPrChange>
          </w:rPr>
          <w:delInstrText xml:space="preserve"> HYPERLINK "https://www.ncbi.nlm.nih.gov/pmc/articles/PMC7607729/" </w:delInstrText>
        </w:r>
        <w:r w:rsidR="00581973" w:rsidRPr="000E30CC" w:rsidDel="000E30CC">
          <w:rPr>
            <w:rFonts w:ascii="Calibri" w:eastAsia="Calibri" w:hAnsi="Calibri" w:cs="Calibri"/>
            <w:color w:val="000000"/>
            <w:rPrChange w:id="345" w:author="Sooyoung Kim" w:date="2021-06-21T16:54:00Z">
              <w:rPr/>
            </w:rPrChange>
          </w:rPr>
          <w:fldChar w:fldCharType="separate"/>
        </w:r>
        <w:r w:rsidR="00252F4E" w:rsidRPr="000E30CC" w:rsidDel="000E30CC">
          <w:rPr>
            <w:rFonts w:ascii="Calibri" w:eastAsia="Calibri" w:hAnsi="Calibri" w:cs="Calibri"/>
            <w:color w:val="000000"/>
            <w:rPrChange w:id="346" w:author="Sooyoung Kim" w:date="2021-06-21T16:54:00Z">
              <w:rPr>
                <w:rStyle w:val="Hyperlink"/>
              </w:rPr>
            </w:rPrChange>
          </w:rPr>
          <w:delText>https://www.ncbi.nlm.nih.gov/pmc/articles/PMC7607729/</w:delText>
        </w:r>
        <w:r w:rsidR="00581973" w:rsidRPr="000E30CC" w:rsidDel="000E30CC">
          <w:rPr>
            <w:rFonts w:ascii="Calibri" w:eastAsia="Calibri" w:hAnsi="Calibri" w:cs="Calibri"/>
            <w:color w:val="000000"/>
            <w:rPrChange w:id="347" w:author="Sooyoung Kim" w:date="2021-06-21T16:54:00Z">
              <w:rPr>
                <w:rStyle w:val="Hyperlink"/>
              </w:rPr>
            </w:rPrChange>
          </w:rPr>
          <w:fldChar w:fldCharType="end"/>
        </w:r>
        <w:r w:rsidR="00252F4E" w:rsidRPr="000E30CC" w:rsidDel="000E30CC">
          <w:rPr>
            <w:rFonts w:ascii="Calibri" w:eastAsia="Calibri" w:hAnsi="Calibri" w:cs="Calibri"/>
            <w:color w:val="000000"/>
            <w:rPrChange w:id="348" w:author="Sooyoung Kim" w:date="2021-06-21T16:54:00Z">
              <w:rPr/>
            </w:rPrChange>
          </w:rPr>
          <w:delText xml:space="preserve"> (</w:delText>
        </w:r>
        <w:r w:rsidR="00581973" w:rsidRPr="000E30CC" w:rsidDel="000E30CC">
          <w:rPr>
            <w:rFonts w:ascii="Calibri" w:eastAsia="Calibri" w:hAnsi="Calibri" w:cs="Calibri"/>
            <w:color w:val="000000"/>
            <w:rPrChange w:id="349" w:author="Sooyoung Kim" w:date="2021-06-21T16:54:00Z">
              <w:rPr/>
            </w:rPrChange>
          </w:rPr>
          <w:fldChar w:fldCharType="begin"/>
        </w:r>
        <w:r w:rsidR="00581973" w:rsidRPr="000E30CC" w:rsidDel="000E30CC">
          <w:rPr>
            <w:rFonts w:ascii="Calibri" w:eastAsia="Calibri" w:hAnsi="Calibri" w:cs="Calibri"/>
            <w:color w:val="000000"/>
            <w:rPrChange w:id="350" w:author="Sooyoung Kim" w:date="2021-06-21T16:54:00Z">
              <w:rPr/>
            </w:rPrChange>
          </w:rPr>
          <w:delInstrText xml:space="preserve"> HYPERLINK "http://bvs.minsa.gob.pe/local/GOB/943_GOB418.pdf" </w:delInstrText>
        </w:r>
        <w:r w:rsidR="00581973" w:rsidRPr="000E30CC" w:rsidDel="000E30CC">
          <w:rPr>
            <w:rFonts w:ascii="Calibri" w:eastAsia="Calibri" w:hAnsi="Calibri" w:cs="Calibri"/>
            <w:color w:val="000000"/>
            <w:rPrChange w:id="351" w:author="Sooyoung Kim" w:date="2021-06-21T16:54:00Z">
              <w:rPr/>
            </w:rPrChange>
          </w:rPr>
          <w:fldChar w:fldCharType="separate"/>
        </w:r>
        <w:r w:rsidR="00252F4E" w:rsidRPr="000E30CC" w:rsidDel="000E30CC">
          <w:rPr>
            <w:rFonts w:ascii="Calibri" w:eastAsia="Calibri" w:hAnsi="Calibri" w:cs="Calibri"/>
            <w:color w:val="000000"/>
            <w:rPrChange w:id="352" w:author="Sooyoung Kim" w:date="2021-06-21T16:54:00Z">
              <w:rPr>
                <w:rStyle w:val="Hyperlink"/>
              </w:rPr>
            </w:rPrChange>
          </w:rPr>
          <w:delText>http://bvs.minsa.gob.pe/local/GOB/943_GOB418.pdf</w:delText>
        </w:r>
        <w:r w:rsidR="00581973" w:rsidRPr="000E30CC" w:rsidDel="000E30CC">
          <w:rPr>
            <w:rFonts w:ascii="Calibri" w:eastAsia="Calibri" w:hAnsi="Calibri" w:cs="Calibri"/>
            <w:color w:val="000000"/>
            <w:rPrChange w:id="353" w:author="Sooyoung Kim" w:date="2021-06-21T16:54:00Z">
              <w:rPr>
                <w:rStyle w:val="Hyperlink"/>
              </w:rPr>
            </w:rPrChange>
          </w:rPr>
          <w:fldChar w:fldCharType="end"/>
        </w:r>
        <w:r w:rsidR="00252F4E" w:rsidRPr="000E30CC" w:rsidDel="000E30CC">
          <w:rPr>
            <w:rFonts w:ascii="Calibri" w:eastAsia="Calibri" w:hAnsi="Calibri" w:cs="Calibri"/>
            <w:color w:val="000000"/>
            <w:rPrChange w:id="354" w:author="Sooyoung Kim" w:date="2021-06-21T16:54:00Z">
              <w:rPr/>
            </w:rPrChange>
          </w:rPr>
          <w:delText>)</w:delText>
        </w:r>
      </w:del>
      <w:del w:id="355" w:author="Sooyoung Kim" w:date="2021-06-21T16:59:00Z">
        <w:r w:rsidR="00252F4E" w:rsidRPr="000E30CC" w:rsidDel="000E30CC">
          <w:rPr>
            <w:rFonts w:ascii="Calibri" w:eastAsia="Calibri" w:hAnsi="Calibri" w:cs="Calibri"/>
            <w:color w:val="000000"/>
            <w:rPrChange w:id="356" w:author="Sooyoung Kim" w:date="2021-06-21T16:54:00Z">
              <w:rPr/>
            </w:rPrChange>
          </w:rPr>
          <w:delText>. In essence, SIS is Peru’s healthcare safety net to which a</w:delText>
        </w:r>
        <w:r w:rsidR="00C8312B" w:rsidRPr="000E30CC" w:rsidDel="000E30CC">
          <w:rPr>
            <w:rFonts w:ascii="Calibri" w:eastAsia="Calibri" w:hAnsi="Calibri" w:cs="Calibri"/>
            <w:color w:val="000000"/>
            <w:rPrChange w:id="357" w:author="Sooyoung Kim" w:date="2021-06-21T16:54:00Z">
              <w:rPr/>
            </w:rPrChange>
          </w:rPr>
          <w:delText xml:space="preserve">ll uninsured people can </w:delText>
        </w:r>
        <w:r w:rsidR="00252F4E" w:rsidRPr="000E30CC" w:rsidDel="000E30CC">
          <w:rPr>
            <w:rFonts w:ascii="Calibri" w:eastAsia="Calibri" w:hAnsi="Calibri" w:cs="Calibri"/>
            <w:color w:val="000000"/>
            <w:rPrChange w:id="358" w:author="Sooyoung Kim" w:date="2021-06-21T16:54:00Z">
              <w:rPr/>
            </w:rPrChange>
          </w:rPr>
          <w:delText>register</w:delText>
        </w:r>
      </w:del>
      <w:del w:id="359" w:author="Sooyoung Kim" w:date="2021-06-21T16:51:00Z">
        <w:r w:rsidR="00C8312B" w:rsidRPr="000E30CC" w:rsidDel="000E30CC">
          <w:rPr>
            <w:rFonts w:ascii="Calibri" w:eastAsia="Calibri" w:hAnsi="Calibri" w:cs="Calibri"/>
            <w:color w:val="000000"/>
            <w:rPrChange w:id="360" w:author="Sooyoung Kim" w:date="2021-06-21T16:54:00Z">
              <w:rPr/>
            </w:rPrChange>
          </w:rPr>
          <w:delText xml:space="preserve"> </w:delText>
        </w:r>
        <w:r w:rsidR="008475CF" w:rsidRPr="000E30CC" w:rsidDel="000E30CC">
          <w:rPr>
            <w:rFonts w:ascii="Calibri" w:eastAsia="Calibri" w:hAnsi="Calibri" w:cs="Calibri"/>
            <w:color w:val="000000"/>
            <w:rPrChange w:id="361" w:author="Sooyoung Kim" w:date="2021-06-21T16:54:00Z">
              <w:rPr/>
            </w:rPrChange>
          </w:rPr>
          <w:delText>(http://www.ilo.org/wcmsp5/groups/public/---americas/---ro-lima/documents/publication/wcms_213905.pdf)</w:delText>
        </w:r>
      </w:del>
      <w:del w:id="362" w:author="Sooyoung Kim" w:date="2021-06-21T16:59:00Z">
        <w:r w:rsidR="008475CF" w:rsidRPr="000E30CC" w:rsidDel="000E30CC">
          <w:rPr>
            <w:rFonts w:ascii="Calibri" w:eastAsia="Calibri" w:hAnsi="Calibri" w:cs="Calibri"/>
            <w:color w:val="000000"/>
            <w:rPrChange w:id="363" w:author="Sooyoung Kim" w:date="2021-06-21T16:54:00Z">
              <w:rPr/>
            </w:rPrChange>
          </w:rPr>
          <w:delText>.</w:delText>
        </w:r>
        <w:r w:rsidR="008B030D" w:rsidRPr="000E30CC" w:rsidDel="000E30CC">
          <w:rPr>
            <w:rFonts w:ascii="Calibri" w:eastAsia="Calibri" w:hAnsi="Calibri" w:cs="Calibri"/>
            <w:color w:val="000000"/>
            <w:rPrChange w:id="364" w:author="Sooyoung Kim" w:date="2021-06-21T16:54:00Z">
              <w:rPr/>
            </w:rPrChange>
          </w:rPr>
          <w:delText xml:space="preserve"> </w:delText>
        </w:r>
        <w:r w:rsidR="00A161C3" w:rsidRPr="000E30CC" w:rsidDel="000E30CC">
          <w:rPr>
            <w:rFonts w:ascii="Calibri" w:eastAsia="Calibri" w:hAnsi="Calibri" w:cs="Calibri"/>
            <w:color w:val="000000"/>
            <w:rPrChange w:id="365" w:author="Sooyoung Kim" w:date="2021-06-21T16:54:00Z">
              <w:rPr/>
            </w:rPrChange>
          </w:rPr>
          <w:delText>SIS is fully subsidized to some households and partially subsidized to others.</w:delText>
        </w:r>
      </w:del>
    </w:p>
    <w:p w14:paraId="2049493F" w14:textId="1845C487" w:rsidR="00A161C3" w:rsidRPr="000E30CC" w:rsidDel="0064055C" w:rsidRDefault="00A161C3" w:rsidP="0064055C">
      <w:pPr>
        <w:spacing w:before="240"/>
        <w:rPr>
          <w:del w:id="366" w:author="Sooyoung Kim" w:date="2021-06-21T17:11:00Z"/>
          <w:rFonts w:ascii="Calibri" w:eastAsia="Calibri" w:hAnsi="Calibri" w:cs="Calibri"/>
          <w:color w:val="000000"/>
          <w:rPrChange w:id="367" w:author="Sooyoung Kim" w:date="2021-06-21T16:54:00Z">
            <w:rPr>
              <w:del w:id="368" w:author="Sooyoung Kim" w:date="2021-06-21T17:11:00Z"/>
            </w:rPr>
          </w:rPrChange>
        </w:rPr>
        <w:pPrChange w:id="369" w:author="Sooyoung Kim" w:date="2021-06-21T17:11:00Z">
          <w:pPr/>
        </w:pPrChange>
      </w:pPr>
    </w:p>
    <w:p w14:paraId="2E0BB600" w14:textId="554A183B" w:rsidR="002878DC" w:rsidRDefault="00C8312B" w:rsidP="00114281">
      <w:pPr>
        <w:spacing w:before="240"/>
        <w:rPr>
          <w:ins w:id="370" w:author="Sooyoung Kim" w:date="2021-06-21T21:39:00Z"/>
          <w:rFonts w:ascii="Calibri" w:eastAsia="Calibri" w:hAnsi="Calibri" w:cs="Calibri"/>
          <w:color w:val="000000"/>
        </w:rPr>
      </w:pPr>
      <w:r w:rsidRPr="000E30CC">
        <w:rPr>
          <w:rFonts w:ascii="Calibri" w:eastAsia="Calibri" w:hAnsi="Calibri" w:cs="Calibri"/>
          <w:color w:val="000000"/>
          <w:rPrChange w:id="371" w:author="Sooyoung Kim" w:date="2021-06-21T16:54:00Z">
            <w:rPr/>
          </w:rPrChange>
        </w:rPr>
        <w:t>H</w:t>
      </w:r>
      <w:r w:rsidR="00A55509" w:rsidRPr="000E30CC">
        <w:rPr>
          <w:rFonts w:ascii="Calibri" w:eastAsia="Calibri" w:hAnsi="Calibri" w:cs="Calibri"/>
          <w:color w:val="000000"/>
          <w:rPrChange w:id="372" w:author="Sooyoung Kim" w:date="2021-06-21T16:54:00Z">
            <w:rPr/>
          </w:rPrChange>
        </w:rPr>
        <w:t xml:space="preserve">ealthcare </w:t>
      </w:r>
      <w:r w:rsidR="00E362CD" w:rsidRPr="000E30CC">
        <w:rPr>
          <w:rFonts w:ascii="Calibri" w:eastAsia="Calibri" w:hAnsi="Calibri" w:cs="Calibri"/>
          <w:color w:val="000000"/>
          <w:rPrChange w:id="373" w:author="Sooyoung Kim" w:date="2021-06-21T16:54:00Z">
            <w:rPr/>
          </w:rPrChange>
        </w:rPr>
        <w:t>expenditures</w:t>
      </w:r>
      <w:r w:rsidR="00A55509" w:rsidRPr="000E30CC">
        <w:rPr>
          <w:rFonts w:ascii="Calibri" w:eastAsia="Calibri" w:hAnsi="Calibri" w:cs="Calibri"/>
          <w:color w:val="000000"/>
          <w:rPrChange w:id="374" w:author="Sooyoung Kim" w:date="2021-06-21T16:54:00Z">
            <w:rPr/>
          </w:rPrChange>
        </w:rPr>
        <w:t xml:space="preserve"> </w:t>
      </w:r>
      <w:r w:rsidRPr="000E30CC">
        <w:rPr>
          <w:rFonts w:ascii="Calibri" w:eastAsia="Calibri" w:hAnsi="Calibri" w:cs="Calibri"/>
          <w:color w:val="000000"/>
          <w:rPrChange w:id="375" w:author="Sooyoung Kim" w:date="2021-06-21T16:54:00Z">
            <w:rPr/>
          </w:rPrChange>
        </w:rPr>
        <w:t>are</w:t>
      </w:r>
      <w:r w:rsidR="00A55509" w:rsidRPr="000E30CC">
        <w:rPr>
          <w:rFonts w:ascii="Calibri" w:eastAsia="Calibri" w:hAnsi="Calibri" w:cs="Calibri"/>
          <w:color w:val="000000"/>
          <w:rPrChange w:id="376" w:author="Sooyoung Kim" w:date="2021-06-21T16:54:00Z">
            <w:rPr/>
          </w:rPrChange>
        </w:rPr>
        <w:t xml:space="preserve"> shared by the government, employers, and households</w:t>
      </w:r>
      <w:ins w:id="377" w:author="Sooyoung Kim" w:date="2021-06-21T17:05:00Z">
        <w:r w:rsidR="00114281">
          <w:rPr>
            <w:rFonts w:ascii="Calibri" w:eastAsia="Calibri" w:hAnsi="Calibri" w:cs="Calibri"/>
            <w:color w:val="000000"/>
          </w:rPr>
          <w:t>, although, as</w:t>
        </w:r>
      </w:ins>
      <w:del w:id="378" w:author="Sooyoung Kim" w:date="2021-06-21T17:05:00Z">
        <w:r w:rsidR="00A55509" w:rsidRPr="000E30CC" w:rsidDel="00114281">
          <w:rPr>
            <w:rFonts w:ascii="Calibri" w:eastAsia="Calibri" w:hAnsi="Calibri" w:cs="Calibri"/>
            <w:color w:val="000000"/>
            <w:rPrChange w:id="379" w:author="Sooyoung Kim" w:date="2021-06-21T16:54:00Z">
              <w:rPr/>
            </w:rPrChange>
          </w:rPr>
          <w:delText>.</w:delText>
        </w:r>
        <w:r w:rsidR="00C01F2B" w:rsidRPr="000E30CC" w:rsidDel="00114281">
          <w:rPr>
            <w:rFonts w:ascii="Calibri" w:eastAsia="Calibri" w:hAnsi="Calibri" w:cs="Calibri"/>
            <w:color w:val="000000"/>
            <w:rPrChange w:id="380" w:author="Sooyoung Kim" w:date="2021-06-21T16:54:00Z">
              <w:rPr/>
            </w:rPrChange>
          </w:rPr>
          <w:delText xml:space="preserve"> </w:delText>
        </w:r>
      </w:del>
      <w:ins w:id="381" w:author="Sooyoung Kim" w:date="2021-06-21T17:05:00Z">
        <w:r w:rsidR="00114281" w:rsidRPr="00CC7EAF">
          <w:rPr>
            <w:rFonts w:ascii="Calibri" w:eastAsia="Calibri" w:hAnsi="Calibri" w:cs="Calibri"/>
            <w:color w:val="000000"/>
          </w:rPr>
          <w:t xml:space="preserve"> of 2019, 60% of health expenditures were in the public sector.</w:t>
        </w:r>
        <w:commentRangeStart w:id="382"/>
        <w:r w:rsidR="00114281">
          <w:rPr>
            <w:rFonts w:ascii="Calibri" w:eastAsia="Calibri" w:hAnsi="Calibri" w:cs="Calibri"/>
            <w:color w:val="000000"/>
          </w:rPr>
          <w:t>[ref]</w:t>
        </w:r>
        <w:commentRangeEnd w:id="382"/>
        <w:r w:rsidR="00114281">
          <w:rPr>
            <w:rStyle w:val="CommentReference"/>
          </w:rPr>
          <w:commentReference w:id="382"/>
        </w:r>
        <w:r w:rsidR="00114281" w:rsidRPr="00CC7EAF">
          <w:rPr>
            <w:rFonts w:ascii="Calibri" w:eastAsia="Calibri" w:hAnsi="Calibri" w:cs="Calibri"/>
            <w:color w:val="000000"/>
          </w:rPr>
          <w:t xml:space="preserve"> </w:t>
        </w:r>
      </w:ins>
      <w:r w:rsidR="00C01F2B" w:rsidRPr="000E30CC">
        <w:rPr>
          <w:rFonts w:ascii="Calibri" w:eastAsia="Calibri" w:hAnsi="Calibri" w:cs="Calibri"/>
          <w:color w:val="000000"/>
          <w:rPrChange w:id="383" w:author="Sooyoung Kim" w:date="2021-06-21T16:54:00Z">
            <w:rPr/>
          </w:rPrChange>
        </w:rPr>
        <w:t xml:space="preserve">As of 2010, all insurance schemes must </w:t>
      </w:r>
      <w:r w:rsidR="001127C7" w:rsidRPr="000E30CC">
        <w:rPr>
          <w:rFonts w:ascii="Calibri" w:eastAsia="Calibri" w:hAnsi="Calibri" w:cs="Calibri"/>
          <w:color w:val="000000"/>
          <w:rPrChange w:id="384" w:author="Sooyoung Kim" w:date="2021-06-21T16:54:00Z">
            <w:rPr/>
          </w:rPrChange>
        </w:rPr>
        <w:t xml:space="preserve">cover an essential care </w:t>
      </w:r>
      <w:r w:rsidR="00C01F2B" w:rsidRPr="000E30CC">
        <w:rPr>
          <w:rFonts w:ascii="Calibri" w:eastAsia="Calibri" w:hAnsi="Calibri" w:cs="Calibri"/>
          <w:color w:val="000000"/>
          <w:rPrChange w:id="385" w:author="Sooyoung Kim" w:date="2021-06-21T16:54:00Z">
            <w:rPr/>
          </w:rPrChange>
        </w:rPr>
        <w:t xml:space="preserve">package, as regulated by the </w:t>
      </w:r>
      <w:r w:rsidR="00C01F2B" w:rsidRPr="000E30CC">
        <w:rPr>
          <w:rFonts w:ascii="Calibri" w:eastAsia="Calibri" w:hAnsi="Calibri" w:cs="Calibri"/>
          <w:i/>
          <w:iCs/>
          <w:rPrChange w:id="386" w:author="Sooyoung Kim" w:date="2021-06-21T16:54:00Z">
            <w:rPr>
              <w:rStyle w:val="Emphasis"/>
              <w:color w:val="000000"/>
              <w:shd w:val="clear" w:color="auto" w:fill="FFFFFF"/>
            </w:rPr>
          </w:rPrChange>
        </w:rPr>
        <w:t xml:space="preserve">Plan </w:t>
      </w:r>
      <w:proofErr w:type="spellStart"/>
      <w:r w:rsidR="00C01F2B" w:rsidRPr="000E30CC">
        <w:rPr>
          <w:rFonts w:ascii="Calibri" w:eastAsia="Calibri" w:hAnsi="Calibri" w:cs="Calibri"/>
          <w:i/>
          <w:iCs/>
          <w:rPrChange w:id="387" w:author="Sooyoung Kim" w:date="2021-06-21T16:54:00Z">
            <w:rPr>
              <w:rStyle w:val="Emphasis"/>
              <w:color w:val="000000"/>
              <w:shd w:val="clear" w:color="auto" w:fill="FFFFFF"/>
            </w:rPr>
          </w:rPrChange>
        </w:rPr>
        <w:t>Esencial</w:t>
      </w:r>
      <w:proofErr w:type="spellEnd"/>
      <w:r w:rsidR="00C01F2B" w:rsidRPr="000E30CC">
        <w:rPr>
          <w:rFonts w:ascii="Calibri" w:eastAsia="Calibri" w:hAnsi="Calibri" w:cs="Calibri"/>
          <w:i/>
          <w:iCs/>
          <w:rPrChange w:id="388" w:author="Sooyoung Kim" w:date="2021-06-21T16:54:00Z">
            <w:rPr>
              <w:rStyle w:val="Emphasis"/>
              <w:color w:val="000000"/>
              <w:shd w:val="clear" w:color="auto" w:fill="FFFFFF"/>
            </w:rPr>
          </w:rPrChange>
        </w:rPr>
        <w:t xml:space="preserve"> de </w:t>
      </w:r>
      <w:proofErr w:type="spellStart"/>
      <w:r w:rsidR="00C01F2B" w:rsidRPr="000E30CC">
        <w:rPr>
          <w:rFonts w:ascii="Calibri" w:eastAsia="Calibri" w:hAnsi="Calibri" w:cs="Calibri"/>
          <w:i/>
          <w:iCs/>
          <w:rPrChange w:id="389" w:author="Sooyoung Kim" w:date="2021-06-21T16:54:00Z">
            <w:rPr>
              <w:rStyle w:val="Emphasis"/>
              <w:color w:val="000000"/>
              <w:shd w:val="clear" w:color="auto" w:fill="FFFFFF"/>
            </w:rPr>
          </w:rPrChange>
        </w:rPr>
        <w:t>Aseguramiento</w:t>
      </w:r>
      <w:proofErr w:type="spellEnd"/>
      <w:r w:rsidR="00C01F2B" w:rsidRPr="000E30CC">
        <w:rPr>
          <w:rFonts w:ascii="Calibri" w:eastAsia="Calibri" w:hAnsi="Calibri" w:cs="Calibri"/>
          <w:i/>
          <w:iCs/>
          <w:rPrChange w:id="390" w:author="Sooyoung Kim" w:date="2021-06-21T16:54:00Z">
            <w:rPr>
              <w:rStyle w:val="Emphasis"/>
              <w:color w:val="000000"/>
              <w:shd w:val="clear" w:color="auto" w:fill="FFFFFF"/>
            </w:rPr>
          </w:rPrChange>
        </w:rPr>
        <w:t xml:space="preserve"> Universal</w:t>
      </w:r>
      <w:del w:id="391" w:author="Sooyoung Kim" w:date="2021-06-21T16:51:00Z">
        <w:r w:rsidR="00C01F2B" w:rsidRPr="000E30CC" w:rsidDel="000E30CC">
          <w:rPr>
            <w:rFonts w:ascii="Calibri" w:eastAsia="Calibri" w:hAnsi="Calibri" w:cs="Calibri"/>
            <w:i/>
            <w:iCs/>
            <w:rPrChange w:id="392" w:author="Sooyoung Kim" w:date="2021-06-21T16:54:00Z">
              <w:rPr>
                <w:rStyle w:val="Emphasis"/>
                <w:color w:val="000000"/>
                <w:shd w:val="clear" w:color="auto" w:fill="FFFFFF"/>
              </w:rPr>
            </w:rPrChange>
          </w:rPr>
          <w:delText xml:space="preserve"> (</w:delText>
        </w:r>
        <w:r w:rsidR="00C01F2B" w:rsidRPr="000E30CC" w:rsidDel="000E30CC">
          <w:rPr>
            <w:rFonts w:ascii="Calibri" w:eastAsia="Calibri" w:hAnsi="Calibri" w:cs="Calibri"/>
            <w:color w:val="000000"/>
            <w:rPrChange w:id="393" w:author="Sooyoung Kim" w:date="2021-06-21T16:54:00Z">
              <w:rPr>
                <w:color w:val="303030"/>
                <w:shd w:val="clear" w:color="auto" w:fill="FFFFFF"/>
              </w:rPr>
            </w:rPrChange>
          </w:rPr>
          <w:delText xml:space="preserve">Peru) MdS. </w:delText>
        </w:r>
        <w:r w:rsidR="00C01F2B" w:rsidRPr="000E30CC" w:rsidDel="000E30CC">
          <w:rPr>
            <w:rFonts w:ascii="Calibri" w:eastAsia="Calibri" w:hAnsi="Calibri" w:cs="Calibri"/>
            <w:color w:val="000000"/>
            <w:rPrChange w:id="394" w:author="Sooyoung Kim" w:date="2021-06-21T16:54:00Z">
              <w:rPr>
                <w:color w:val="303030"/>
                <w:shd w:val="clear" w:color="auto" w:fill="FFFFFF"/>
                <w:lang w:val="es-ES"/>
              </w:rPr>
            </w:rPrChange>
          </w:rPr>
          <w:delText>Plan Esencial de Aseguramiento en Salud-PEAS: Ley 29344 - Ley Marco de Aseguramiento Universal en Salud. Lima: Ministerio de Salud (MINSA)., Dirección General de Salud de las Personas DdGS; 2010)</w:delText>
        </w:r>
      </w:del>
      <w:r w:rsidR="00C01F2B" w:rsidRPr="000E30CC">
        <w:rPr>
          <w:rFonts w:ascii="Calibri" w:eastAsia="Calibri" w:hAnsi="Calibri" w:cs="Calibri"/>
          <w:color w:val="000000"/>
          <w:rPrChange w:id="395" w:author="Sooyoung Kim" w:date="2021-06-21T16:54:00Z">
            <w:rPr>
              <w:color w:val="303030"/>
              <w:shd w:val="clear" w:color="auto" w:fill="FFFFFF"/>
              <w:lang w:val="es-ES"/>
            </w:rPr>
          </w:rPrChange>
        </w:rPr>
        <w:t>.</w:t>
      </w:r>
      <w:commentRangeStart w:id="396"/>
      <w:ins w:id="397" w:author="Sooyoung Kim" w:date="2021-06-21T16:51:00Z">
        <w:r w:rsidR="000E30CC" w:rsidRPr="000E30CC">
          <w:rPr>
            <w:rFonts w:ascii="Calibri" w:eastAsia="Calibri" w:hAnsi="Calibri" w:cs="Calibri"/>
            <w:color w:val="000000"/>
            <w:rPrChange w:id="398" w:author="Sooyoung Kim" w:date="2021-06-21T16:54:00Z">
              <w:rPr>
                <w:color w:val="303030"/>
                <w:shd w:val="clear" w:color="auto" w:fill="FFFFFF"/>
                <w:lang w:val="es-ES"/>
              </w:rPr>
            </w:rPrChange>
          </w:rPr>
          <w:t>[ref]</w:t>
        </w:r>
        <w:commentRangeEnd w:id="396"/>
        <w:r w:rsidR="000E30CC" w:rsidRPr="000E30CC">
          <w:rPr>
            <w:rFonts w:ascii="Calibri" w:eastAsia="Calibri" w:hAnsi="Calibri" w:cs="Calibri"/>
            <w:color w:val="000000"/>
            <w:rPrChange w:id="399" w:author="Sooyoung Kim" w:date="2021-06-21T16:54:00Z">
              <w:rPr>
                <w:rStyle w:val="CommentReference"/>
              </w:rPr>
            </w:rPrChange>
          </w:rPr>
          <w:commentReference w:id="396"/>
        </w:r>
      </w:ins>
      <w:r w:rsidR="00C01F2B" w:rsidRPr="000E30CC">
        <w:rPr>
          <w:rFonts w:ascii="Calibri" w:eastAsia="Calibri" w:hAnsi="Calibri" w:cs="Calibri"/>
          <w:color w:val="000000"/>
          <w:rPrChange w:id="400" w:author="Sooyoung Kim" w:date="2021-06-21T16:54:00Z">
            <w:rPr>
              <w:color w:val="303030"/>
              <w:shd w:val="clear" w:color="auto" w:fill="FFFFFF"/>
              <w:lang w:val="es-ES"/>
            </w:rPr>
          </w:rPrChange>
        </w:rPr>
        <w:t xml:space="preserve"> </w:t>
      </w:r>
      <w:ins w:id="401" w:author="Sooyoung Kim" w:date="2021-06-21T17:06:00Z">
        <w:r w:rsidR="00114281">
          <w:rPr>
            <w:rFonts w:ascii="Calibri" w:eastAsia="Calibri" w:hAnsi="Calibri" w:cs="Calibri"/>
            <w:color w:val="000000"/>
          </w:rPr>
          <w:t xml:space="preserve">However, </w:t>
        </w:r>
      </w:ins>
      <w:del w:id="402" w:author="Sooyoung Kim" w:date="2021-06-21T17:06:00Z">
        <w:r w:rsidR="001C4736" w:rsidRPr="000E30CC" w:rsidDel="00114281">
          <w:rPr>
            <w:rFonts w:ascii="Calibri" w:eastAsia="Calibri" w:hAnsi="Calibri" w:cs="Calibri"/>
            <w:color w:val="000000"/>
            <w:rPrChange w:id="403" w:author="Sooyoung Kim" w:date="2021-06-21T16:54:00Z">
              <w:rPr>
                <w:color w:val="303030"/>
                <w:shd w:val="clear" w:color="auto" w:fill="FFFFFF"/>
              </w:rPr>
            </w:rPrChange>
          </w:rPr>
          <w:delText>However, the original health care package was less comprehensive than in other cou</w:delText>
        </w:r>
        <w:r w:rsidR="00CB053D" w:rsidRPr="000E30CC" w:rsidDel="00114281">
          <w:rPr>
            <w:rFonts w:ascii="Calibri" w:eastAsia="Calibri" w:hAnsi="Calibri" w:cs="Calibri"/>
            <w:color w:val="000000"/>
            <w:rPrChange w:id="404" w:author="Sooyoung Kim" w:date="2021-06-21T16:54:00Z">
              <w:rPr>
                <w:color w:val="303030"/>
                <w:shd w:val="clear" w:color="auto" w:fill="FFFFFF"/>
              </w:rPr>
            </w:rPrChange>
          </w:rPr>
          <w:delText>n</w:delText>
        </w:r>
        <w:r w:rsidR="001C4736" w:rsidRPr="000E30CC" w:rsidDel="00114281">
          <w:rPr>
            <w:rFonts w:ascii="Calibri" w:eastAsia="Calibri" w:hAnsi="Calibri" w:cs="Calibri"/>
            <w:color w:val="000000"/>
            <w:rPrChange w:id="405" w:author="Sooyoung Kim" w:date="2021-06-21T16:54:00Z">
              <w:rPr>
                <w:color w:val="303030"/>
                <w:shd w:val="clear" w:color="auto" w:fill="FFFFFF"/>
              </w:rPr>
            </w:rPrChange>
          </w:rPr>
          <w:delText>tries of Latin America, particularly for specialized and high-cost procedures</w:delText>
        </w:r>
      </w:del>
      <w:del w:id="406" w:author="Sooyoung Kim" w:date="2021-06-21T16:52:00Z">
        <w:r w:rsidR="00CB053D" w:rsidRPr="000E30CC" w:rsidDel="000E30CC">
          <w:rPr>
            <w:rFonts w:ascii="Calibri" w:eastAsia="Calibri" w:hAnsi="Calibri" w:cs="Calibri"/>
            <w:color w:val="000000"/>
            <w:rPrChange w:id="407" w:author="Sooyoung Kim" w:date="2021-06-21T16:54:00Z">
              <w:rPr>
                <w:color w:val="303030"/>
                <w:shd w:val="clear" w:color="auto" w:fill="FFFFFF"/>
              </w:rPr>
            </w:rPrChange>
          </w:rPr>
          <w:delText xml:space="preserve"> </w:delText>
        </w:r>
        <w:r w:rsidR="00581973" w:rsidRPr="000E30CC" w:rsidDel="000E30CC">
          <w:rPr>
            <w:rFonts w:ascii="Calibri" w:eastAsia="Calibri" w:hAnsi="Calibri" w:cs="Calibri"/>
            <w:color w:val="000000"/>
            <w:rPrChange w:id="408" w:author="Sooyoung Kim" w:date="2021-06-21T16:54:00Z">
              <w:rPr/>
            </w:rPrChange>
          </w:rPr>
          <w:fldChar w:fldCharType="begin"/>
        </w:r>
        <w:r w:rsidR="00581973" w:rsidRPr="000E30CC" w:rsidDel="000E30CC">
          <w:rPr>
            <w:rFonts w:ascii="Calibri" w:eastAsia="Calibri" w:hAnsi="Calibri" w:cs="Calibri"/>
            <w:color w:val="000000"/>
            <w:rPrChange w:id="409" w:author="Sooyoung Kim" w:date="2021-06-21T16:54:00Z">
              <w:rPr/>
            </w:rPrChange>
          </w:rPr>
          <w:delInstrText xml:space="preserve"> HYPERLINK "https://www.ncbi.nlm.nih.gov/pmc/articles/PMC5314689/" </w:delInstrText>
        </w:r>
        <w:r w:rsidR="00581973" w:rsidRPr="000E30CC" w:rsidDel="000E30CC">
          <w:rPr>
            <w:rFonts w:ascii="Calibri" w:eastAsia="Calibri" w:hAnsi="Calibri" w:cs="Calibri"/>
            <w:color w:val="000000"/>
            <w:rPrChange w:id="410" w:author="Sooyoung Kim" w:date="2021-06-21T16:54:00Z">
              <w:rPr/>
            </w:rPrChange>
          </w:rPr>
          <w:fldChar w:fldCharType="separate"/>
        </w:r>
        <w:r w:rsidR="00CB053D" w:rsidRPr="000E30CC" w:rsidDel="000E30CC">
          <w:rPr>
            <w:rFonts w:ascii="Calibri" w:eastAsia="Calibri" w:hAnsi="Calibri" w:cs="Calibri"/>
            <w:color w:val="000000"/>
            <w:rPrChange w:id="411" w:author="Sooyoung Kim" w:date="2021-06-21T16:54:00Z">
              <w:rPr>
                <w:rStyle w:val="Hyperlink"/>
                <w:shd w:val="clear" w:color="auto" w:fill="FFFFFF"/>
              </w:rPr>
            </w:rPrChange>
          </w:rPr>
          <w:delText>https://www.ncbi.nlm.nih.gov/pmc/articles/PMC5314689/</w:delText>
        </w:r>
        <w:r w:rsidR="00581973" w:rsidRPr="000E30CC" w:rsidDel="000E30CC">
          <w:rPr>
            <w:rFonts w:ascii="Calibri" w:eastAsia="Calibri" w:hAnsi="Calibri" w:cs="Calibri"/>
            <w:color w:val="000000"/>
            <w:rPrChange w:id="412" w:author="Sooyoung Kim" w:date="2021-06-21T16:54:00Z">
              <w:rPr>
                <w:rStyle w:val="Hyperlink"/>
                <w:shd w:val="clear" w:color="auto" w:fill="FFFFFF"/>
              </w:rPr>
            </w:rPrChange>
          </w:rPr>
          <w:fldChar w:fldCharType="end"/>
        </w:r>
      </w:del>
      <w:del w:id="413" w:author="Sooyoung Kim" w:date="2021-06-21T17:06:00Z">
        <w:r w:rsidR="001C4736" w:rsidRPr="000E30CC" w:rsidDel="00114281">
          <w:rPr>
            <w:rFonts w:ascii="Calibri" w:eastAsia="Calibri" w:hAnsi="Calibri" w:cs="Calibri"/>
            <w:color w:val="000000"/>
            <w:rPrChange w:id="414" w:author="Sooyoung Kim" w:date="2021-06-21T16:54:00Z">
              <w:rPr>
                <w:color w:val="303030"/>
                <w:shd w:val="clear" w:color="auto" w:fill="FFFFFF"/>
              </w:rPr>
            </w:rPrChange>
          </w:rPr>
          <w:delText xml:space="preserve">. </w:delText>
        </w:r>
        <w:r w:rsidRPr="000E30CC" w:rsidDel="00114281">
          <w:rPr>
            <w:rFonts w:ascii="Calibri" w:eastAsia="Calibri" w:hAnsi="Calibri" w:cs="Calibri"/>
            <w:color w:val="000000"/>
            <w:rPrChange w:id="415" w:author="Sooyoung Kim" w:date="2021-06-21T16:54:00Z">
              <w:rPr/>
            </w:rPrChange>
          </w:rPr>
          <w:delText>B</w:delText>
        </w:r>
      </w:del>
      <w:ins w:id="416" w:author="Sooyoung Kim" w:date="2021-06-21T17:06:00Z">
        <w:r w:rsidR="00114281">
          <w:rPr>
            <w:rFonts w:ascii="Calibri" w:eastAsia="Calibri" w:hAnsi="Calibri" w:cs="Calibri"/>
            <w:color w:val="000000"/>
          </w:rPr>
          <w:t>b</w:t>
        </w:r>
      </w:ins>
      <w:r w:rsidRPr="000E30CC">
        <w:rPr>
          <w:rFonts w:ascii="Calibri" w:eastAsia="Calibri" w:hAnsi="Calibri" w:cs="Calibri"/>
          <w:color w:val="000000"/>
          <w:rPrChange w:id="417" w:author="Sooyoung Kim" w:date="2021-06-21T16:54:00Z">
            <w:rPr/>
          </w:rPrChange>
        </w:rPr>
        <w:t>ecause the healthcare system is fractured and not all services are covered</w:t>
      </w:r>
      <w:r w:rsidR="00C01F2B" w:rsidRPr="000E30CC">
        <w:rPr>
          <w:rFonts w:ascii="Calibri" w:eastAsia="Calibri" w:hAnsi="Calibri" w:cs="Calibri"/>
          <w:color w:val="000000"/>
          <w:rPrChange w:id="418" w:author="Sooyoung Kim" w:date="2021-06-21T16:54:00Z">
            <w:rPr/>
          </w:rPrChange>
        </w:rPr>
        <w:t xml:space="preserve"> or available from each insurer</w:t>
      </w:r>
      <w:r w:rsidRPr="000E30CC">
        <w:rPr>
          <w:rFonts w:ascii="Calibri" w:eastAsia="Calibri" w:hAnsi="Calibri" w:cs="Calibri"/>
          <w:color w:val="000000"/>
          <w:rPrChange w:id="419" w:author="Sooyoung Kim" w:date="2021-06-21T16:54:00Z">
            <w:rPr/>
          </w:rPrChange>
        </w:rPr>
        <w:t>, most households</w:t>
      </w:r>
      <w:r w:rsidR="003E03D8" w:rsidRPr="000E30CC">
        <w:rPr>
          <w:rFonts w:ascii="Calibri" w:eastAsia="Calibri" w:hAnsi="Calibri" w:cs="Calibri"/>
          <w:color w:val="000000"/>
          <w:rPrChange w:id="420" w:author="Sooyoung Kim" w:date="2021-06-21T16:54:00Z">
            <w:rPr/>
          </w:rPrChange>
        </w:rPr>
        <w:t xml:space="preserve"> </w:t>
      </w:r>
      <w:r w:rsidR="00CB053D" w:rsidRPr="000E30CC">
        <w:rPr>
          <w:rFonts w:ascii="Calibri" w:eastAsia="Calibri" w:hAnsi="Calibri" w:cs="Calibri"/>
          <w:color w:val="000000"/>
          <w:rPrChange w:id="421" w:author="Sooyoung Kim" w:date="2021-06-21T16:54:00Z">
            <w:rPr/>
          </w:rPrChange>
        </w:rPr>
        <w:t xml:space="preserve">incur in </w:t>
      </w:r>
      <w:r w:rsidR="003E03D8" w:rsidRPr="000E30CC">
        <w:rPr>
          <w:rFonts w:ascii="Calibri" w:eastAsia="Calibri" w:hAnsi="Calibri" w:cs="Calibri"/>
          <w:color w:val="000000"/>
          <w:rPrChange w:id="422" w:author="Sooyoung Kim" w:date="2021-06-21T16:54:00Z">
            <w:rPr/>
          </w:rPrChange>
        </w:rPr>
        <w:t>out-of-pocket expenses</w:t>
      </w:r>
      <w:r w:rsidRPr="000E30CC">
        <w:rPr>
          <w:rFonts w:ascii="Calibri" w:eastAsia="Calibri" w:hAnsi="Calibri" w:cs="Calibri"/>
          <w:color w:val="000000"/>
          <w:rPrChange w:id="423" w:author="Sooyoung Kim" w:date="2021-06-21T16:54:00Z">
            <w:rPr/>
          </w:rPrChange>
        </w:rPr>
        <w:t xml:space="preserve"> for </w:t>
      </w:r>
      <w:r w:rsidR="00CB053D" w:rsidRPr="000E30CC">
        <w:rPr>
          <w:rFonts w:ascii="Calibri" w:eastAsia="Calibri" w:hAnsi="Calibri" w:cs="Calibri"/>
          <w:color w:val="000000"/>
          <w:rPrChange w:id="424" w:author="Sooyoung Kim" w:date="2021-06-21T16:54:00Z">
            <w:rPr/>
          </w:rPrChange>
        </w:rPr>
        <w:t xml:space="preserve">monthly subscription fees or fee-for-services for </w:t>
      </w:r>
      <w:r w:rsidRPr="000E30CC">
        <w:rPr>
          <w:rFonts w:ascii="Calibri" w:eastAsia="Calibri" w:hAnsi="Calibri" w:cs="Calibri"/>
          <w:color w:val="000000"/>
          <w:rPrChange w:id="425" w:author="Sooyoung Kim" w:date="2021-06-21T16:54:00Z">
            <w:rPr/>
          </w:rPrChange>
        </w:rPr>
        <w:t>non-basic services</w:t>
      </w:r>
      <w:r w:rsidR="003E03D8" w:rsidRPr="000E30CC">
        <w:rPr>
          <w:rFonts w:ascii="Calibri" w:eastAsia="Calibri" w:hAnsi="Calibri" w:cs="Calibri"/>
          <w:color w:val="000000"/>
          <w:rPrChange w:id="426" w:author="Sooyoung Kim" w:date="2021-06-21T16:54:00Z">
            <w:rPr/>
          </w:rPrChange>
        </w:rPr>
        <w:t xml:space="preserve">. </w:t>
      </w:r>
      <w:ins w:id="427" w:author="Sooyoung Kim" w:date="2021-06-21T21:39:00Z">
        <w:r w:rsidR="008B0584">
          <w:rPr>
            <w:rFonts w:ascii="Calibri" w:eastAsia="Calibri" w:hAnsi="Calibri" w:cs="Calibri"/>
            <w:color w:val="000000"/>
          </w:rPr>
          <w:t>As a result, premature death attributed to NCDs remains as a key issue [</w:t>
        </w:r>
        <w:commentRangeStart w:id="428"/>
        <w:r w:rsidR="008B0584">
          <w:rPr>
            <w:rFonts w:ascii="Calibri" w:eastAsia="Calibri" w:hAnsi="Calibri" w:cs="Calibri"/>
            <w:color w:val="000000"/>
          </w:rPr>
          <w:t>ref</w:t>
        </w:r>
      </w:ins>
      <w:commentRangeEnd w:id="428"/>
      <w:ins w:id="429" w:author="Sooyoung Kim" w:date="2021-06-21T21:40:00Z">
        <w:r w:rsidR="008B0584">
          <w:rPr>
            <w:rStyle w:val="CommentReference"/>
          </w:rPr>
          <w:commentReference w:id="428"/>
        </w:r>
      </w:ins>
      <w:ins w:id="430" w:author="Sooyoung Kim" w:date="2021-06-21T21:39:00Z">
        <w:r w:rsidR="008B0584">
          <w:rPr>
            <w:rFonts w:ascii="Calibri" w:eastAsia="Calibri" w:hAnsi="Calibri" w:cs="Calibri"/>
            <w:color w:val="000000"/>
          </w:rPr>
          <w:t>]</w:t>
        </w:r>
      </w:ins>
      <w:ins w:id="431" w:author="Sooyoung Kim" w:date="2021-06-21T21:43:00Z">
        <w:r w:rsidR="00581973">
          <w:rPr>
            <w:rFonts w:ascii="Calibri" w:eastAsia="Calibri" w:hAnsi="Calibri" w:cs="Calibri"/>
            <w:color w:val="000000"/>
          </w:rPr>
          <w:t xml:space="preserve"> </w:t>
        </w:r>
        <w:r w:rsidR="00581973">
          <w:rPr>
            <w:rFonts w:ascii="Calibri" w:eastAsia="Calibri" w:hAnsi="Calibri" w:cs="Calibri"/>
            <w:color w:val="000000"/>
          </w:rPr>
          <w:t xml:space="preserve">High informality in labor markets and the new waves of migrants from </w:t>
        </w:r>
        <w:r w:rsidR="00581973">
          <w:rPr>
            <w:rFonts w:ascii="Calibri" w:eastAsia="Calibri" w:hAnsi="Calibri" w:cs="Calibri"/>
            <w:color w:val="000000"/>
          </w:rPr>
          <w:t>Venezuela</w:t>
        </w:r>
        <w:r w:rsidR="00581973">
          <w:rPr>
            <w:rFonts w:ascii="Calibri" w:eastAsia="Calibri" w:hAnsi="Calibri" w:cs="Calibri"/>
            <w:color w:val="000000"/>
          </w:rPr>
          <w:t xml:space="preserve"> exacerbated the number of vulnerable populations despite country’s effort on expansion of </w:t>
        </w:r>
        <w:proofErr w:type="gramStart"/>
        <w:r w:rsidR="00581973">
          <w:rPr>
            <w:rFonts w:ascii="Calibri" w:eastAsia="Calibri" w:hAnsi="Calibri" w:cs="Calibri"/>
            <w:color w:val="000000"/>
          </w:rPr>
          <w:t>care.</w:t>
        </w:r>
        <w:commentRangeStart w:id="432"/>
        <w:r w:rsidR="00581973">
          <w:rPr>
            <w:rFonts w:ascii="Calibri" w:eastAsia="Calibri" w:hAnsi="Calibri" w:cs="Calibri"/>
            <w:color w:val="000000"/>
          </w:rPr>
          <w:t>[</w:t>
        </w:r>
        <w:proofErr w:type="gramEnd"/>
        <w:r w:rsidR="00581973">
          <w:rPr>
            <w:rFonts w:ascii="Calibri" w:eastAsia="Calibri" w:hAnsi="Calibri" w:cs="Calibri"/>
            <w:color w:val="000000"/>
          </w:rPr>
          <w:t xml:space="preserve">ref] </w:t>
        </w:r>
        <w:commentRangeEnd w:id="432"/>
        <w:r w:rsidR="00581973">
          <w:rPr>
            <w:rStyle w:val="CommentReference"/>
          </w:rPr>
          <w:commentReference w:id="432"/>
        </w:r>
        <w:r w:rsidR="00581973">
          <w:rPr>
            <w:rFonts w:ascii="Calibri" w:eastAsia="Calibri" w:hAnsi="Calibri" w:cs="Calibri"/>
            <w:color w:val="000000"/>
          </w:rPr>
          <w:t>As a result, their progress towards SDG 3 target has been slow in the past few years. Peruvian gov</w:t>
        </w:r>
      </w:ins>
      <w:ins w:id="433" w:author="Sooyoung Kim" w:date="2021-06-21T21:44:00Z">
        <w:r w:rsidR="00581973">
          <w:rPr>
            <w:rFonts w:ascii="Calibri" w:eastAsia="Calibri" w:hAnsi="Calibri" w:cs="Calibri"/>
            <w:color w:val="000000"/>
          </w:rPr>
          <w:t xml:space="preserve">ernment, in response to this, recently aligned their overall government agenda to the SDG 2010 targets and has been publishing annual report on its strategic focus and </w:t>
        </w:r>
        <w:proofErr w:type="gramStart"/>
        <w:r w:rsidR="00581973">
          <w:rPr>
            <w:rFonts w:ascii="Calibri" w:eastAsia="Calibri" w:hAnsi="Calibri" w:cs="Calibri"/>
            <w:color w:val="000000"/>
          </w:rPr>
          <w:t>progress.</w:t>
        </w:r>
        <w:commentRangeStart w:id="434"/>
        <w:r w:rsidR="00581973">
          <w:rPr>
            <w:rFonts w:ascii="Calibri" w:eastAsia="Calibri" w:hAnsi="Calibri" w:cs="Calibri"/>
            <w:color w:val="000000"/>
          </w:rPr>
          <w:t>[</w:t>
        </w:r>
        <w:proofErr w:type="gramEnd"/>
        <w:r w:rsidR="00581973">
          <w:rPr>
            <w:rFonts w:ascii="Calibri" w:eastAsia="Calibri" w:hAnsi="Calibri" w:cs="Calibri"/>
            <w:color w:val="000000"/>
          </w:rPr>
          <w:t>ref]</w:t>
        </w:r>
        <w:commentRangeEnd w:id="434"/>
        <w:r w:rsidR="00581973">
          <w:rPr>
            <w:rStyle w:val="CommentReference"/>
          </w:rPr>
          <w:commentReference w:id="434"/>
        </w:r>
      </w:ins>
    </w:p>
    <w:p w14:paraId="4B21BA0D" w14:textId="69038E24" w:rsidR="008B0584" w:rsidRPr="000E30CC" w:rsidDel="00581973" w:rsidRDefault="008B0584" w:rsidP="00114281">
      <w:pPr>
        <w:spacing w:before="240"/>
        <w:rPr>
          <w:del w:id="435" w:author="Sooyoung Kim" w:date="2021-06-21T21:44:00Z"/>
          <w:rFonts w:ascii="Calibri" w:eastAsia="Calibri" w:hAnsi="Calibri" w:cs="Calibri"/>
          <w:color w:val="000000"/>
          <w:rPrChange w:id="436" w:author="Sooyoung Kim" w:date="2021-06-21T16:54:00Z">
            <w:rPr>
              <w:del w:id="437" w:author="Sooyoung Kim" w:date="2021-06-21T21:44:00Z"/>
            </w:rPr>
          </w:rPrChange>
        </w:rPr>
        <w:pPrChange w:id="438" w:author="Sooyoung Kim" w:date="2021-06-21T17:06:00Z">
          <w:pPr/>
        </w:pPrChange>
      </w:pPr>
    </w:p>
    <w:p w14:paraId="67E5BC2E" w14:textId="5496E8E8" w:rsidR="00AA3C1D" w:rsidRPr="000E30CC" w:rsidDel="008254EF" w:rsidRDefault="00AA3C1D" w:rsidP="002878DC">
      <w:pPr>
        <w:rPr>
          <w:del w:id="439" w:author="Sooyoung Kim" w:date="2021-06-21T17:21:00Z"/>
          <w:rFonts w:ascii="Calibri" w:eastAsia="Calibri" w:hAnsi="Calibri" w:cs="Calibri"/>
          <w:color w:val="000000"/>
          <w:rPrChange w:id="440" w:author="Sooyoung Kim" w:date="2021-06-21T16:54:00Z">
            <w:rPr>
              <w:del w:id="441" w:author="Sooyoung Kim" w:date="2021-06-21T17:21:00Z"/>
            </w:rPr>
          </w:rPrChange>
        </w:rPr>
      </w:pPr>
    </w:p>
    <w:p w14:paraId="6C6B14F7" w14:textId="16D92969" w:rsidR="00AA3C1D" w:rsidRPr="000E30CC" w:rsidDel="008254EF" w:rsidRDefault="00AA3C1D" w:rsidP="00AA3C1D">
      <w:pPr>
        <w:rPr>
          <w:del w:id="442" w:author="Sooyoung Kim" w:date="2021-06-21T17:21:00Z"/>
          <w:rFonts w:ascii="Calibri" w:eastAsia="Calibri" w:hAnsi="Calibri" w:cs="Calibri"/>
          <w:color w:val="000000"/>
          <w:rPrChange w:id="443" w:author="Sooyoung Kim" w:date="2021-06-21T16:54:00Z">
            <w:rPr>
              <w:del w:id="444" w:author="Sooyoung Kim" w:date="2021-06-21T17:21:00Z"/>
            </w:rPr>
          </w:rPrChange>
        </w:rPr>
      </w:pPr>
      <w:del w:id="445" w:author="Sooyoung Kim" w:date="2021-06-21T17:21:00Z">
        <w:r w:rsidRPr="000E30CC" w:rsidDel="008254EF">
          <w:rPr>
            <w:rFonts w:ascii="Calibri" w:eastAsia="Calibri" w:hAnsi="Calibri" w:cs="Calibri"/>
            <w:color w:val="000000"/>
            <w:rPrChange w:id="446" w:author="Sooyoung Kim" w:date="2021-06-21T16:54:00Z">
              <w:rPr/>
            </w:rPrChange>
          </w:rPr>
          <w:delText xml:space="preserve">An analysis by the civil society alliance to end poverty (mesadeconcertacion), identified three main weakness in the healthcare system 1) fragmenation; 2) low </w:delText>
        </w:r>
        <w:r w:rsidR="00652CC9" w:rsidRPr="000E30CC" w:rsidDel="008254EF">
          <w:rPr>
            <w:rFonts w:ascii="Calibri" w:eastAsia="Calibri" w:hAnsi="Calibri" w:cs="Calibri"/>
            <w:color w:val="000000"/>
            <w:rPrChange w:id="447" w:author="Sooyoung Kim" w:date="2021-06-21T16:54:00Z">
              <w:rPr/>
            </w:rPrChange>
          </w:rPr>
          <w:delText xml:space="preserve">overall </w:delText>
        </w:r>
        <w:r w:rsidRPr="000E30CC" w:rsidDel="008254EF">
          <w:rPr>
            <w:rFonts w:ascii="Calibri" w:eastAsia="Calibri" w:hAnsi="Calibri" w:cs="Calibri"/>
            <w:color w:val="000000"/>
            <w:rPrChange w:id="448" w:author="Sooyoung Kim" w:date="2021-06-21T16:54:00Z">
              <w:rPr/>
            </w:rPrChange>
          </w:rPr>
          <w:delText xml:space="preserve">health investments which limits </w:delText>
        </w:r>
        <w:r w:rsidR="00652CC9" w:rsidRPr="000E30CC" w:rsidDel="008254EF">
          <w:rPr>
            <w:rFonts w:ascii="Calibri" w:eastAsia="Calibri" w:hAnsi="Calibri" w:cs="Calibri"/>
            <w:color w:val="000000"/>
            <w:rPrChange w:id="449" w:author="Sooyoung Kim" w:date="2021-06-21T16:54:00Z">
              <w:rPr/>
            </w:rPrChange>
          </w:rPr>
          <w:delText>response capacity</w:delText>
        </w:r>
        <w:r w:rsidRPr="000E30CC" w:rsidDel="008254EF">
          <w:rPr>
            <w:rFonts w:ascii="Calibri" w:eastAsia="Calibri" w:hAnsi="Calibri" w:cs="Calibri"/>
            <w:color w:val="000000"/>
            <w:rPrChange w:id="450" w:author="Sooyoung Kim" w:date="2021-06-21T16:54:00Z">
              <w:rPr/>
            </w:rPrChange>
          </w:rPr>
          <w:delText xml:space="preserve">; and 3) </w:delText>
        </w:r>
        <w:r w:rsidR="00652CC9" w:rsidRPr="000E30CC" w:rsidDel="008254EF">
          <w:rPr>
            <w:rFonts w:ascii="Calibri" w:eastAsia="Calibri" w:hAnsi="Calibri" w:cs="Calibri"/>
            <w:color w:val="000000"/>
            <w:rPrChange w:id="451" w:author="Sooyoung Kim" w:date="2021-06-21T16:54:00Z">
              <w:rPr/>
            </w:rPrChange>
          </w:rPr>
          <w:delText xml:space="preserve">underfunded </w:delText>
        </w:r>
        <w:r w:rsidRPr="000E30CC" w:rsidDel="008254EF">
          <w:rPr>
            <w:rFonts w:ascii="Calibri" w:eastAsia="Calibri" w:hAnsi="Calibri" w:cs="Calibri"/>
            <w:color w:val="000000"/>
            <w:rPrChange w:id="452" w:author="Sooyoung Kim" w:date="2021-06-21T16:54:00Z">
              <w:rPr/>
            </w:rPrChange>
          </w:rPr>
          <w:delText xml:space="preserve"> primary health care, with most investment going to second and </w:delText>
        </w:r>
        <w:r w:rsidR="00652CC9" w:rsidRPr="000E30CC" w:rsidDel="008254EF">
          <w:rPr>
            <w:rFonts w:ascii="Calibri" w:eastAsia="Calibri" w:hAnsi="Calibri" w:cs="Calibri"/>
            <w:color w:val="000000"/>
            <w:rPrChange w:id="453" w:author="Sooyoung Kim" w:date="2021-06-21T16:54:00Z">
              <w:rPr/>
            </w:rPrChange>
          </w:rPr>
          <w:delText>tertiary</w:delText>
        </w:r>
        <w:r w:rsidRPr="000E30CC" w:rsidDel="008254EF">
          <w:rPr>
            <w:rFonts w:ascii="Calibri" w:eastAsia="Calibri" w:hAnsi="Calibri" w:cs="Calibri"/>
            <w:color w:val="000000"/>
            <w:rPrChange w:id="454" w:author="Sooyoung Kim" w:date="2021-06-21T16:54:00Z">
              <w:rPr/>
            </w:rPrChange>
          </w:rPr>
          <w:delText xml:space="preserve"> care levels </w:delText>
        </w:r>
      </w:del>
      <w:del w:id="455" w:author="Sooyoung Kim" w:date="2021-06-21T16:52:00Z">
        <w:r w:rsidRPr="000E30CC" w:rsidDel="000E30CC">
          <w:rPr>
            <w:rFonts w:ascii="Calibri" w:eastAsia="Calibri" w:hAnsi="Calibri" w:cs="Calibri"/>
            <w:color w:val="000000"/>
            <w:rPrChange w:id="456" w:author="Sooyoung Kim" w:date="2021-06-21T16:54:00Z">
              <w:rPr/>
            </w:rPrChange>
          </w:rPr>
          <w:delText xml:space="preserve">https://www.mesadeconcertacion.org.pe/storage/documentos/2020-08-17/informe-salud-mclcp-2020-7-de-julio.pdf. </w:delText>
        </w:r>
      </w:del>
    </w:p>
    <w:p w14:paraId="56C205F3" w14:textId="660F335A" w:rsidR="00AA3C1D" w:rsidRPr="000E30CC" w:rsidDel="0064055C" w:rsidRDefault="00AA3C1D" w:rsidP="002878DC">
      <w:pPr>
        <w:rPr>
          <w:del w:id="457" w:author="Sooyoung Kim" w:date="2021-06-21T17:13:00Z"/>
          <w:rFonts w:ascii="Calibri" w:eastAsia="Calibri" w:hAnsi="Calibri" w:cs="Calibri"/>
          <w:color w:val="000000"/>
          <w:rPrChange w:id="458" w:author="Sooyoung Kim" w:date="2021-06-21T16:54:00Z">
            <w:rPr>
              <w:del w:id="459" w:author="Sooyoung Kim" w:date="2021-06-21T17:13:00Z"/>
            </w:rPr>
          </w:rPrChange>
        </w:rPr>
      </w:pPr>
    </w:p>
    <w:p w14:paraId="33460006" w14:textId="142BC422" w:rsidR="00D1379B" w:rsidRPr="000E30CC" w:rsidDel="0064055C" w:rsidRDefault="00D1379B" w:rsidP="00D1379B">
      <w:pPr>
        <w:rPr>
          <w:del w:id="460" w:author="Sooyoung Kim" w:date="2021-06-21T17:13:00Z"/>
          <w:rFonts w:ascii="Calibri" w:eastAsia="Calibri" w:hAnsi="Calibri" w:cs="Calibri"/>
          <w:color w:val="000000"/>
          <w:rPrChange w:id="461" w:author="Sooyoung Kim" w:date="2021-06-21T16:54:00Z">
            <w:rPr>
              <w:del w:id="462" w:author="Sooyoung Kim" w:date="2021-06-21T17:13:00Z"/>
            </w:rPr>
          </w:rPrChange>
        </w:rPr>
      </w:pPr>
    </w:p>
    <w:p w14:paraId="153CF9E5" w14:textId="6E100EF6" w:rsidR="00D1379B" w:rsidRPr="000E30CC" w:rsidDel="0064055C" w:rsidRDefault="00D1379B" w:rsidP="00D1379B">
      <w:pPr>
        <w:rPr>
          <w:del w:id="463" w:author="Sooyoung Kim" w:date="2021-06-21T17:13:00Z"/>
          <w:rFonts w:ascii="Calibri" w:eastAsia="Calibri" w:hAnsi="Calibri" w:cs="Calibri"/>
          <w:color w:val="000000"/>
          <w:rPrChange w:id="464" w:author="Sooyoung Kim" w:date="2021-06-21T16:54:00Z">
            <w:rPr>
              <w:del w:id="465" w:author="Sooyoung Kim" w:date="2021-06-21T17:13:00Z"/>
            </w:rPr>
          </w:rPrChange>
        </w:rPr>
      </w:pPr>
    </w:p>
    <w:p w14:paraId="5E6AD53F" w14:textId="791ADF8F" w:rsidR="00957F6B" w:rsidRPr="000E30CC" w:rsidDel="0064055C" w:rsidRDefault="00957F6B" w:rsidP="00957F6B">
      <w:pPr>
        <w:rPr>
          <w:del w:id="466" w:author="Sooyoung Kim" w:date="2021-06-21T17:13:00Z"/>
          <w:rFonts w:ascii="Calibri" w:eastAsia="Calibri" w:hAnsi="Calibri" w:cs="Calibri"/>
          <w:color w:val="000000"/>
          <w:rPrChange w:id="467" w:author="Sooyoung Kim" w:date="2021-06-21T16:54:00Z">
            <w:rPr>
              <w:del w:id="468" w:author="Sooyoung Kim" w:date="2021-06-21T17:13:00Z"/>
            </w:rPr>
          </w:rPrChange>
        </w:rPr>
      </w:pPr>
    </w:p>
    <w:p w14:paraId="2641E761" w14:textId="16FF7C3E" w:rsidR="00CF1E44" w:rsidRPr="000E30CC" w:rsidDel="0064055C" w:rsidRDefault="00CF1E44" w:rsidP="00CF0439">
      <w:pPr>
        <w:rPr>
          <w:del w:id="469" w:author="Sooyoung Kim" w:date="2021-06-21T17:13:00Z"/>
          <w:rFonts w:ascii="Calibri" w:eastAsia="Calibri" w:hAnsi="Calibri" w:cs="Calibri"/>
          <w:color w:val="000000"/>
          <w:rPrChange w:id="470" w:author="Sooyoung Kim" w:date="2021-06-21T16:54:00Z">
            <w:rPr>
              <w:del w:id="471" w:author="Sooyoung Kim" w:date="2021-06-21T17:13:00Z"/>
            </w:rPr>
          </w:rPrChange>
        </w:rPr>
      </w:pPr>
    </w:p>
    <w:p w14:paraId="0A441D0F" w14:textId="624E23C6" w:rsidR="00D42698" w:rsidRPr="000E30CC" w:rsidDel="0064055C" w:rsidRDefault="00D42698" w:rsidP="00D42698">
      <w:pPr>
        <w:pStyle w:val="subindice3"/>
        <w:shd w:val="clear" w:color="auto" w:fill="FFFFFF"/>
        <w:spacing w:before="0" w:beforeAutospacing="0" w:after="15" w:afterAutospacing="0"/>
        <w:rPr>
          <w:del w:id="472" w:author="Sooyoung Kim" w:date="2021-06-21T17:13:00Z"/>
          <w:rFonts w:ascii="Calibri" w:eastAsia="Calibri" w:hAnsi="Calibri" w:cs="Calibri"/>
          <w:color w:val="000000"/>
          <w:rPrChange w:id="473" w:author="Sooyoung Kim" w:date="2021-06-21T16:54:00Z">
            <w:rPr>
              <w:del w:id="474" w:author="Sooyoung Kim" w:date="2021-06-21T17:13:00Z"/>
            </w:rPr>
          </w:rPrChange>
        </w:rPr>
      </w:pPr>
    </w:p>
    <w:p w14:paraId="605D9B38" w14:textId="6ABF472E" w:rsidR="00A55509" w:rsidRPr="000E30CC" w:rsidDel="0064055C" w:rsidRDefault="00A55509" w:rsidP="0064055C">
      <w:pPr>
        <w:pStyle w:val="subindice3"/>
        <w:shd w:val="clear" w:color="auto" w:fill="FFFFFF"/>
        <w:spacing w:before="0" w:beforeAutospacing="0" w:after="15" w:afterAutospacing="0"/>
        <w:rPr>
          <w:del w:id="475" w:author="Sooyoung Kim" w:date="2021-06-21T17:13:00Z"/>
          <w:rFonts w:ascii="Calibri" w:eastAsia="Calibri" w:hAnsi="Calibri" w:cs="Calibri"/>
          <w:color w:val="000000"/>
          <w:rPrChange w:id="476" w:author="Sooyoung Kim" w:date="2021-06-21T16:54:00Z">
            <w:rPr>
              <w:del w:id="477" w:author="Sooyoung Kim" w:date="2021-06-21T17:13:00Z"/>
            </w:rPr>
          </w:rPrChange>
        </w:rPr>
        <w:pPrChange w:id="478" w:author="Sooyoung Kim" w:date="2021-06-21T17:13:00Z">
          <w:pPr>
            <w:pStyle w:val="subindice3"/>
            <w:shd w:val="clear" w:color="auto" w:fill="FFFFFF"/>
            <w:spacing w:before="0" w:beforeAutospacing="0" w:after="15" w:afterAutospacing="0"/>
          </w:pPr>
        </w:pPrChange>
      </w:pPr>
      <w:del w:id="479" w:author="Sooyoung Kim" w:date="2021-06-21T17:13:00Z">
        <w:r w:rsidRPr="000E30CC" w:rsidDel="0064055C">
          <w:rPr>
            <w:rFonts w:ascii="Calibri" w:eastAsia="Calibri" w:hAnsi="Calibri" w:cs="Calibri"/>
            <w:color w:val="000000"/>
            <w:rPrChange w:id="480" w:author="Sooyoung Kim" w:date="2021-06-21T16:54:00Z">
              <w:rPr>
                <w:noProof/>
              </w:rPr>
            </w:rPrChange>
          </w:rPr>
          <w:drawing>
            <wp:inline distT="0" distB="0" distL="0" distR="0" wp14:anchorId="0ED42C4C" wp14:editId="2741EA57">
              <wp:extent cx="5943600" cy="3942715"/>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3942715"/>
                      </a:xfrm>
                      <a:prstGeom prst="rect">
                        <a:avLst/>
                      </a:prstGeom>
                    </pic:spPr>
                  </pic:pic>
                </a:graphicData>
              </a:graphic>
            </wp:inline>
          </w:drawing>
        </w:r>
      </w:del>
    </w:p>
    <w:p w14:paraId="21689C0D" w14:textId="471AB143" w:rsidR="00D42698" w:rsidRPr="000E30CC" w:rsidDel="0064055C" w:rsidRDefault="00A55509" w:rsidP="0064055C">
      <w:pPr>
        <w:pStyle w:val="subindice3"/>
        <w:shd w:val="clear" w:color="auto" w:fill="FFFFFF"/>
        <w:spacing w:before="0" w:beforeAutospacing="0" w:after="15" w:afterAutospacing="0"/>
        <w:rPr>
          <w:del w:id="481" w:author="Sooyoung Kim" w:date="2021-06-21T17:13:00Z"/>
          <w:rFonts w:ascii="Calibri" w:eastAsia="Calibri" w:hAnsi="Calibri" w:cs="Calibri"/>
          <w:color w:val="000000"/>
          <w:rPrChange w:id="482" w:author="Sooyoung Kim" w:date="2021-06-21T16:54:00Z">
            <w:rPr>
              <w:del w:id="483" w:author="Sooyoung Kim" w:date="2021-06-21T17:13:00Z"/>
            </w:rPr>
          </w:rPrChange>
        </w:rPr>
        <w:pPrChange w:id="484" w:author="Sooyoung Kim" w:date="2021-06-21T17:13:00Z">
          <w:pPr>
            <w:pStyle w:val="subindice3"/>
            <w:shd w:val="clear" w:color="auto" w:fill="FFFFFF"/>
            <w:spacing w:before="0" w:beforeAutospacing="0" w:after="15" w:afterAutospacing="0"/>
          </w:pPr>
        </w:pPrChange>
      </w:pPr>
      <w:del w:id="485" w:author="Sooyoung Kim" w:date="2021-06-21T17:13:00Z">
        <w:r w:rsidRPr="000E30CC" w:rsidDel="0064055C">
          <w:rPr>
            <w:rFonts w:ascii="Calibri" w:eastAsia="Calibri" w:hAnsi="Calibri" w:cs="Calibri"/>
            <w:color w:val="000000"/>
            <w:rPrChange w:id="486" w:author="Sooyoung Kim" w:date="2021-06-21T16:54:00Z">
              <w:rPr/>
            </w:rPrChange>
          </w:rPr>
          <w:delText xml:space="preserve">Source of the figure: </w:delText>
        </w:r>
        <w:r w:rsidR="00581973" w:rsidRPr="000E30CC" w:rsidDel="0064055C">
          <w:rPr>
            <w:rFonts w:ascii="Calibri" w:eastAsia="Calibri" w:hAnsi="Calibri" w:cs="Calibri"/>
            <w:color w:val="000000"/>
            <w:rPrChange w:id="487" w:author="Sooyoung Kim" w:date="2021-06-21T16:54:00Z">
              <w:rPr/>
            </w:rPrChange>
          </w:rPr>
          <w:fldChar w:fldCharType="begin"/>
        </w:r>
        <w:r w:rsidR="00581973" w:rsidRPr="000E30CC" w:rsidDel="0064055C">
          <w:rPr>
            <w:rFonts w:ascii="Calibri" w:eastAsia="Calibri" w:hAnsi="Calibri" w:cs="Calibri"/>
            <w:color w:val="000000"/>
            <w:rPrChange w:id="488" w:author="Sooyoung Kim" w:date="2021-06-21T16:54:00Z">
              <w:rPr/>
            </w:rPrChange>
          </w:rPr>
          <w:delInstrText xml:space="preserve"> HYPERLINK "http://www.ilo.org/wcmsp5/groups/public/---americas/---ro-lima/documents/publication/wcms_213905.pdf" </w:delInstrText>
        </w:r>
        <w:r w:rsidR="00581973" w:rsidRPr="000E30CC" w:rsidDel="0064055C">
          <w:rPr>
            <w:rFonts w:ascii="Calibri" w:eastAsia="Calibri" w:hAnsi="Calibri" w:cs="Calibri"/>
            <w:color w:val="000000"/>
            <w:rPrChange w:id="489" w:author="Sooyoung Kim" w:date="2021-06-21T16:54:00Z">
              <w:rPr/>
            </w:rPrChange>
          </w:rPr>
          <w:fldChar w:fldCharType="separate"/>
        </w:r>
        <w:r w:rsidRPr="000E30CC" w:rsidDel="0064055C">
          <w:rPr>
            <w:rFonts w:ascii="Calibri" w:eastAsia="Calibri" w:hAnsi="Calibri" w:cs="Calibri"/>
            <w:color w:val="000000"/>
            <w:rPrChange w:id="490" w:author="Sooyoung Kim" w:date="2021-06-21T16:54:00Z">
              <w:rPr>
                <w:rStyle w:val="Hyperlink"/>
              </w:rPr>
            </w:rPrChange>
          </w:rPr>
          <w:delText>http://www.ilo.org/wcmsp5/groups/public/---americas/---ro-lima/documents/publication/wcms_213905.pdf</w:delText>
        </w:r>
        <w:r w:rsidR="00581973" w:rsidRPr="000E30CC" w:rsidDel="0064055C">
          <w:rPr>
            <w:rFonts w:ascii="Calibri" w:eastAsia="Calibri" w:hAnsi="Calibri" w:cs="Calibri"/>
            <w:color w:val="000000"/>
            <w:rPrChange w:id="491" w:author="Sooyoung Kim" w:date="2021-06-21T16:54:00Z">
              <w:rPr>
                <w:rStyle w:val="Hyperlink"/>
              </w:rPr>
            </w:rPrChange>
          </w:rPr>
          <w:fldChar w:fldCharType="end"/>
        </w:r>
      </w:del>
    </w:p>
    <w:p w14:paraId="6788B844" w14:textId="7031DFA1" w:rsidR="00A55509" w:rsidRPr="000E30CC" w:rsidDel="0064055C" w:rsidRDefault="00A55509" w:rsidP="00D42698">
      <w:pPr>
        <w:pStyle w:val="subindice3"/>
        <w:shd w:val="clear" w:color="auto" w:fill="FFFFFF"/>
        <w:spacing w:before="0" w:beforeAutospacing="0" w:after="15" w:afterAutospacing="0"/>
        <w:rPr>
          <w:del w:id="492" w:author="Sooyoung Kim" w:date="2021-06-21T17:13:00Z"/>
          <w:rFonts w:ascii="Calibri" w:eastAsia="Calibri" w:hAnsi="Calibri" w:cs="Calibri"/>
          <w:color w:val="000000"/>
          <w:rPrChange w:id="493" w:author="Sooyoung Kim" w:date="2021-06-21T16:54:00Z">
            <w:rPr>
              <w:del w:id="494" w:author="Sooyoung Kim" w:date="2021-06-21T17:13:00Z"/>
            </w:rPr>
          </w:rPrChange>
        </w:rPr>
      </w:pPr>
    </w:p>
    <w:p w14:paraId="133A6CF7" w14:textId="6416268C" w:rsidR="001F13AF" w:rsidRPr="000E30CC" w:rsidDel="008254EF" w:rsidRDefault="001F13AF" w:rsidP="001F13AF">
      <w:pPr>
        <w:pStyle w:val="subindice3"/>
        <w:shd w:val="clear" w:color="auto" w:fill="FFFFFF"/>
        <w:spacing w:before="0" w:beforeAutospacing="0" w:after="15" w:afterAutospacing="0"/>
        <w:rPr>
          <w:del w:id="495" w:author="Sooyoung Kim" w:date="2021-06-21T17:21:00Z"/>
          <w:rFonts w:ascii="Calibri" w:eastAsia="Calibri" w:hAnsi="Calibri" w:cs="Calibri"/>
          <w:color w:val="000000"/>
          <w:rPrChange w:id="496" w:author="Sooyoung Kim" w:date="2021-06-21T16:54:00Z">
            <w:rPr>
              <w:del w:id="497" w:author="Sooyoung Kim" w:date="2021-06-21T17:21:00Z"/>
            </w:rPr>
          </w:rPrChange>
        </w:rPr>
      </w:pPr>
    </w:p>
    <w:p w14:paraId="2A7EDA39" w14:textId="6E5867B9" w:rsidR="001F13AF" w:rsidRPr="0064055C" w:rsidDel="0064055C" w:rsidRDefault="001F13AF" w:rsidP="0060221E">
      <w:pPr>
        <w:pStyle w:val="subindice3"/>
        <w:shd w:val="clear" w:color="auto" w:fill="FFFFFF"/>
        <w:spacing w:before="0" w:beforeAutospacing="0" w:after="15" w:afterAutospacing="0"/>
        <w:rPr>
          <w:del w:id="498" w:author="Sooyoung Kim" w:date="2021-06-21T17:13:00Z"/>
          <w:rFonts w:ascii="Calibri" w:eastAsia="Calibri" w:hAnsi="Calibri" w:cs="Calibri"/>
          <w:color w:val="000000"/>
          <w:rPrChange w:id="499" w:author="Sooyoung Kim" w:date="2021-06-21T17:18:00Z">
            <w:rPr>
              <w:del w:id="500" w:author="Sooyoung Kim" w:date="2021-06-21T17:13:00Z"/>
              <w:i/>
              <w:iCs/>
            </w:rPr>
          </w:rPrChange>
        </w:rPr>
      </w:pPr>
      <w:del w:id="501" w:author="Sooyoung Kim" w:date="2021-06-21T17:13:00Z">
        <w:r w:rsidRPr="0064055C" w:rsidDel="0064055C">
          <w:rPr>
            <w:rFonts w:ascii="Calibri" w:eastAsia="Calibri" w:hAnsi="Calibri" w:cs="Calibri"/>
            <w:color w:val="000000"/>
            <w:rPrChange w:id="502" w:author="Sooyoung Kim" w:date="2021-06-21T17:18:00Z">
              <w:rPr>
                <w:i/>
                <w:iCs/>
              </w:rPr>
            </w:rPrChange>
          </w:rPr>
          <w:delText>Legal framework</w:delText>
        </w:r>
        <w:r w:rsidR="0039576D" w:rsidRPr="0064055C" w:rsidDel="0064055C">
          <w:rPr>
            <w:rFonts w:ascii="Calibri" w:eastAsia="Calibri" w:hAnsi="Calibri" w:cs="Calibri"/>
            <w:color w:val="000000"/>
            <w:rPrChange w:id="503" w:author="Sooyoung Kim" w:date="2021-06-21T17:18:00Z">
              <w:rPr>
                <w:i/>
                <w:iCs/>
              </w:rPr>
            </w:rPrChange>
          </w:rPr>
          <w:delText xml:space="preserve"> for Universal Health Coverage</w:delText>
        </w:r>
      </w:del>
    </w:p>
    <w:p w14:paraId="170AA18F" w14:textId="1AE8F0A4" w:rsidR="00001CF4" w:rsidRPr="0064055C" w:rsidDel="0064055C" w:rsidRDefault="00787030" w:rsidP="0064055C">
      <w:pPr>
        <w:autoSpaceDE w:val="0"/>
        <w:autoSpaceDN w:val="0"/>
        <w:adjustRightInd w:val="0"/>
        <w:rPr>
          <w:del w:id="504" w:author="Sooyoung Kim" w:date="2021-06-21T17:18:00Z"/>
          <w:rFonts w:ascii="Calibri" w:eastAsia="Calibri" w:hAnsi="Calibri" w:cs="Calibri"/>
          <w:color w:val="000000"/>
          <w:rPrChange w:id="505" w:author="Sooyoung Kim" w:date="2021-06-21T17:18:00Z">
            <w:rPr>
              <w:del w:id="506" w:author="Sooyoung Kim" w:date="2021-06-21T17:18:00Z"/>
              <w:rFonts w:eastAsiaTheme="minorHAnsi"/>
            </w:rPr>
          </w:rPrChange>
        </w:rPr>
        <w:pPrChange w:id="507" w:author="Sooyoung Kim" w:date="2021-06-21T17:18:00Z">
          <w:pPr>
            <w:autoSpaceDE w:val="0"/>
            <w:autoSpaceDN w:val="0"/>
            <w:adjustRightInd w:val="0"/>
          </w:pPr>
        </w:pPrChange>
      </w:pPr>
      <w:del w:id="508" w:author="Sooyoung Kim" w:date="2021-06-21T17:16:00Z">
        <w:r w:rsidRPr="0064055C" w:rsidDel="0064055C">
          <w:rPr>
            <w:rFonts w:ascii="Calibri" w:eastAsia="Calibri" w:hAnsi="Calibri" w:cs="Calibri"/>
            <w:color w:val="000000"/>
            <w:rPrChange w:id="509" w:author="Sooyoung Kim" w:date="2021-06-21T17:18:00Z">
              <w:rPr/>
            </w:rPrChange>
          </w:rPr>
          <w:delText>T</w:delText>
        </w:r>
        <w:r w:rsidR="001F13AF" w:rsidRPr="0064055C" w:rsidDel="0064055C">
          <w:rPr>
            <w:rFonts w:ascii="Calibri" w:eastAsia="Calibri" w:hAnsi="Calibri" w:cs="Calibri"/>
            <w:color w:val="000000"/>
            <w:rPrChange w:id="510" w:author="Sooyoung Kim" w:date="2021-06-21T17:18:00Z">
              <w:rPr/>
            </w:rPrChange>
          </w:rPr>
          <w:delText>he General Health Law (Ley General de Salud</w:delText>
        </w:r>
        <w:r w:rsidR="00D71B3C" w:rsidRPr="0064055C" w:rsidDel="0064055C">
          <w:rPr>
            <w:rFonts w:ascii="Calibri" w:eastAsia="Calibri" w:hAnsi="Calibri" w:cs="Calibri"/>
            <w:color w:val="000000"/>
            <w:rPrChange w:id="511" w:author="Sooyoung Kim" w:date="2021-06-21T17:18:00Z">
              <w:rPr/>
            </w:rPrChange>
          </w:rPr>
          <w:delText>, Ley AUS-29344</w:delText>
        </w:r>
        <w:r w:rsidR="001F13AF" w:rsidRPr="0064055C" w:rsidDel="0064055C">
          <w:rPr>
            <w:rFonts w:ascii="Calibri" w:eastAsia="Calibri" w:hAnsi="Calibri" w:cs="Calibri"/>
            <w:color w:val="000000"/>
            <w:rPrChange w:id="512" w:author="Sooyoung Kim" w:date="2021-06-21T17:18:00Z">
              <w:rPr/>
            </w:rPrChange>
          </w:rPr>
          <w:delText xml:space="preserve">), </w:delText>
        </w:r>
        <w:r w:rsidRPr="0064055C" w:rsidDel="0064055C">
          <w:rPr>
            <w:rFonts w:ascii="Calibri" w:eastAsia="Calibri" w:hAnsi="Calibri" w:cs="Calibri"/>
            <w:color w:val="000000"/>
            <w:rPrChange w:id="513" w:author="Sooyoung Kim" w:date="2021-06-21T17:18:00Z">
              <w:rPr/>
            </w:rPrChange>
          </w:rPr>
          <w:delText xml:space="preserve">signed in 1996, </w:delText>
        </w:r>
        <w:r w:rsidR="001F13AF" w:rsidRPr="0064055C" w:rsidDel="0064055C">
          <w:rPr>
            <w:rFonts w:ascii="Calibri" w:eastAsia="Calibri" w:hAnsi="Calibri" w:cs="Calibri"/>
            <w:color w:val="000000"/>
            <w:rPrChange w:id="514" w:author="Sooyoung Kim" w:date="2021-06-21T17:18:00Z">
              <w:rPr/>
            </w:rPrChange>
          </w:rPr>
          <w:delText>recognize</w:delText>
        </w:r>
        <w:r w:rsidRPr="0064055C" w:rsidDel="0064055C">
          <w:rPr>
            <w:rFonts w:ascii="Calibri" w:eastAsia="Calibri" w:hAnsi="Calibri" w:cs="Calibri"/>
            <w:color w:val="000000"/>
            <w:rPrChange w:id="515" w:author="Sooyoung Kim" w:date="2021-06-21T17:18:00Z">
              <w:rPr/>
            </w:rPrChange>
          </w:rPr>
          <w:delText>d</w:delText>
        </w:r>
        <w:r w:rsidR="001F13AF" w:rsidRPr="0064055C" w:rsidDel="0064055C">
          <w:rPr>
            <w:rFonts w:ascii="Calibri" w:eastAsia="Calibri" w:hAnsi="Calibri" w:cs="Calibri"/>
            <w:color w:val="000000"/>
            <w:rPrChange w:id="516" w:author="Sooyoung Kim" w:date="2021-06-21T17:18:00Z">
              <w:rPr/>
            </w:rPrChange>
          </w:rPr>
          <w:delText xml:space="preserve"> </w:delText>
        </w:r>
        <w:r w:rsidR="00A44D49" w:rsidRPr="0064055C" w:rsidDel="0064055C">
          <w:rPr>
            <w:rFonts w:ascii="Calibri" w:eastAsia="Calibri" w:hAnsi="Calibri" w:cs="Calibri"/>
            <w:color w:val="000000"/>
            <w:rPrChange w:id="517" w:author="Sooyoung Kim" w:date="2021-06-21T17:18:00Z">
              <w:rPr/>
            </w:rPrChange>
          </w:rPr>
          <w:delText xml:space="preserve">health as a basic human right </w:delText>
        </w:r>
        <w:r w:rsidR="001F13AF" w:rsidRPr="0064055C" w:rsidDel="0064055C">
          <w:rPr>
            <w:rFonts w:ascii="Calibri" w:eastAsia="Calibri" w:hAnsi="Calibri" w:cs="Calibri"/>
            <w:color w:val="000000"/>
            <w:rPrChange w:id="518" w:author="Sooyoung Kim" w:date="2021-06-21T17:18:00Z">
              <w:rPr/>
            </w:rPrChange>
          </w:rPr>
          <w:delText xml:space="preserve">and </w:delText>
        </w:r>
        <w:r w:rsidR="00054256" w:rsidRPr="0064055C" w:rsidDel="0064055C">
          <w:rPr>
            <w:rFonts w:ascii="Calibri" w:eastAsia="Calibri" w:hAnsi="Calibri" w:cs="Calibri"/>
            <w:color w:val="000000"/>
            <w:rPrChange w:id="519" w:author="Sooyoung Kim" w:date="2021-06-21T17:18:00Z">
              <w:rPr/>
            </w:rPrChange>
          </w:rPr>
          <w:delText xml:space="preserve">the </w:delText>
        </w:r>
        <w:r w:rsidR="00A44D49" w:rsidRPr="0064055C" w:rsidDel="0064055C">
          <w:rPr>
            <w:rFonts w:ascii="Calibri" w:eastAsia="Calibri" w:hAnsi="Calibri" w:cs="Calibri"/>
            <w:color w:val="000000"/>
            <w:rPrChange w:id="520" w:author="Sooyoung Kim" w:date="2021-06-21T17:18:00Z">
              <w:rPr/>
            </w:rPrChange>
          </w:rPr>
          <w:delText xml:space="preserve">State’s </w:delText>
        </w:r>
        <w:r w:rsidR="00054256" w:rsidRPr="0064055C" w:rsidDel="0064055C">
          <w:rPr>
            <w:rFonts w:ascii="Calibri" w:eastAsia="Calibri" w:hAnsi="Calibri" w:cs="Calibri"/>
            <w:color w:val="000000"/>
            <w:rPrChange w:id="521" w:author="Sooyoung Kim" w:date="2021-06-21T17:18:00Z">
              <w:rPr/>
            </w:rPrChange>
          </w:rPr>
          <w:delText xml:space="preserve">responsibility </w:delText>
        </w:r>
        <w:r w:rsidR="00A44D49" w:rsidRPr="0064055C" w:rsidDel="0064055C">
          <w:rPr>
            <w:rFonts w:ascii="Calibri" w:eastAsia="Calibri" w:hAnsi="Calibri" w:cs="Calibri"/>
            <w:color w:val="000000"/>
            <w:rPrChange w:id="522" w:author="Sooyoung Kim" w:date="2021-06-21T17:18:00Z">
              <w:rPr/>
            </w:rPrChange>
          </w:rPr>
          <w:delText>to ensure access</w:delText>
        </w:r>
        <w:r w:rsidR="00054256" w:rsidRPr="0064055C" w:rsidDel="0064055C">
          <w:rPr>
            <w:rFonts w:ascii="Calibri" w:eastAsia="Calibri" w:hAnsi="Calibri" w:cs="Calibri"/>
            <w:color w:val="000000"/>
            <w:rPrChange w:id="523" w:author="Sooyoung Kim" w:date="2021-06-21T17:18:00Z">
              <w:rPr/>
            </w:rPrChange>
          </w:rPr>
          <w:delText xml:space="preserve"> to </w:delText>
        </w:r>
        <w:r w:rsidRPr="0064055C" w:rsidDel="0064055C">
          <w:rPr>
            <w:rFonts w:ascii="Calibri" w:eastAsia="Calibri" w:hAnsi="Calibri" w:cs="Calibri"/>
            <w:color w:val="000000"/>
            <w:rPrChange w:id="524" w:author="Sooyoung Kim" w:date="2021-06-21T17:18:00Z">
              <w:rPr/>
            </w:rPrChange>
          </w:rPr>
          <w:delText xml:space="preserve">healthcare </w:delText>
        </w:r>
        <w:r w:rsidR="00054256" w:rsidRPr="0064055C" w:rsidDel="0064055C">
          <w:rPr>
            <w:rFonts w:ascii="Calibri" w:eastAsia="Calibri" w:hAnsi="Calibri" w:cs="Calibri"/>
            <w:color w:val="000000"/>
            <w:rPrChange w:id="525" w:author="Sooyoung Kim" w:date="2021-06-21T17:18:00Z">
              <w:rPr/>
            </w:rPrChange>
          </w:rPr>
          <w:delText xml:space="preserve">to </w:delText>
        </w:r>
        <w:r w:rsidRPr="0064055C" w:rsidDel="0064055C">
          <w:rPr>
            <w:rFonts w:ascii="Calibri" w:eastAsia="Calibri" w:hAnsi="Calibri" w:cs="Calibri"/>
            <w:color w:val="000000"/>
            <w:rPrChange w:id="526" w:author="Sooyoung Kim" w:date="2021-06-21T17:18:00Z">
              <w:rPr/>
            </w:rPrChange>
          </w:rPr>
          <w:delText>all</w:delText>
        </w:r>
        <w:r w:rsidR="00A44D49" w:rsidRPr="0064055C" w:rsidDel="0064055C">
          <w:rPr>
            <w:rFonts w:ascii="Calibri" w:eastAsia="Calibri" w:hAnsi="Calibri" w:cs="Calibri"/>
            <w:color w:val="000000"/>
            <w:rPrChange w:id="527" w:author="Sooyoung Kim" w:date="2021-06-21T17:18:00Z">
              <w:rPr/>
            </w:rPrChange>
          </w:rPr>
          <w:delText xml:space="preserve"> citizens. The law also designated</w:delText>
        </w:r>
        <w:r w:rsidR="00054256" w:rsidRPr="0064055C" w:rsidDel="0064055C">
          <w:rPr>
            <w:rFonts w:ascii="Calibri" w:eastAsia="Calibri" w:hAnsi="Calibri" w:cs="Calibri"/>
            <w:color w:val="000000"/>
            <w:rPrChange w:id="528" w:author="Sooyoung Kim" w:date="2021-06-21T17:18:00Z">
              <w:rPr/>
            </w:rPrChange>
          </w:rPr>
          <w:delText xml:space="preserve"> </w:delText>
        </w:r>
        <w:r w:rsidR="001F13AF" w:rsidRPr="0064055C" w:rsidDel="0064055C">
          <w:rPr>
            <w:rFonts w:ascii="Calibri" w:eastAsia="Calibri" w:hAnsi="Calibri" w:cs="Calibri"/>
            <w:color w:val="000000"/>
            <w:rPrChange w:id="529" w:author="Sooyoung Kim" w:date="2021-06-21T17:18:00Z">
              <w:rPr/>
            </w:rPrChange>
          </w:rPr>
          <w:delText xml:space="preserve">the Ministry of Health </w:delText>
        </w:r>
        <w:r w:rsidR="00A44D49" w:rsidRPr="0064055C" w:rsidDel="0064055C">
          <w:rPr>
            <w:rFonts w:ascii="Calibri" w:eastAsia="Calibri" w:hAnsi="Calibri" w:cs="Calibri"/>
            <w:color w:val="000000"/>
            <w:rPrChange w:id="530" w:author="Sooyoung Kim" w:date="2021-06-21T17:18:00Z">
              <w:rPr/>
            </w:rPrChange>
          </w:rPr>
          <w:delText xml:space="preserve">(MoH) as the main normative </w:delText>
        </w:r>
        <w:r w:rsidR="00554659" w:rsidRPr="0064055C" w:rsidDel="0064055C">
          <w:rPr>
            <w:rFonts w:ascii="Calibri" w:eastAsia="Calibri" w:hAnsi="Calibri" w:cs="Calibri"/>
            <w:color w:val="000000"/>
            <w:rPrChange w:id="531" w:author="Sooyoung Kim" w:date="2021-06-21T17:18:00Z">
              <w:rPr/>
            </w:rPrChange>
          </w:rPr>
          <w:delText xml:space="preserve">and managing body </w:delText>
        </w:r>
        <w:r w:rsidR="001F13AF" w:rsidRPr="0064055C" w:rsidDel="0064055C">
          <w:rPr>
            <w:rFonts w:ascii="Calibri" w:eastAsia="Calibri" w:hAnsi="Calibri" w:cs="Calibri"/>
            <w:color w:val="000000"/>
            <w:rPrChange w:id="532" w:author="Sooyoung Kim" w:date="2021-06-21T17:18:00Z">
              <w:rPr/>
            </w:rPrChange>
          </w:rPr>
          <w:delText>(</w:delText>
        </w:r>
        <w:r w:rsidR="00581973" w:rsidRPr="0064055C" w:rsidDel="0064055C">
          <w:rPr>
            <w:rFonts w:ascii="Calibri" w:eastAsia="Calibri" w:hAnsi="Calibri" w:cs="Calibri"/>
            <w:color w:val="000000"/>
            <w:rPrChange w:id="533" w:author="Sooyoung Kim" w:date="2021-06-21T17:18:00Z">
              <w:rPr/>
            </w:rPrChange>
          </w:rPr>
          <w:fldChar w:fldCharType="begin"/>
        </w:r>
        <w:r w:rsidR="00581973" w:rsidRPr="0064055C" w:rsidDel="0064055C">
          <w:rPr>
            <w:rFonts w:ascii="Calibri" w:eastAsia="Calibri" w:hAnsi="Calibri" w:cs="Calibri"/>
            <w:color w:val="000000"/>
            <w:rPrChange w:id="534" w:author="Sooyoung Kim" w:date="2021-06-21T17:18:00Z">
              <w:rPr/>
            </w:rPrChange>
          </w:rPr>
          <w:delInstrText xml:space="preserve"> HYPERLINK "http://www.essalud.gob.pe/transparencia/pdf/publicacion/ley26842.pdf" </w:delInstrText>
        </w:r>
        <w:r w:rsidR="00581973" w:rsidRPr="0064055C" w:rsidDel="0064055C">
          <w:rPr>
            <w:rFonts w:ascii="Calibri" w:eastAsia="Calibri" w:hAnsi="Calibri" w:cs="Calibri"/>
            <w:color w:val="000000"/>
            <w:rPrChange w:id="535" w:author="Sooyoung Kim" w:date="2021-06-21T17:18:00Z">
              <w:rPr/>
            </w:rPrChange>
          </w:rPr>
          <w:fldChar w:fldCharType="separate"/>
        </w:r>
        <w:r w:rsidR="001F13AF" w:rsidRPr="0064055C" w:rsidDel="0064055C">
          <w:rPr>
            <w:rFonts w:ascii="Calibri" w:eastAsia="Calibri" w:hAnsi="Calibri" w:cs="Calibri"/>
            <w:color w:val="000000"/>
            <w:rPrChange w:id="536" w:author="Sooyoung Kim" w:date="2021-06-21T17:18:00Z">
              <w:rPr>
                <w:rStyle w:val="Hyperlink"/>
              </w:rPr>
            </w:rPrChange>
          </w:rPr>
          <w:delText>http://www.essalud.gob.pe/transparencia/pdf/publicacion/ley26842.pdf</w:delText>
        </w:r>
        <w:r w:rsidR="00581973" w:rsidRPr="0064055C" w:rsidDel="0064055C">
          <w:rPr>
            <w:rFonts w:ascii="Calibri" w:eastAsia="Calibri" w:hAnsi="Calibri" w:cs="Calibri"/>
            <w:color w:val="000000"/>
            <w:rPrChange w:id="537" w:author="Sooyoung Kim" w:date="2021-06-21T17:18:00Z">
              <w:rPr>
                <w:rStyle w:val="Hyperlink"/>
              </w:rPr>
            </w:rPrChange>
          </w:rPr>
          <w:fldChar w:fldCharType="end"/>
        </w:r>
        <w:r w:rsidR="001F13AF" w:rsidRPr="0064055C" w:rsidDel="0064055C">
          <w:rPr>
            <w:rFonts w:ascii="Calibri" w:eastAsia="Calibri" w:hAnsi="Calibri" w:cs="Calibri"/>
            <w:color w:val="000000"/>
            <w:rPrChange w:id="538" w:author="Sooyoung Kim" w:date="2021-06-21T17:18:00Z">
              <w:rPr/>
            </w:rPrChange>
          </w:rPr>
          <w:delText>).</w:delText>
        </w:r>
        <w:r w:rsidR="00054256" w:rsidRPr="0064055C" w:rsidDel="0064055C">
          <w:rPr>
            <w:rFonts w:ascii="Calibri" w:eastAsia="Calibri" w:hAnsi="Calibri" w:cs="Calibri"/>
            <w:color w:val="000000"/>
            <w:rPrChange w:id="539" w:author="Sooyoung Kim" w:date="2021-06-21T17:18:00Z">
              <w:rPr/>
            </w:rPrChange>
          </w:rPr>
          <w:delText xml:space="preserve"> In 2009, </w:delText>
        </w:r>
      </w:del>
      <w:del w:id="540" w:author="Sooyoung Kim" w:date="2021-06-21T17:21:00Z">
        <w:r w:rsidR="00054256" w:rsidRPr="0064055C" w:rsidDel="008254EF">
          <w:rPr>
            <w:rFonts w:ascii="Calibri" w:eastAsia="Calibri" w:hAnsi="Calibri" w:cs="Calibri"/>
            <w:color w:val="000000"/>
            <w:rPrChange w:id="541" w:author="Sooyoung Kim" w:date="2021-06-21T17:18:00Z">
              <w:rPr/>
            </w:rPrChange>
          </w:rPr>
          <w:delText xml:space="preserve">the Universal Health </w:delText>
        </w:r>
        <w:r w:rsidR="00593223" w:rsidRPr="0064055C" w:rsidDel="008254EF">
          <w:rPr>
            <w:rFonts w:ascii="Calibri" w:eastAsia="Calibri" w:hAnsi="Calibri" w:cs="Calibri"/>
            <w:color w:val="000000"/>
            <w:rPrChange w:id="542" w:author="Sooyoung Kim" w:date="2021-06-21T17:18:00Z">
              <w:rPr/>
            </w:rPrChange>
          </w:rPr>
          <w:delText xml:space="preserve">Insurance </w:delText>
        </w:r>
        <w:r w:rsidR="00054256" w:rsidRPr="0064055C" w:rsidDel="008254EF">
          <w:rPr>
            <w:rFonts w:ascii="Calibri" w:eastAsia="Calibri" w:hAnsi="Calibri" w:cs="Calibri"/>
            <w:color w:val="000000"/>
            <w:rPrChange w:id="543" w:author="Sooyoung Kim" w:date="2021-06-21T17:18:00Z">
              <w:rPr/>
            </w:rPrChange>
          </w:rPr>
          <w:delText>Law (</w:delText>
        </w:r>
        <w:r w:rsidR="001F13AF" w:rsidRPr="0064055C" w:rsidDel="008254EF">
          <w:rPr>
            <w:rFonts w:ascii="Calibri" w:eastAsia="Calibri" w:hAnsi="Calibri" w:cs="Calibri"/>
            <w:color w:val="000000"/>
            <w:rPrChange w:id="544" w:author="Sooyoung Kim" w:date="2021-06-21T17:18:00Z">
              <w:rPr/>
            </w:rPrChange>
          </w:rPr>
          <w:delText>Ley Marco del Aseguramiento Universal en Salud</w:delText>
        </w:r>
        <w:r w:rsidR="00054256" w:rsidRPr="0064055C" w:rsidDel="008254EF">
          <w:rPr>
            <w:rFonts w:ascii="Calibri" w:eastAsia="Calibri" w:hAnsi="Calibri" w:cs="Calibri"/>
            <w:color w:val="000000"/>
            <w:rPrChange w:id="545" w:author="Sooyoung Kim" w:date="2021-06-21T17:18:00Z">
              <w:rPr/>
            </w:rPrChange>
          </w:rPr>
          <w:delText>)</w:delText>
        </w:r>
      </w:del>
      <w:del w:id="546" w:author="Sooyoung Kim" w:date="2021-06-21T17:18:00Z">
        <w:r w:rsidR="00054256" w:rsidRPr="0064055C" w:rsidDel="0064055C">
          <w:rPr>
            <w:rFonts w:ascii="Calibri" w:eastAsia="Calibri" w:hAnsi="Calibri" w:cs="Calibri"/>
            <w:color w:val="000000"/>
            <w:rPrChange w:id="547" w:author="Sooyoung Kim" w:date="2021-06-21T17:18:00Z">
              <w:rPr/>
            </w:rPrChange>
          </w:rPr>
          <w:delText xml:space="preserve"> </w:delText>
        </w:r>
      </w:del>
      <w:del w:id="548" w:author="Sooyoung Kim" w:date="2021-06-21T17:17:00Z">
        <w:r w:rsidR="00581973" w:rsidRPr="0064055C" w:rsidDel="0064055C">
          <w:rPr>
            <w:rFonts w:ascii="Calibri" w:eastAsia="Calibri" w:hAnsi="Calibri" w:cs="Calibri"/>
            <w:color w:val="000000"/>
            <w:rPrChange w:id="549" w:author="Sooyoung Kim" w:date="2021-06-21T17:18:00Z">
              <w:rPr/>
            </w:rPrChange>
          </w:rPr>
          <w:fldChar w:fldCharType="begin"/>
        </w:r>
        <w:r w:rsidR="00581973" w:rsidRPr="0064055C" w:rsidDel="0064055C">
          <w:rPr>
            <w:rFonts w:ascii="Calibri" w:eastAsia="Calibri" w:hAnsi="Calibri" w:cs="Calibri"/>
            <w:color w:val="000000"/>
            <w:rPrChange w:id="550" w:author="Sooyoung Kim" w:date="2021-06-21T17:18:00Z">
              <w:rPr/>
            </w:rPrChange>
          </w:rPr>
          <w:delInstrText xml:space="preserve"> HYPERLINK "https://leyes.congreso.gob.pe/Documentos/Leyes/29344.pdf" </w:delInstrText>
        </w:r>
        <w:r w:rsidR="00581973" w:rsidRPr="0064055C" w:rsidDel="0064055C">
          <w:rPr>
            <w:rFonts w:ascii="Calibri" w:eastAsia="Calibri" w:hAnsi="Calibri" w:cs="Calibri"/>
            <w:color w:val="000000"/>
            <w:rPrChange w:id="551" w:author="Sooyoung Kim" w:date="2021-06-21T17:18:00Z">
              <w:rPr/>
            </w:rPrChange>
          </w:rPr>
          <w:fldChar w:fldCharType="separate"/>
        </w:r>
        <w:r w:rsidR="00054256" w:rsidRPr="0064055C" w:rsidDel="0064055C">
          <w:rPr>
            <w:rFonts w:ascii="Calibri" w:eastAsia="Calibri" w:hAnsi="Calibri" w:cs="Calibri"/>
            <w:color w:val="000000"/>
            <w:rPrChange w:id="552" w:author="Sooyoung Kim" w:date="2021-06-21T17:18:00Z">
              <w:rPr>
                <w:rStyle w:val="Hyperlink"/>
              </w:rPr>
            </w:rPrChange>
          </w:rPr>
          <w:delText>https://leyes.congreso.gob.pe/Documentos/Leyes/29344.pdf</w:delText>
        </w:r>
        <w:r w:rsidR="00581973" w:rsidRPr="0064055C" w:rsidDel="0064055C">
          <w:rPr>
            <w:rFonts w:ascii="Calibri" w:eastAsia="Calibri" w:hAnsi="Calibri" w:cs="Calibri"/>
            <w:color w:val="000000"/>
            <w:rPrChange w:id="553" w:author="Sooyoung Kim" w:date="2021-06-21T17:18:00Z">
              <w:rPr>
                <w:rStyle w:val="Hyperlink"/>
              </w:rPr>
            </w:rPrChange>
          </w:rPr>
          <w:fldChar w:fldCharType="end"/>
        </w:r>
        <w:r w:rsidR="00054256" w:rsidRPr="0064055C" w:rsidDel="0064055C">
          <w:rPr>
            <w:rFonts w:ascii="Calibri" w:eastAsia="Calibri" w:hAnsi="Calibri" w:cs="Calibri"/>
            <w:color w:val="000000"/>
            <w:rPrChange w:id="554" w:author="Sooyoung Kim" w:date="2021-06-21T17:18:00Z">
              <w:rPr/>
            </w:rPrChange>
          </w:rPr>
          <w:delText xml:space="preserve">) </w:delText>
        </w:r>
        <w:r w:rsidR="00593223" w:rsidRPr="0064055C" w:rsidDel="0064055C">
          <w:rPr>
            <w:rFonts w:ascii="Calibri" w:eastAsia="Calibri" w:hAnsi="Calibri" w:cs="Calibri"/>
            <w:color w:val="000000"/>
            <w:rPrChange w:id="555" w:author="Sooyoung Kim" w:date="2021-06-21T17:18:00Z">
              <w:rPr/>
            </w:rPrChange>
          </w:rPr>
          <w:delText>was</w:delText>
        </w:r>
        <w:r w:rsidR="00054256" w:rsidRPr="0064055C" w:rsidDel="0064055C">
          <w:rPr>
            <w:rFonts w:ascii="Calibri" w:eastAsia="Calibri" w:hAnsi="Calibri" w:cs="Calibri"/>
            <w:color w:val="000000"/>
            <w:rPrChange w:id="556" w:author="Sooyoung Kim" w:date="2021-06-21T17:18:00Z">
              <w:rPr/>
            </w:rPrChange>
          </w:rPr>
          <w:delText xml:space="preserve"> </w:delText>
        </w:r>
        <w:r w:rsidR="00593223" w:rsidRPr="0064055C" w:rsidDel="0064055C">
          <w:rPr>
            <w:rFonts w:ascii="Calibri" w:eastAsia="Calibri" w:hAnsi="Calibri" w:cs="Calibri"/>
            <w:color w:val="000000"/>
            <w:rPrChange w:id="557" w:author="Sooyoung Kim" w:date="2021-06-21T17:18:00Z">
              <w:rPr/>
            </w:rPrChange>
          </w:rPr>
          <w:delText>adopted</w:delText>
        </w:r>
        <w:r w:rsidR="00054256" w:rsidRPr="0064055C" w:rsidDel="0064055C">
          <w:rPr>
            <w:rFonts w:ascii="Calibri" w:eastAsia="Calibri" w:hAnsi="Calibri" w:cs="Calibri"/>
            <w:color w:val="000000"/>
            <w:rPrChange w:id="558" w:author="Sooyoung Kim" w:date="2021-06-21T17:18:00Z">
              <w:rPr/>
            </w:rPrChange>
          </w:rPr>
          <w:delText xml:space="preserve"> to </w:delText>
        </w:r>
        <w:r w:rsidR="00B15885" w:rsidRPr="0064055C" w:rsidDel="0064055C">
          <w:rPr>
            <w:rFonts w:ascii="Calibri" w:eastAsia="Calibri" w:hAnsi="Calibri" w:cs="Calibri"/>
            <w:color w:val="000000"/>
            <w:rPrChange w:id="559" w:author="Sooyoung Kim" w:date="2021-06-21T17:18:00Z">
              <w:rPr/>
            </w:rPrChange>
          </w:rPr>
          <w:delText>promote</w:delText>
        </w:r>
        <w:r w:rsidR="00054256" w:rsidRPr="0064055C" w:rsidDel="0064055C">
          <w:rPr>
            <w:rFonts w:ascii="Calibri" w:eastAsia="Calibri" w:hAnsi="Calibri" w:cs="Calibri"/>
            <w:color w:val="000000"/>
            <w:rPrChange w:id="560" w:author="Sooyoung Kim" w:date="2021-06-21T17:18:00Z">
              <w:rPr/>
            </w:rPrChange>
          </w:rPr>
          <w:delText xml:space="preserve"> universal health care coverage</w:delText>
        </w:r>
        <w:r w:rsidR="00D71B3C" w:rsidRPr="0064055C" w:rsidDel="0064055C">
          <w:rPr>
            <w:rFonts w:ascii="Calibri" w:eastAsia="Calibri" w:hAnsi="Calibri" w:cs="Calibri"/>
            <w:color w:val="000000"/>
            <w:rPrChange w:id="561" w:author="Sooyoung Kim" w:date="2021-06-21T17:18:00Z">
              <w:rPr/>
            </w:rPrChange>
          </w:rPr>
          <w:delText xml:space="preserve"> </w:delText>
        </w:r>
        <w:r w:rsidR="00054256" w:rsidRPr="0064055C" w:rsidDel="0064055C">
          <w:rPr>
            <w:rFonts w:ascii="Calibri" w:eastAsia="Calibri" w:hAnsi="Calibri" w:cs="Calibri"/>
            <w:color w:val="000000"/>
            <w:rPrChange w:id="562" w:author="Sooyoung Kim" w:date="2021-06-21T17:18:00Z">
              <w:rPr/>
            </w:rPrChange>
          </w:rPr>
          <w:delText>(</w:delText>
        </w:r>
        <w:r w:rsidR="00581973" w:rsidRPr="0064055C" w:rsidDel="0064055C">
          <w:rPr>
            <w:rFonts w:ascii="Calibri" w:eastAsia="Calibri" w:hAnsi="Calibri" w:cs="Calibri"/>
            <w:color w:val="000000"/>
            <w:rPrChange w:id="563" w:author="Sooyoung Kim" w:date="2021-06-21T17:18:00Z">
              <w:rPr/>
            </w:rPrChange>
          </w:rPr>
          <w:fldChar w:fldCharType="begin"/>
        </w:r>
        <w:r w:rsidR="00581973" w:rsidRPr="0064055C" w:rsidDel="0064055C">
          <w:rPr>
            <w:rFonts w:ascii="Calibri" w:eastAsia="Calibri" w:hAnsi="Calibri" w:cs="Calibri"/>
            <w:color w:val="000000"/>
            <w:rPrChange w:id="564" w:author="Sooyoung Kim" w:date="2021-06-21T17:18:00Z">
              <w:rPr/>
            </w:rPrChange>
          </w:rPr>
          <w:delInstrText xml:space="preserve"> HYPERLINK "http://www.scielo.org.pe/scielo.php?script=sci_arttext&amp;pid=S1726-46342009000200013" </w:delInstrText>
        </w:r>
        <w:r w:rsidR="00581973" w:rsidRPr="0064055C" w:rsidDel="0064055C">
          <w:rPr>
            <w:rFonts w:ascii="Calibri" w:eastAsia="Calibri" w:hAnsi="Calibri" w:cs="Calibri"/>
            <w:color w:val="000000"/>
            <w:rPrChange w:id="565" w:author="Sooyoung Kim" w:date="2021-06-21T17:18:00Z">
              <w:rPr/>
            </w:rPrChange>
          </w:rPr>
          <w:fldChar w:fldCharType="separate"/>
        </w:r>
        <w:r w:rsidR="00054256" w:rsidRPr="0064055C" w:rsidDel="0064055C">
          <w:rPr>
            <w:rFonts w:ascii="Calibri" w:eastAsia="Calibri" w:hAnsi="Calibri" w:cs="Calibri"/>
            <w:color w:val="000000"/>
            <w:rPrChange w:id="566" w:author="Sooyoung Kim" w:date="2021-06-21T17:18:00Z">
              <w:rPr>
                <w:rStyle w:val="Hyperlink"/>
              </w:rPr>
            </w:rPrChange>
          </w:rPr>
          <w:delText>http://www.scielo.org.pe/scielo.php?script=sci_arttext&amp;pid=S1726-46342009000200013</w:delText>
        </w:r>
        <w:r w:rsidR="00581973" w:rsidRPr="0064055C" w:rsidDel="0064055C">
          <w:rPr>
            <w:rFonts w:ascii="Calibri" w:eastAsia="Calibri" w:hAnsi="Calibri" w:cs="Calibri"/>
            <w:color w:val="000000"/>
            <w:rPrChange w:id="567" w:author="Sooyoung Kim" w:date="2021-06-21T17:18:00Z">
              <w:rPr>
                <w:rStyle w:val="Hyperlink"/>
              </w:rPr>
            </w:rPrChange>
          </w:rPr>
          <w:fldChar w:fldCharType="end"/>
        </w:r>
        <w:r w:rsidR="00054256" w:rsidRPr="0064055C" w:rsidDel="0064055C">
          <w:rPr>
            <w:rFonts w:ascii="Calibri" w:eastAsia="Calibri" w:hAnsi="Calibri" w:cs="Calibri"/>
            <w:color w:val="000000"/>
            <w:rPrChange w:id="568" w:author="Sooyoung Kim" w:date="2021-06-21T17:18:00Z">
              <w:rPr/>
            </w:rPrChange>
          </w:rPr>
          <w:delText>)</w:delText>
        </w:r>
        <w:r w:rsidR="00593223" w:rsidRPr="0064055C" w:rsidDel="0064055C">
          <w:rPr>
            <w:rFonts w:ascii="Calibri" w:eastAsia="Calibri" w:hAnsi="Calibri" w:cs="Calibri"/>
            <w:color w:val="000000"/>
            <w:rPrChange w:id="569" w:author="Sooyoung Kim" w:date="2021-06-21T17:18:00Z">
              <w:rPr/>
            </w:rPrChange>
          </w:rPr>
          <w:delText>, followed by a health sector reform in</w:delText>
        </w:r>
        <w:r w:rsidR="00054256" w:rsidRPr="0064055C" w:rsidDel="0064055C">
          <w:rPr>
            <w:rFonts w:ascii="Calibri" w:eastAsia="Calibri" w:hAnsi="Calibri" w:cs="Calibri"/>
            <w:color w:val="000000"/>
            <w:rPrChange w:id="570" w:author="Sooyoung Kim" w:date="2021-06-21T17:18:00Z">
              <w:rPr/>
            </w:rPrChange>
          </w:rPr>
          <w:delText xml:space="preserve"> 2013</w:delText>
        </w:r>
        <w:r w:rsidR="00593223" w:rsidRPr="0064055C" w:rsidDel="0064055C">
          <w:rPr>
            <w:rFonts w:ascii="Calibri" w:eastAsia="Calibri" w:hAnsi="Calibri" w:cs="Calibri"/>
            <w:color w:val="000000"/>
            <w:rPrChange w:id="571" w:author="Sooyoung Kim" w:date="2021-06-21T17:18:00Z">
              <w:rPr/>
            </w:rPrChange>
          </w:rPr>
          <w:delText xml:space="preserve"> </w:delText>
        </w:r>
        <w:r w:rsidR="00514C09" w:rsidRPr="0064055C" w:rsidDel="0064055C">
          <w:rPr>
            <w:rFonts w:ascii="Calibri" w:eastAsia="Calibri" w:hAnsi="Calibri" w:cs="Calibri"/>
            <w:color w:val="000000"/>
            <w:rPrChange w:id="572" w:author="Sooyoung Kim" w:date="2021-06-21T17:18:00Z">
              <w:rPr/>
            </w:rPrChange>
          </w:rPr>
          <w:delText>(</w:delText>
        </w:r>
        <w:r w:rsidR="00581973" w:rsidRPr="0064055C" w:rsidDel="0064055C">
          <w:rPr>
            <w:rFonts w:ascii="Calibri" w:eastAsia="Calibri" w:hAnsi="Calibri" w:cs="Calibri"/>
            <w:color w:val="000000"/>
            <w:rPrChange w:id="573" w:author="Sooyoung Kim" w:date="2021-06-21T17:18:00Z">
              <w:rPr/>
            </w:rPrChange>
          </w:rPr>
          <w:fldChar w:fldCharType="begin"/>
        </w:r>
        <w:r w:rsidR="00581973" w:rsidRPr="0064055C" w:rsidDel="0064055C">
          <w:rPr>
            <w:rFonts w:ascii="Calibri" w:eastAsia="Calibri" w:hAnsi="Calibri" w:cs="Calibri"/>
            <w:color w:val="000000"/>
            <w:rPrChange w:id="574" w:author="Sooyoung Kim" w:date="2021-06-21T17:18:00Z">
              <w:rPr/>
            </w:rPrChange>
          </w:rPr>
          <w:delInstrText xml:space="preserve"> HYPERLINK "http://www.scielo.org.pe/pdf/rins/v33n3/a01v33n3.pdf" </w:delInstrText>
        </w:r>
        <w:r w:rsidR="00581973" w:rsidRPr="0064055C" w:rsidDel="0064055C">
          <w:rPr>
            <w:rFonts w:ascii="Calibri" w:eastAsia="Calibri" w:hAnsi="Calibri" w:cs="Calibri"/>
            <w:color w:val="000000"/>
            <w:rPrChange w:id="575" w:author="Sooyoung Kim" w:date="2021-06-21T17:18:00Z">
              <w:rPr/>
            </w:rPrChange>
          </w:rPr>
          <w:fldChar w:fldCharType="separate"/>
        </w:r>
        <w:r w:rsidR="00514C09" w:rsidRPr="0064055C" w:rsidDel="0064055C">
          <w:rPr>
            <w:rFonts w:ascii="Calibri" w:eastAsia="Calibri" w:hAnsi="Calibri" w:cs="Calibri"/>
            <w:color w:val="000000"/>
            <w:rPrChange w:id="576" w:author="Sooyoung Kim" w:date="2021-06-21T17:18:00Z">
              <w:rPr>
                <w:rStyle w:val="Hyperlink"/>
              </w:rPr>
            </w:rPrChange>
          </w:rPr>
          <w:delText>http://www.scielo.org.pe/pdf/rins/v33n3/a01v33n3.pdf</w:delText>
        </w:r>
        <w:r w:rsidR="00581973" w:rsidRPr="0064055C" w:rsidDel="0064055C">
          <w:rPr>
            <w:rFonts w:ascii="Calibri" w:eastAsia="Calibri" w:hAnsi="Calibri" w:cs="Calibri"/>
            <w:color w:val="000000"/>
            <w:rPrChange w:id="577" w:author="Sooyoung Kim" w:date="2021-06-21T17:18:00Z">
              <w:rPr>
                <w:rStyle w:val="Hyperlink"/>
              </w:rPr>
            </w:rPrChange>
          </w:rPr>
          <w:fldChar w:fldCharType="end"/>
        </w:r>
        <w:r w:rsidR="00514C09" w:rsidRPr="0064055C" w:rsidDel="0064055C">
          <w:rPr>
            <w:rFonts w:ascii="Calibri" w:eastAsia="Calibri" w:hAnsi="Calibri" w:cs="Calibri"/>
            <w:color w:val="000000"/>
            <w:rPrChange w:id="578" w:author="Sooyoung Kim" w:date="2021-06-21T17:18:00Z">
              <w:rPr/>
            </w:rPrChange>
          </w:rPr>
          <w:delText xml:space="preserve">). </w:delText>
        </w:r>
        <w:r w:rsidR="00D71B3C" w:rsidRPr="0064055C" w:rsidDel="0064055C">
          <w:rPr>
            <w:rFonts w:ascii="Calibri" w:eastAsia="Calibri" w:hAnsi="Calibri" w:cs="Calibri"/>
            <w:color w:val="000000"/>
            <w:rPrChange w:id="579" w:author="Sooyoung Kim" w:date="2021-06-21T17:18:00Z">
              <w:rPr/>
            </w:rPrChange>
          </w:rPr>
          <w:delText xml:space="preserve">In addition to universal, </w:delText>
        </w:r>
        <w:r w:rsidR="00D71B3C" w:rsidRPr="0064055C" w:rsidDel="0064055C">
          <w:rPr>
            <w:rFonts w:ascii="Calibri" w:eastAsia="Calibri" w:hAnsi="Calibri" w:cs="Calibri"/>
            <w:color w:val="000000"/>
            <w:rPrChange w:id="580" w:author="Sooyoung Kim" w:date="2021-06-21T17:18:00Z">
              <w:rPr>
                <w:rFonts w:eastAsiaTheme="minorHAnsi"/>
              </w:rPr>
            </w:rPrChange>
          </w:rPr>
          <w:delText>the law stipulates that health coverage be mandatory, progressive, guaranteed, regulated, decentralized, portable, transparent and sustainable. It defines a basic package of services that must be provided by all health insurance schemes (Plan Esencial de Aseguramiento en Salud (PEAS) (Cetrángolo et al., 2013).</w:delText>
        </w:r>
      </w:del>
      <w:del w:id="581" w:author="Sooyoung Kim" w:date="2021-06-21T17:18:00Z">
        <w:r w:rsidR="003620D0" w:rsidRPr="0064055C" w:rsidDel="0064055C">
          <w:rPr>
            <w:rFonts w:ascii="Calibri" w:eastAsia="Calibri" w:hAnsi="Calibri" w:cs="Calibri"/>
            <w:color w:val="000000"/>
            <w:rPrChange w:id="582" w:author="Sooyoung Kim" w:date="2021-06-21T17:18:00Z">
              <w:rPr>
                <w:rFonts w:eastAsiaTheme="minorHAnsi"/>
              </w:rPr>
            </w:rPrChange>
          </w:rPr>
          <w:delText xml:space="preserve"> </w:delText>
        </w:r>
        <w:r w:rsidR="00B15885" w:rsidRPr="0064055C" w:rsidDel="0064055C">
          <w:rPr>
            <w:rFonts w:ascii="Calibri" w:eastAsia="Calibri" w:hAnsi="Calibri" w:cs="Calibri"/>
            <w:color w:val="000000"/>
            <w:rPrChange w:id="583" w:author="Sooyoung Kim" w:date="2021-06-21T17:18:00Z">
              <w:rPr/>
            </w:rPrChange>
          </w:rPr>
          <w:delText xml:space="preserve">Because the original SIS program was mainly planned to cover the poor, many people, particularly those in the informal work sector, remained uninsured. </w:delText>
        </w:r>
        <w:r w:rsidR="00514C09" w:rsidRPr="0064055C" w:rsidDel="0064055C">
          <w:rPr>
            <w:rFonts w:ascii="Calibri" w:eastAsia="Calibri" w:hAnsi="Calibri" w:cs="Calibri"/>
            <w:color w:val="000000"/>
            <w:rPrChange w:id="584" w:author="Sooyoung Kim" w:date="2021-06-21T17:18:00Z">
              <w:rPr/>
            </w:rPrChange>
          </w:rPr>
          <w:delText xml:space="preserve">The 2013 reform </w:delText>
        </w:r>
        <w:r w:rsidR="00A55C52" w:rsidRPr="0064055C" w:rsidDel="0064055C">
          <w:rPr>
            <w:rFonts w:ascii="Calibri" w:eastAsia="Calibri" w:hAnsi="Calibri" w:cs="Calibri"/>
            <w:color w:val="000000"/>
            <w:rPrChange w:id="585" w:author="Sooyoung Kim" w:date="2021-06-21T17:18:00Z">
              <w:rPr/>
            </w:rPrChange>
          </w:rPr>
          <w:delText xml:space="preserve">aimed to address this gap </w:delText>
        </w:r>
        <w:r w:rsidR="004D29D8" w:rsidRPr="0064055C" w:rsidDel="0064055C">
          <w:rPr>
            <w:rFonts w:ascii="Calibri" w:eastAsia="Calibri" w:hAnsi="Calibri" w:cs="Calibri"/>
            <w:color w:val="000000"/>
            <w:rPrChange w:id="586" w:author="Sooyoung Kim" w:date="2021-06-21T17:18:00Z">
              <w:rPr/>
            </w:rPrChange>
          </w:rPr>
          <w:delText>by extending qualification for SIS and the types of medical services covered by SIS, including for women of reproductive age and children (</w:delText>
        </w:r>
        <w:r w:rsidR="00581973" w:rsidRPr="0064055C" w:rsidDel="0064055C">
          <w:rPr>
            <w:rFonts w:ascii="Calibri" w:eastAsia="Calibri" w:hAnsi="Calibri" w:cs="Calibri"/>
            <w:color w:val="000000"/>
            <w:rPrChange w:id="587" w:author="Sooyoung Kim" w:date="2021-06-21T17:18:00Z">
              <w:rPr/>
            </w:rPrChange>
          </w:rPr>
          <w:fldChar w:fldCharType="begin"/>
        </w:r>
        <w:r w:rsidR="00581973" w:rsidRPr="0064055C" w:rsidDel="0064055C">
          <w:rPr>
            <w:rFonts w:ascii="Calibri" w:eastAsia="Calibri" w:hAnsi="Calibri" w:cs="Calibri"/>
            <w:color w:val="000000"/>
            <w:rPrChange w:id="588" w:author="Sooyoung Kim" w:date="2021-06-21T17:18:00Z">
              <w:rPr/>
            </w:rPrChange>
          </w:rPr>
          <w:delInstrText xml:space="preserve"> HYPERLINK "http://www.scielo.org.pe/pdf/rins/v33n3/a01v33n3.pdf" </w:delInstrText>
        </w:r>
        <w:r w:rsidR="00581973" w:rsidRPr="0064055C" w:rsidDel="0064055C">
          <w:rPr>
            <w:rFonts w:ascii="Calibri" w:eastAsia="Calibri" w:hAnsi="Calibri" w:cs="Calibri"/>
            <w:color w:val="000000"/>
            <w:rPrChange w:id="589" w:author="Sooyoung Kim" w:date="2021-06-21T17:18:00Z">
              <w:rPr/>
            </w:rPrChange>
          </w:rPr>
          <w:fldChar w:fldCharType="separate"/>
        </w:r>
        <w:r w:rsidR="0012030D" w:rsidRPr="0064055C" w:rsidDel="0064055C">
          <w:rPr>
            <w:rFonts w:ascii="Calibri" w:eastAsia="Calibri" w:hAnsi="Calibri" w:cs="Calibri"/>
            <w:color w:val="000000"/>
            <w:rPrChange w:id="590" w:author="Sooyoung Kim" w:date="2021-06-21T17:18:00Z">
              <w:rPr>
                <w:rStyle w:val="Hyperlink"/>
              </w:rPr>
            </w:rPrChange>
          </w:rPr>
          <w:delText>http://www.scielo.org.pe/pdf/rins/v33n3/a01v33n3.pdf</w:delText>
        </w:r>
        <w:r w:rsidR="00581973" w:rsidRPr="0064055C" w:rsidDel="0064055C">
          <w:rPr>
            <w:rFonts w:ascii="Calibri" w:eastAsia="Calibri" w:hAnsi="Calibri" w:cs="Calibri"/>
            <w:color w:val="000000"/>
            <w:rPrChange w:id="591" w:author="Sooyoung Kim" w:date="2021-06-21T17:18:00Z">
              <w:rPr>
                <w:rStyle w:val="Hyperlink"/>
              </w:rPr>
            </w:rPrChange>
          </w:rPr>
          <w:fldChar w:fldCharType="end"/>
        </w:r>
        <w:r w:rsidR="004D29D8" w:rsidRPr="0064055C" w:rsidDel="0064055C">
          <w:rPr>
            <w:rFonts w:ascii="Calibri" w:eastAsia="Calibri" w:hAnsi="Calibri" w:cs="Calibri"/>
            <w:color w:val="000000"/>
            <w:rPrChange w:id="592" w:author="Sooyoung Kim" w:date="2021-06-21T17:18:00Z">
              <w:rPr/>
            </w:rPrChange>
          </w:rPr>
          <w:delText>)</w:delText>
        </w:r>
        <w:r w:rsidR="00D75393" w:rsidRPr="0064055C" w:rsidDel="0064055C">
          <w:rPr>
            <w:rFonts w:ascii="Calibri" w:eastAsia="Calibri" w:hAnsi="Calibri" w:cs="Calibri"/>
            <w:color w:val="000000"/>
            <w:rPrChange w:id="593" w:author="Sooyoung Kim" w:date="2021-06-21T17:18:00Z">
              <w:rPr/>
            </w:rPrChange>
          </w:rPr>
          <w:delText xml:space="preserve"> </w:delText>
        </w:r>
      </w:del>
      <w:del w:id="594" w:author="Sooyoung Kim" w:date="2021-06-21T17:21:00Z">
        <w:r w:rsidR="00AB5853" w:rsidRPr="0064055C" w:rsidDel="008254EF">
          <w:rPr>
            <w:rFonts w:ascii="Calibri" w:eastAsia="Calibri" w:hAnsi="Calibri" w:cs="Calibri"/>
            <w:color w:val="000000"/>
            <w:rPrChange w:id="595" w:author="Sooyoung Kim" w:date="2021-06-21T17:18:00Z">
              <w:rPr/>
            </w:rPrChange>
          </w:rPr>
          <w:delText xml:space="preserve">Since then, the government has enacted multiple other </w:delText>
        </w:r>
        <w:r w:rsidR="00D75393" w:rsidRPr="0064055C" w:rsidDel="008254EF">
          <w:rPr>
            <w:rFonts w:ascii="Calibri" w:eastAsia="Calibri" w:hAnsi="Calibri" w:cs="Calibri"/>
            <w:color w:val="000000"/>
            <w:rPrChange w:id="596" w:author="Sooyoung Kim" w:date="2021-06-21T17:18:00Z">
              <w:rPr/>
            </w:rPrChange>
          </w:rPr>
          <w:delText>decrees to continue</w:delText>
        </w:r>
        <w:r w:rsidR="00AB5853" w:rsidRPr="0064055C" w:rsidDel="008254EF">
          <w:rPr>
            <w:rFonts w:ascii="Calibri" w:eastAsia="Calibri" w:hAnsi="Calibri" w:cs="Calibri"/>
            <w:color w:val="000000"/>
            <w:rPrChange w:id="597" w:author="Sooyoung Kim" w:date="2021-06-21T17:18:00Z">
              <w:rPr/>
            </w:rPrChange>
          </w:rPr>
          <w:delText xml:space="preserve"> </w:delText>
        </w:r>
        <w:r w:rsidR="00D75393" w:rsidRPr="0064055C" w:rsidDel="008254EF">
          <w:rPr>
            <w:rFonts w:ascii="Calibri" w:eastAsia="Calibri" w:hAnsi="Calibri" w:cs="Calibri"/>
            <w:color w:val="000000"/>
            <w:rPrChange w:id="598" w:author="Sooyoung Kim" w:date="2021-06-21T17:18:00Z">
              <w:rPr/>
            </w:rPrChange>
          </w:rPr>
          <w:delText>expan</w:delText>
        </w:r>
        <w:r w:rsidR="00AB5853" w:rsidRPr="0064055C" w:rsidDel="008254EF">
          <w:rPr>
            <w:rFonts w:ascii="Calibri" w:eastAsia="Calibri" w:hAnsi="Calibri" w:cs="Calibri"/>
            <w:color w:val="000000"/>
            <w:rPrChange w:id="599" w:author="Sooyoung Kim" w:date="2021-06-21T17:18:00Z">
              <w:rPr/>
            </w:rPrChange>
          </w:rPr>
          <w:delText>ding</w:delText>
        </w:r>
        <w:r w:rsidR="00D75393" w:rsidRPr="0064055C" w:rsidDel="008254EF">
          <w:rPr>
            <w:rFonts w:ascii="Calibri" w:eastAsia="Calibri" w:hAnsi="Calibri" w:cs="Calibri"/>
            <w:color w:val="000000"/>
            <w:rPrChange w:id="600" w:author="Sooyoung Kim" w:date="2021-06-21T17:18:00Z">
              <w:rPr/>
            </w:rPrChange>
          </w:rPr>
          <w:delText xml:space="preserve"> SIS </w:delText>
        </w:r>
        <w:r w:rsidR="00AB5853" w:rsidRPr="0064055C" w:rsidDel="008254EF">
          <w:rPr>
            <w:rFonts w:ascii="Calibri" w:eastAsia="Calibri" w:hAnsi="Calibri" w:cs="Calibri"/>
            <w:color w:val="000000"/>
            <w:rPrChange w:id="601" w:author="Sooyoung Kim" w:date="2021-06-21T17:18:00Z">
              <w:rPr/>
            </w:rPrChange>
          </w:rPr>
          <w:delText xml:space="preserve">in efforts </w:delText>
        </w:r>
        <w:r w:rsidR="00D75393" w:rsidRPr="0064055C" w:rsidDel="008254EF">
          <w:rPr>
            <w:rFonts w:ascii="Calibri" w:eastAsia="Calibri" w:hAnsi="Calibri" w:cs="Calibri"/>
            <w:color w:val="000000"/>
            <w:rPrChange w:id="602" w:author="Sooyoung Kim" w:date="2021-06-21T17:18:00Z">
              <w:rPr/>
            </w:rPrChange>
          </w:rPr>
          <w:delText xml:space="preserve">to achieve </w:delText>
        </w:r>
        <w:r w:rsidR="00AB5853" w:rsidRPr="0064055C" w:rsidDel="008254EF">
          <w:rPr>
            <w:rFonts w:ascii="Calibri" w:eastAsia="Calibri" w:hAnsi="Calibri" w:cs="Calibri"/>
            <w:color w:val="000000"/>
            <w:rPrChange w:id="603" w:author="Sooyoung Kim" w:date="2021-06-21T17:18:00Z">
              <w:rPr/>
            </w:rPrChange>
          </w:rPr>
          <w:delText>universal health coverage</w:delText>
        </w:r>
        <w:r w:rsidR="00C51B8D" w:rsidRPr="0064055C" w:rsidDel="008254EF">
          <w:rPr>
            <w:rFonts w:ascii="Calibri" w:eastAsia="Calibri" w:hAnsi="Calibri" w:cs="Calibri"/>
            <w:color w:val="000000"/>
            <w:rPrChange w:id="604" w:author="Sooyoung Kim" w:date="2021-06-21T17:18:00Z">
              <w:rPr/>
            </w:rPrChange>
          </w:rPr>
          <w:delText xml:space="preserve">, including </w:delText>
        </w:r>
        <w:r w:rsidR="0039576D" w:rsidRPr="0064055C" w:rsidDel="008254EF">
          <w:rPr>
            <w:rFonts w:ascii="Calibri" w:eastAsia="Calibri" w:hAnsi="Calibri" w:cs="Calibri"/>
            <w:color w:val="000000"/>
            <w:rPrChange w:id="605" w:author="Sooyoung Kim" w:date="2021-06-21T17:18:00Z">
              <w:rPr/>
            </w:rPrChange>
          </w:rPr>
          <w:delText xml:space="preserve">expanding SIS inclusion criteria and the essential package of services that are available free of charge </w:delText>
        </w:r>
        <w:r w:rsidR="00C51B8D" w:rsidRPr="0064055C" w:rsidDel="008254EF">
          <w:rPr>
            <w:rFonts w:ascii="Calibri" w:eastAsia="Calibri" w:hAnsi="Calibri" w:cs="Calibri"/>
            <w:color w:val="000000"/>
            <w:rPrChange w:id="606" w:author="Sooyoung Kim" w:date="2021-06-21T17:18:00Z">
              <w:rPr/>
            </w:rPrChange>
          </w:rPr>
          <w:delText>to reduce out-of-pocket expenditures, regardless of poverty level</w:delText>
        </w:r>
        <w:r w:rsidR="00001CF4" w:rsidRPr="0064055C" w:rsidDel="008254EF">
          <w:rPr>
            <w:rFonts w:ascii="Calibri" w:eastAsia="Calibri" w:hAnsi="Calibri" w:cs="Calibri"/>
            <w:color w:val="000000"/>
            <w:rPrChange w:id="607" w:author="Sooyoung Kim" w:date="2021-06-21T17:18:00Z">
              <w:rPr/>
            </w:rPrChange>
          </w:rPr>
          <w:delText xml:space="preserve">. </w:delText>
        </w:r>
      </w:del>
      <w:del w:id="608" w:author="Sooyoung Kim" w:date="2021-06-21T17:18:00Z">
        <w:r w:rsidR="00001CF4" w:rsidRPr="0064055C" w:rsidDel="0064055C">
          <w:rPr>
            <w:rFonts w:ascii="Calibri" w:eastAsia="Calibri" w:hAnsi="Calibri" w:cs="Calibri"/>
            <w:color w:val="000000"/>
            <w:rPrChange w:id="609" w:author="Sooyoung Kim" w:date="2021-06-21T17:18:00Z">
              <w:rPr/>
            </w:rPrChange>
          </w:rPr>
          <w:delText xml:space="preserve">For example, At the end of 2019, </w:delText>
        </w:r>
        <w:r w:rsidR="00001CF4" w:rsidRPr="0064055C" w:rsidDel="0064055C">
          <w:rPr>
            <w:rFonts w:ascii="Calibri" w:eastAsia="Calibri" w:hAnsi="Calibri" w:cs="Calibri"/>
            <w:color w:val="000000"/>
            <w:rPrChange w:id="610" w:author="Sooyoung Kim" w:date="2021-06-21T17:18:00Z">
              <w:rPr>
                <w:rFonts w:eastAsiaTheme="minorHAnsi"/>
              </w:rPr>
            </w:rPrChange>
          </w:rPr>
          <w:delText>decree 017, established that everyone living in Peru with no health insurance could qualify for SIS, even those without an official national identity document.</w:delText>
        </w:r>
      </w:del>
    </w:p>
    <w:p w14:paraId="7D465014" w14:textId="756489C8" w:rsidR="00D53131" w:rsidRPr="000E30CC" w:rsidDel="008254EF" w:rsidRDefault="00D75393" w:rsidP="0064055C">
      <w:pPr>
        <w:autoSpaceDE w:val="0"/>
        <w:autoSpaceDN w:val="0"/>
        <w:adjustRightInd w:val="0"/>
        <w:rPr>
          <w:del w:id="611" w:author="Sooyoung Kim" w:date="2021-06-21T17:21:00Z"/>
          <w:rFonts w:ascii="Calibri" w:eastAsia="Calibri" w:hAnsi="Calibri" w:cs="Calibri"/>
          <w:color w:val="000000"/>
          <w:rPrChange w:id="612" w:author="Sooyoung Kim" w:date="2021-06-21T16:54:00Z">
            <w:rPr>
              <w:del w:id="613" w:author="Sooyoung Kim" w:date="2021-06-21T17:21:00Z"/>
              <w:rFonts w:eastAsiaTheme="minorHAnsi"/>
            </w:rPr>
          </w:rPrChange>
        </w:rPr>
        <w:pPrChange w:id="614" w:author="Sooyoung Kim" w:date="2021-06-21T17:18:00Z">
          <w:pPr>
            <w:autoSpaceDE w:val="0"/>
            <w:autoSpaceDN w:val="0"/>
            <w:adjustRightInd w:val="0"/>
          </w:pPr>
        </w:pPrChange>
      </w:pPr>
      <w:del w:id="615" w:author="Sooyoung Kim" w:date="2021-06-21T17:18:00Z">
        <w:r w:rsidRPr="000E30CC" w:rsidDel="0064055C">
          <w:rPr>
            <w:rFonts w:ascii="Calibri" w:eastAsia="Calibri" w:hAnsi="Calibri" w:cs="Calibri"/>
            <w:color w:val="000000"/>
            <w:rPrChange w:id="616" w:author="Sooyoung Kim" w:date="2021-06-21T16:54:00Z">
              <w:rPr/>
            </w:rPrChange>
          </w:rPr>
          <w:delText xml:space="preserve"> (</w:delText>
        </w:r>
        <w:r w:rsidR="00581973" w:rsidRPr="000E30CC" w:rsidDel="0064055C">
          <w:rPr>
            <w:rFonts w:ascii="Calibri" w:eastAsia="Calibri" w:hAnsi="Calibri" w:cs="Calibri"/>
            <w:color w:val="000000"/>
            <w:rPrChange w:id="617" w:author="Sooyoung Kim" w:date="2021-06-21T16:54:00Z">
              <w:rPr/>
            </w:rPrChange>
          </w:rPr>
          <w:fldChar w:fldCharType="begin"/>
        </w:r>
        <w:r w:rsidR="00581973" w:rsidRPr="000E30CC" w:rsidDel="0064055C">
          <w:rPr>
            <w:rFonts w:ascii="Calibri" w:eastAsia="Calibri" w:hAnsi="Calibri" w:cs="Calibri"/>
            <w:color w:val="000000"/>
            <w:rPrChange w:id="618" w:author="Sooyoung Kim" w:date="2021-06-21T16:54:00Z">
              <w:rPr/>
            </w:rPrChange>
          </w:rPr>
          <w:delInstrText xml:space="preserve"> HYPERLINK "https://busquedas.elperuano.pe/normaslegales/decreto-de-urgencia-que-establece-medidas-para-la-cobertura-decreto-de-urgencia-n-017-2019-1831446-1/" </w:delInstrText>
        </w:r>
        <w:r w:rsidR="00581973" w:rsidRPr="000E30CC" w:rsidDel="0064055C">
          <w:rPr>
            <w:rFonts w:ascii="Calibri" w:eastAsia="Calibri" w:hAnsi="Calibri" w:cs="Calibri"/>
            <w:color w:val="000000"/>
            <w:rPrChange w:id="619" w:author="Sooyoung Kim" w:date="2021-06-21T16:54:00Z">
              <w:rPr/>
            </w:rPrChange>
          </w:rPr>
          <w:fldChar w:fldCharType="separate"/>
        </w:r>
        <w:r w:rsidR="007E7550" w:rsidRPr="000E30CC" w:rsidDel="0064055C">
          <w:rPr>
            <w:rFonts w:ascii="Calibri" w:eastAsia="Calibri" w:hAnsi="Calibri" w:cs="Calibri"/>
            <w:color w:val="000000"/>
            <w:rPrChange w:id="620" w:author="Sooyoung Kim" w:date="2021-06-21T16:54:00Z">
              <w:rPr>
                <w:rStyle w:val="Hyperlink"/>
              </w:rPr>
            </w:rPrChange>
          </w:rPr>
          <w:delText>https://busquedas.elperuano.pe/normaslegales/decreto-de-urgencia-que-establece-medidas-para-la-cobertura-decreto-de-urgencia-n-017-2019-1831446-1/</w:delText>
        </w:r>
        <w:r w:rsidR="00581973" w:rsidRPr="000E30CC" w:rsidDel="0064055C">
          <w:rPr>
            <w:rFonts w:ascii="Calibri" w:eastAsia="Calibri" w:hAnsi="Calibri" w:cs="Calibri"/>
            <w:color w:val="000000"/>
            <w:rPrChange w:id="621" w:author="Sooyoung Kim" w:date="2021-06-21T16:54:00Z">
              <w:rPr>
                <w:rStyle w:val="Hyperlink"/>
              </w:rPr>
            </w:rPrChange>
          </w:rPr>
          <w:fldChar w:fldCharType="end"/>
        </w:r>
        <w:r w:rsidRPr="000E30CC" w:rsidDel="0064055C">
          <w:rPr>
            <w:rFonts w:ascii="Calibri" w:eastAsia="Calibri" w:hAnsi="Calibri" w:cs="Calibri"/>
            <w:color w:val="000000"/>
            <w:rPrChange w:id="622" w:author="Sooyoung Kim" w:date="2021-06-21T16:54:00Z">
              <w:rPr/>
            </w:rPrChange>
          </w:rPr>
          <w:delText>)</w:delText>
        </w:r>
        <w:r w:rsidR="00D53131" w:rsidRPr="000E30CC" w:rsidDel="0064055C">
          <w:rPr>
            <w:rFonts w:ascii="Calibri" w:eastAsia="Calibri" w:hAnsi="Calibri" w:cs="Calibri"/>
            <w:color w:val="000000"/>
            <w:rPrChange w:id="623" w:author="Sooyoung Kim" w:date="2021-06-21T16:54:00Z">
              <w:rPr/>
            </w:rPrChange>
          </w:rPr>
          <w:delText xml:space="preserve">. </w:delText>
        </w:r>
        <w:r w:rsidR="00D254F5" w:rsidRPr="000E30CC" w:rsidDel="0064055C">
          <w:rPr>
            <w:rFonts w:ascii="Calibri" w:eastAsia="Calibri" w:hAnsi="Calibri" w:cs="Calibri"/>
            <w:color w:val="000000"/>
            <w:rPrChange w:id="624" w:author="Sooyoung Kim" w:date="2021-06-21T16:54:00Z">
              <w:rPr/>
            </w:rPrChange>
          </w:rPr>
          <w:delText xml:space="preserve"> </w:delText>
        </w:r>
        <w:r w:rsidR="00581973" w:rsidRPr="000E30CC" w:rsidDel="0064055C">
          <w:rPr>
            <w:rFonts w:ascii="Calibri" w:eastAsia="Calibri" w:hAnsi="Calibri" w:cs="Calibri"/>
            <w:color w:val="000000"/>
            <w:rPrChange w:id="625" w:author="Sooyoung Kim" w:date="2021-06-21T16:54:00Z">
              <w:rPr/>
            </w:rPrChange>
          </w:rPr>
          <w:fldChar w:fldCharType="begin"/>
        </w:r>
        <w:r w:rsidR="00581973" w:rsidRPr="000E30CC" w:rsidDel="0064055C">
          <w:rPr>
            <w:rFonts w:ascii="Calibri" w:eastAsia="Calibri" w:hAnsi="Calibri" w:cs="Calibri"/>
            <w:color w:val="000000"/>
            <w:rPrChange w:id="626" w:author="Sooyoung Kim" w:date="2021-06-21T16:54:00Z">
              <w:rPr/>
            </w:rPrChange>
          </w:rPr>
          <w:delInstrText xml:space="preserve"> HYPERLINK "https://www.mesadeconcertacion.org.pe/storage/documentos/2020-08-17/informe-salud-mclcp-2020-7-de-julio.pdf" </w:delInstrText>
        </w:r>
        <w:r w:rsidR="00581973" w:rsidRPr="000E30CC" w:rsidDel="0064055C">
          <w:rPr>
            <w:rFonts w:ascii="Calibri" w:eastAsia="Calibri" w:hAnsi="Calibri" w:cs="Calibri"/>
            <w:color w:val="000000"/>
            <w:rPrChange w:id="627" w:author="Sooyoung Kim" w:date="2021-06-21T16:54:00Z">
              <w:rPr/>
            </w:rPrChange>
          </w:rPr>
          <w:fldChar w:fldCharType="separate"/>
        </w:r>
        <w:r w:rsidR="00D254F5" w:rsidRPr="000E30CC" w:rsidDel="0064055C">
          <w:rPr>
            <w:rFonts w:ascii="Calibri" w:eastAsia="Calibri" w:hAnsi="Calibri" w:cs="Calibri"/>
            <w:color w:val="000000"/>
            <w:rPrChange w:id="628" w:author="Sooyoung Kim" w:date="2021-06-21T16:54:00Z">
              <w:rPr>
                <w:rStyle w:val="Hyperlink"/>
              </w:rPr>
            </w:rPrChange>
          </w:rPr>
          <w:delText>https://www.mesadeconcertacion.org.pe/storage/documentos/2020-08-17/informe-salud-mclcp-2020-7-de-julio.pdf</w:delText>
        </w:r>
        <w:r w:rsidR="00581973" w:rsidRPr="000E30CC" w:rsidDel="0064055C">
          <w:rPr>
            <w:rFonts w:ascii="Calibri" w:eastAsia="Calibri" w:hAnsi="Calibri" w:cs="Calibri"/>
            <w:color w:val="000000"/>
            <w:rPrChange w:id="629" w:author="Sooyoung Kim" w:date="2021-06-21T16:54:00Z">
              <w:rPr>
                <w:rStyle w:val="Hyperlink"/>
              </w:rPr>
            </w:rPrChange>
          </w:rPr>
          <w:fldChar w:fldCharType="end"/>
        </w:r>
        <w:r w:rsidR="00D254F5" w:rsidRPr="000E30CC" w:rsidDel="0064055C">
          <w:rPr>
            <w:rFonts w:ascii="Calibri" w:eastAsia="Calibri" w:hAnsi="Calibri" w:cs="Calibri"/>
            <w:color w:val="000000"/>
            <w:rPrChange w:id="630" w:author="Sooyoung Kim" w:date="2021-06-21T16:54:00Z">
              <w:rPr/>
            </w:rPrChange>
          </w:rPr>
          <w:delText>.</w:delText>
        </w:r>
      </w:del>
    </w:p>
    <w:p w14:paraId="4360F3AF" w14:textId="2D06C56E" w:rsidR="00D53131" w:rsidRPr="000E30CC" w:rsidDel="0064055C" w:rsidRDefault="00D53131" w:rsidP="00D53131">
      <w:pPr>
        <w:autoSpaceDE w:val="0"/>
        <w:autoSpaceDN w:val="0"/>
        <w:adjustRightInd w:val="0"/>
        <w:rPr>
          <w:del w:id="631" w:author="Sooyoung Kim" w:date="2021-06-21T17:18:00Z"/>
          <w:rFonts w:ascii="Calibri" w:eastAsia="Calibri" w:hAnsi="Calibri" w:cs="Calibri"/>
          <w:color w:val="000000"/>
          <w:rPrChange w:id="632" w:author="Sooyoung Kim" w:date="2021-06-21T16:54:00Z">
            <w:rPr>
              <w:del w:id="633" w:author="Sooyoung Kim" w:date="2021-06-21T17:18:00Z"/>
              <w:rFonts w:eastAsiaTheme="minorHAnsi"/>
            </w:rPr>
          </w:rPrChange>
        </w:rPr>
      </w:pPr>
    </w:p>
    <w:p w14:paraId="7B55F780" w14:textId="305609A8" w:rsidR="007E7550" w:rsidRPr="000E30CC" w:rsidDel="0064055C" w:rsidRDefault="00EE2D25" w:rsidP="00D53131">
      <w:pPr>
        <w:autoSpaceDE w:val="0"/>
        <w:autoSpaceDN w:val="0"/>
        <w:adjustRightInd w:val="0"/>
        <w:rPr>
          <w:del w:id="634" w:author="Sooyoung Kim" w:date="2021-06-21T17:18:00Z"/>
          <w:rFonts w:ascii="Calibri" w:eastAsia="Calibri" w:hAnsi="Calibri" w:cs="Calibri"/>
          <w:i/>
          <w:iCs/>
          <w:color w:val="000000"/>
          <w:rPrChange w:id="635" w:author="Sooyoung Kim" w:date="2021-06-21T16:54:00Z">
            <w:rPr>
              <w:del w:id="636" w:author="Sooyoung Kim" w:date="2021-06-21T17:18:00Z"/>
              <w:i/>
              <w:iCs/>
            </w:rPr>
          </w:rPrChange>
        </w:rPr>
      </w:pPr>
      <w:del w:id="637" w:author="Sooyoung Kim" w:date="2021-06-21T17:18:00Z">
        <w:r w:rsidRPr="000E30CC" w:rsidDel="0064055C">
          <w:rPr>
            <w:rFonts w:ascii="Calibri" w:eastAsia="Calibri" w:hAnsi="Calibri" w:cs="Calibri"/>
            <w:i/>
            <w:iCs/>
            <w:color w:val="000000"/>
            <w:rPrChange w:id="638" w:author="Sooyoung Kim" w:date="2021-06-21T16:54:00Z">
              <w:rPr>
                <w:i/>
                <w:iCs/>
              </w:rPr>
            </w:rPrChange>
          </w:rPr>
          <w:delText>Progress towards Universal Health Coverage</w:delText>
        </w:r>
      </w:del>
    </w:p>
    <w:p w14:paraId="7F9CA83C" w14:textId="313BF441" w:rsidR="007E7550" w:rsidRPr="000E30CC" w:rsidDel="008254EF" w:rsidRDefault="007E7550" w:rsidP="0064055C">
      <w:pPr>
        <w:autoSpaceDE w:val="0"/>
        <w:autoSpaceDN w:val="0"/>
        <w:adjustRightInd w:val="0"/>
        <w:rPr>
          <w:del w:id="639" w:author="Sooyoung Kim" w:date="2021-06-21T17:21:00Z"/>
          <w:rFonts w:ascii="Calibri" w:eastAsia="Calibri" w:hAnsi="Calibri" w:cs="Calibri"/>
          <w:color w:val="000000"/>
          <w:rPrChange w:id="640" w:author="Sooyoung Kim" w:date="2021-06-21T16:54:00Z">
            <w:rPr>
              <w:del w:id="641" w:author="Sooyoung Kim" w:date="2021-06-21T17:21:00Z"/>
            </w:rPr>
          </w:rPrChange>
        </w:rPr>
        <w:pPrChange w:id="642" w:author="Sooyoung Kim" w:date="2021-06-21T17:18:00Z">
          <w:pPr>
            <w:pStyle w:val="subindice3"/>
            <w:shd w:val="clear" w:color="auto" w:fill="FFFFFF"/>
            <w:spacing w:before="240" w:beforeAutospacing="0" w:after="15" w:afterAutospacing="0"/>
          </w:pPr>
        </w:pPrChange>
      </w:pPr>
      <w:del w:id="643" w:author="Sooyoung Kim" w:date="2021-06-21T17:18:00Z">
        <w:r w:rsidRPr="000E30CC" w:rsidDel="0064055C">
          <w:rPr>
            <w:rFonts w:ascii="Calibri" w:eastAsia="Calibri" w:hAnsi="Calibri" w:cs="Calibri"/>
            <w:color w:val="000000"/>
            <w:rPrChange w:id="644" w:author="Sooyoung Kim" w:date="2021-06-21T16:54:00Z">
              <w:rPr/>
            </w:rPrChange>
          </w:rPr>
          <w:delText>B</w:delText>
        </w:r>
      </w:del>
      <w:del w:id="645" w:author="Sooyoung Kim" w:date="2021-06-21T17:21:00Z">
        <w:r w:rsidRPr="000E30CC" w:rsidDel="008254EF">
          <w:rPr>
            <w:rFonts w:ascii="Calibri" w:eastAsia="Calibri" w:hAnsi="Calibri" w:cs="Calibri"/>
            <w:color w:val="000000"/>
            <w:rPrChange w:id="646" w:author="Sooyoung Kim" w:date="2021-06-21T16:54:00Z">
              <w:rPr/>
            </w:rPrChange>
          </w:rPr>
          <w:delText>etween 2009</w:delText>
        </w:r>
      </w:del>
      <w:del w:id="647" w:author="Sooyoung Kim" w:date="2021-06-21T17:18:00Z">
        <w:r w:rsidRPr="000E30CC" w:rsidDel="0064055C">
          <w:rPr>
            <w:rFonts w:ascii="Calibri" w:eastAsia="Calibri" w:hAnsi="Calibri" w:cs="Calibri"/>
            <w:color w:val="000000"/>
            <w:rPrChange w:id="648" w:author="Sooyoung Kim" w:date="2021-06-21T16:54:00Z">
              <w:rPr/>
            </w:rPrChange>
          </w:rPr>
          <w:delText>,</w:delText>
        </w:r>
      </w:del>
      <w:del w:id="649" w:author="Sooyoung Kim" w:date="2021-06-21T17:21:00Z">
        <w:r w:rsidRPr="000E30CC" w:rsidDel="008254EF">
          <w:rPr>
            <w:rFonts w:ascii="Calibri" w:eastAsia="Calibri" w:hAnsi="Calibri" w:cs="Calibri"/>
            <w:color w:val="000000"/>
            <w:rPrChange w:id="650" w:author="Sooyoung Kim" w:date="2021-06-21T16:54:00Z">
              <w:rPr/>
            </w:rPrChange>
          </w:rPr>
          <w:delText xml:space="preserve"> </w:delText>
        </w:r>
      </w:del>
      <w:del w:id="651" w:author="Sooyoung Kim" w:date="2021-06-21T17:18:00Z">
        <w:r w:rsidRPr="000E30CC" w:rsidDel="0064055C">
          <w:rPr>
            <w:rFonts w:ascii="Calibri" w:eastAsia="Calibri" w:hAnsi="Calibri" w:cs="Calibri"/>
            <w:color w:val="000000"/>
            <w:rPrChange w:id="652" w:author="Sooyoung Kim" w:date="2021-06-21T16:54:00Z">
              <w:rPr/>
            </w:rPrChange>
          </w:rPr>
          <w:delText xml:space="preserve">with the approval of Universal Health </w:delText>
        </w:r>
        <w:r w:rsidR="00EE2D25" w:rsidRPr="000E30CC" w:rsidDel="0064055C">
          <w:rPr>
            <w:rFonts w:ascii="Calibri" w:eastAsia="Calibri" w:hAnsi="Calibri" w:cs="Calibri"/>
            <w:color w:val="000000"/>
            <w:rPrChange w:id="653" w:author="Sooyoung Kim" w:date="2021-06-21T16:54:00Z">
              <w:rPr/>
            </w:rPrChange>
          </w:rPr>
          <w:delText>Insurance</w:delText>
        </w:r>
        <w:r w:rsidRPr="000E30CC" w:rsidDel="0064055C">
          <w:rPr>
            <w:rFonts w:ascii="Calibri" w:eastAsia="Calibri" w:hAnsi="Calibri" w:cs="Calibri"/>
            <w:color w:val="000000"/>
            <w:rPrChange w:id="654" w:author="Sooyoung Kim" w:date="2021-06-21T16:54:00Z">
              <w:rPr/>
            </w:rPrChange>
          </w:rPr>
          <w:delText xml:space="preserve"> Law, </w:delText>
        </w:r>
      </w:del>
      <w:del w:id="655" w:author="Sooyoung Kim" w:date="2021-06-21T17:21:00Z">
        <w:r w:rsidRPr="000E30CC" w:rsidDel="008254EF">
          <w:rPr>
            <w:rFonts w:ascii="Calibri" w:eastAsia="Calibri" w:hAnsi="Calibri" w:cs="Calibri"/>
            <w:color w:val="000000"/>
            <w:rPrChange w:id="656" w:author="Sooyoung Kim" w:date="2021-06-21T16:54:00Z">
              <w:rPr/>
            </w:rPrChange>
          </w:rPr>
          <w:delText xml:space="preserve">and 2017, </w:delText>
        </w:r>
        <w:r w:rsidR="00EE2D25" w:rsidRPr="000E30CC" w:rsidDel="008254EF">
          <w:rPr>
            <w:rFonts w:ascii="Calibri" w:eastAsia="Calibri" w:hAnsi="Calibri" w:cs="Calibri"/>
            <w:color w:val="000000"/>
            <w:rPrChange w:id="657" w:author="Sooyoung Kim" w:date="2021-06-21T16:54:00Z">
              <w:rPr/>
            </w:rPrChange>
          </w:rPr>
          <w:delText xml:space="preserve">healthcare </w:delText>
        </w:r>
        <w:r w:rsidRPr="000E30CC" w:rsidDel="008254EF">
          <w:rPr>
            <w:rFonts w:ascii="Calibri" w:eastAsia="Calibri" w:hAnsi="Calibri" w:cs="Calibri"/>
            <w:color w:val="000000"/>
            <w:rPrChange w:id="658" w:author="Sooyoung Kim" w:date="2021-06-21T16:54:00Z">
              <w:rPr/>
            </w:rPrChange>
          </w:rPr>
          <w:delText xml:space="preserve">coverage increased </w:delText>
        </w:r>
        <w:r w:rsidR="00EE2D25" w:rsidRPr="000E30CC" w:rsidDel="008254EF">
          <w:rPr>
            <w:rFonts w:ascii="Calibri" w:eastAsia="Calibri" w:hAnsi="Calibri" w:cs="Calibri"/>
            <w:color w:val="000000"/>
            <w:rPrChange w:id="659" w:author="Sooyoung Kim" w:date="2021-06-21T16:54:00Z">
              <w:rPr/>
            </w:rPrChange>
          </w:rPr>
          <w:delText>significantly</w:delText>
        </w:r>
        <w:r w:rsidRPr="000E30CC" w:rsidDel="008254EF">
          <w:rPr>
            <w:rFonts w:ascii="Calibri" w:eastAsia="Calibri" w:hAnsi="Calibri" w:cs="Calibri"/>
            <w:color w:val="000000"/>
            <w:rPrChange w:id="660" w:author="Sooyoung Kim" w:date="2021-06-21T16:54:00Z">
              <w:rPr/>
            </w:rPrChange>
          </w:rPr>
          <w:delText xml:space="preserve"> from 60</w:delText>
        </w:r>
        <w:r w:rsidR="00EE2D25" w:rsidRPr="000E30CC" w:rsidDel="008254EF">
          <w:rPr>
            <w:rFonts w:ascii="Calibri" w:eastAsia="Calibri" w:hAnsi="Calibri" w:cs="Calibri"/>
            <w:color w:val="000000"/>
            <w:rPrChange w:id="661" w:author="Sooyoung Kim" w:date="2021-06-21T16:54:00Z">
              <w:rPr/>
            </w:rPrChange>
          </w:rPr>
          <w:delText>.</w:delText>
        </w:r>
        <w:r w:rsidRPr="000E30CC" w:rsidDel="008254EF">
          <w:rPr>
            <w:rFonts w:ascii="Calibri" w:eastAsia="Calibri" w:hAnsi="Calibri" w:cs="Calibri"/>
            <w:color w:val="000000"/>
            <w:rPrChange w:id="662" w:author="Sooyoung Kim" w:date="2021-06-21T16:54:00Z">
              <w:rPr/>
            </w:rPrChange>
          </w:rPr>
          <w:delText>5% to 76</w:delText>
        </w:r>
        <w:r w:rsidR="00EE2D25" w:rsidRPr="000E30CC" w:rsidDel="008254EF">
          <w:rPr>
            <w:rFonts w:ascii="Calibri" w:eastAsia="Calibri" w:hAnsi="Calibri" w:cs="Calibri"/>
            <w:color w:val="000000"/>
            <w:rPrChange w:id="663" w:author="Sooyoung Kim" w:date="2021-06-21T16:54:00Z">
              <w:rPr/>
            </w:rPrChange>
          </w:rPr>
          <w:delText>.</w:delText>
        </w:r>
        <w:r w:rsidRPr="000E30CC" w:rsidDel="008254EF">
          <w:rPr>
            <w:rFonts w:ascii="Calibri" w:eastAsia="Calibri" w:hAnsi="Calibri" w:cs="Calibri"/>
            <w:color w:val="000000"/>
            <w:rPrChange w:id="664" w:author="Sooyoung Kim" w:date="2021-06-21T16:54:00Z">
              <w:rPr/>
            </w:rPrChange>
          </w:rPr>
          <w:delText xml:space="preserve">4% </w:delText>
        </w:r>
      </w:del>
      <w:del w:id="665" w:author="Sooyoung Kim" w:date="2021-06-21T17:19:00Z">
        <w:r w:rsidR="00581973" w:rsidRPr="000E30CC" w:rsidDel="0064055C">
          <w:rPr>
            <w:rFonts w:ascii="Calibri" w:eastAsia="Calibri" w:hAnsi="Calibri" w:cs="Calibri"/>
            <w:color w:val="000000"/>
            <w:rPrChange w:id="666" w:author="Sooyoung Kim" w:date="2021-06-21T16:54:00Z">
              <w:rPr/>
            </w:rPrChange>
          </w:rPr>
          <w:fldChar w:fldCharType="begin"/>
        </w:r>
        <w:r w:rsidR="00581973" w:rsidRPr="000E30CC" w:rsidDel="0064055C">
          <w:rPr>
            <w:rFonts w:ascii="Calibri" w:eastAsia="Calibri" w:hAnsi="Calibri" w:cs="Calibri"/>
            <w:color w:val="000000"/>
            <w:rPrChange w:id="667" w:author="Sooyoung Kim" w:date="2021-06-21T16:54:00Z">
              <w:rPr/>
            </w:rPrChange>
          </w:rPr>
          <w:delInstrText xml:space="preserve"> HYPERLINK "https://rpmesp.ins.gob.pe</w:delInstrText>
        </w:r>
        <w:r w:rsidR="00581973" w:rsidRPr="000E30CC" w:rsidDel="0064055C">
          <w:rPr>
            <w:rFonts w:ascii="Calibri" w:eastAsia="Calibri" w:hAnsi="Calibri" w:cs="Calibri"/>
            <w:color w:val="000000"/>
            <w:rPrChange w:id="668" w:author="Sooyoung Kim" w:date="2021-06-21T16:54:00Z">
              <w:rPr/>
            </w:rPrChange>
          </w:rPr>
          <w:delInstrText xml:space="preserve">/index.php/rpmesp/article/view/3998/3314" </w:delInstrText>
        </w:r>
        <w:r w:rsidR="00581973" w:rsidRPr="000E30CC" w:rsidDel="0064055C">
          <w:rPr>
            <w:rFonts w:ascii="Calibri" w:eastAsia="Calibri" w:hAnsi="Calibri" w:cs="Calibri"/>
            <w:color w:val="000000"/>
            <w:rPrChange w:id="669" w:author="Sooyoung Kim" w:date="2021-06-21T16:54:00Z">
              <w:rPr/>
            </w:rPrChange>
          </w:rPr>
          <w:fldChar w:fldCharType="separate"/>
        </w:r>
        <w:r w:rsidRPr="000E30CC" w:rsidDel="0064055C">
          <w:rPr>
            <w:rFonts w:ascii="Calibri" w:eastAsia="Calibri" w:hAnsi="Calibri" w:cs="Calibri"/>
            <w:color w:val="000000"/>
            <w:rPrChange w:id="670" w:author="Sooyoung Kim" w:date="2021-06-21T16:54:00Z">
              <w:rPr>
                <w:rStyle w:val="Hyperlink"/>
              </w:rPr>
            </w:rPrChange>
          </w:rPr>
          <w:delText>https://rpmesp.ins.gob.pe/index.php/rpmesp/article/view/3998/3314</w:delText>
        </w:r>
        <w:r w:rsidR="00581973" w:rsidRPr="000E30CC" w:rsidDel="0064055C">
          <w:rPr>
            <w:rFonts w:ascii="Calibri" w:eastAsia="Calibri" w:hAnsi="Calibri" w:cs="Calibri"/>
            <w:color w:val="000000"/>
            <w:rPrChange w:id="671" w:author="Sooyoung Kim" w:date="2021-06-21T16:54:00Z">
              <w:rPr>
                <w:rStyle w:val="Hyperlink"/>
              </w:rPr>
            </w:rPrChange>
          </w:rPr>
          <w:fldChar w:fldCharType="end"/>
        </w:r>
        <w:r w:rsidRPr="000E30CC" w:rsidDel="0064055C">
          <w:rPr>
            <w:rFonts w:ascii="Calibri" w:eastAsia="Calibri" w:hAnsi="Calibri" w:cs="Calibri"/>
            <w:color w:val="000000"/>
            <w:rPrChange w:id="672" w:author="Sooyoung Kim" w:date="2021-06-21T16:54:00Z">
              <w:rPr/>
            </w:rPrChange>
          </w:rPr>
          <w:delText>. The largest increase</w:delText>
        </w:r>
        <w:r w:rsidR="00EE2D25" w:rsidRPr="000E30CC" w:rsidDel="0064055C">
          <w:rPr>
            <w:rFonts w:ascii="Calibri" w:eastAsia="Calibri" w:hAnsi="Calibri" w:cs="Calibri"/>
            <w:color w:val="000000"/>
            <w:rPrChange w:id="673" w:author="Sooyoung Kim" w:date="2021-06-21T16:54:00Z">
              <w:rPr/>
            </w:rPrChange>
          </w:rPr>
          <w:delText>s</w:delText>
        </w:r>
        <w:r w:rsidRPr="000E30CC" w:rsidDel="0064055C">
          <w:rPr>
            <w:rFonts w:ascii="Calibri" w:eastAsia="Calibri" w:hAnsi="Calibri" w:cs="Calibri"/>
            <w:color w:val="000000"/>
            <w:rPrChange w:id="674" w:author="Sooyoung Kim" w:date="2021-06-21T16:54:00Z">
              <w:rPr/>
            </w:rPrChange>
          </w:rPr>
          <w:delText xml:space="preserve"> </w:delText>
        </w:r>
        <w:r w:rsidR="00EE2D25" w:rsidRPr="000E30CC" w:rsidDel="0064055C">
          <w:rPr>
            <w:rFonts w:ascii="Calibri" w:eastAsia="Calibri" w:hAnsi="Calibri" w:cs="Calibri"/>
            <w:color w:val="000000"/>
            <w:rPrChange w:id="675" w:author="Sooyoung Kim" w:date="2021-06-21T16:54:00Z">
              <w:rPr/>
            </w:rPrChange>
          </w:rPr>
          <w:delText xml:space="preserve">were recorded due to a larger proportion of </w:delText>
        </w:r>
        <w:r w:rsidRPr="000E30CC" w:rsidDel="0064055C">
          <w:rPr>
            <w:rFonts w:ascii="Calibri" w:eastAsia="Calibri" w:hAnsi="Calibri" w:cs="Calibri"/>
            <w:color w:val="000000"/>
            <w:rPrChange w:id="676" w:author="Sooyoung Kim" w:date="2021-06-21T16:54:00Z">
              <w:rPr/>
            </w:rPrChange>
          </w:rPr>
          <w:delText>SIS affiliate</w:delText>
        </w:r>
        <w:r w:rsidR="00EE2D25" w:rsidRPr="000E30CC" w:rsidDel="0064055C">
          <w:rPr>
            <w:rFonts w:ascii="Calibri" w:eastAsia="Calibri" w:hAnsi="Calibri" w:cs="Calibri"/>
            <w:color w:val="000000"/>
            <w:rPrChange w:id="677" w:author="Sooyoung Kim" w:date="2021-06-21T16:54:00Z">
              <w:rPr/>
            </w:rPrChange>
          </w:rPr>
          <w:delText>s</w:delText>
        </w:r>
        <w:r w:rsidRPr="000E30CC" w:rsidDel="0064055C">
          <w:rPr>
            <w:rFonts w:ascii="Calibri" w:eastAsia="Calibri" w:hAnsi="Calibri" w:cs="Calibri"/>
            <w:color w:val="000000"/>
            <w:rPrChange w:id="678" w:author="Sooyoung Kim" w:date="2021-06-21T16:54:00Z">
              <w:rPr/>
            </w:rPrChange>
          </w:rPr>
          <w:delText xml:space="preserve">, particularly since 2013 </w:delText>
        </w:r>
        <w:r w:rsidR="00EE2D25" w:rsidRPr="000E30CC" w:rsidDel="0064055C">
          <w:rPr>
            <w:rFonts w:ascii="Calibri" w:eastAsia="Calibri" w:hAnsi="Calibri" w:cs="Calibri"/>
            <w:color w:val="000000"/>
            <w:rPrChange w:id="679" w:author="Sooyoung Kim" w:date="2021-06-21T16:54:00Z">
              <w:rPr/>
            </w:rPrChange>
          </w:rPr>
          <w:delText>and the</w:delText>
        </w:r>
        <w:r w:rsidRPr="000E30CC" w:rsidDel="0064055C">
          <w:rPr>
            <w:rFonts w:ascii="Calibri" w:eastAsia="Calibri" w:hAnsi="Calibri" w:cs="Calibri"/>
            <w:color w:val="000000"/>
            <w:rPrChange w:id="680" w:author="Sooyoung Kim" w:date="2021-06-21T16:54:00Z">
              <w:rPr/>
            </w:rPrChange>
          </w:rPr>
          <w:delText xml:space="preserve"> beginning the healthcare sector reform. A</w:delText>
        </w:r>
        <w:r w:rsidR="00751BDD" w:rsidRPr="000E30CC" w:rsidDel="0064055C">
          <w:rPr>
            <w:rFonts w:ascii="Calibri" w:eastAsia="Calibri" w:hAnsi="Calibri" w:cs="Calibri"/>
            <w:color w:val="000000"/>
            <w:rPrChange w:id="681" w:author="Sooyoung Kim" w:date="2021-06-21T16:54:00Z">
              <w:rPr/>
            </w:rPrChange>
          </w:rPr>
          <w:delText>s</w:delText>
        </w:r>
        <w:r w:rsidRPr="000E30CC" w:rsidDel="0064055C">
          <w:rPr>
            <w:rFonts w:ascii="Calibri" w:eastAsia="Calibri" w:hAnsi="Calibri" w:cs="Calibri"/>
            <w:color w:val="000000"/>
            <w:rPrChange w:id="682" w:author="Sooyoung Kim" w:date="2021-06-21T16:54:00Z">
              <w:rPr/>
            </w:rPrChange>
          </w:rPr>
          <w:delText xml:space="preserve"> of 2017, SIS affiliates made 47% of the population (</w:delText>
        </w:r>
        <w:r w:rsidR="00581973" w:rsidRPr="000E30CC" w:rsidDel="0064055C">
          <w:rPr>
            <w:rFonts w:ascii="Calibri" w:eastAsia="Calibri" w:hAnsi="Calibri" w:cs="Calibri"/>
            <w:color w:val="000000"/>
            <w:rPrChange w:id="683" w:author="Sooyoung Kim" w:date="2021-06-21T16:54:00Z">
              <w:rPr/>
            </w:rPrChange>
          </w:rPr>
          <w:fldChar w:fldCharType="begin"/>
        </w:r>
        <w:r w:rsidR="00581973" w:rsidRPr="000E30CC" w:rsidDel="0064055C">
          <w:rPr>
            <w:rFonts w:ascii="Calibri" w:eastAsia="Calibri" w:hAnsi="Calibri" w:cs="Calibri"/>
            <w:color w:val="000000"/>
            <w:rPrChange w:id="684" w:author="Sooyoung Kim" w:date="2021-06-21T16:54:00Z">
              <w:rPr/>
            </w:rPrChange>
          </w:rPr>
          <w:delInstrText xml:space="preserve"> HYPERLINK "https://rpmesp.ins.gob.pe/index.php/rpmesp/article/view/3998/3314" </w:delInstrText>
        </w:r>
        <w:r w:rsidR="00581973" w:rsidRPr="000E30CC" w:rsidDel="0064055C">
          <w:rPr>
            <w:rFonts w:ascii="Calibri" w:eastAsia="Calibri" w:hAnsi="Calibri" w:cs="Calibri"/>
            <w:color w:val="000000"/>
            <w:rPrChange w:id="685" w:author="Sooyoung Kim" w:date="2021-06-21T16:54:00Z">
              <w:rPr/>
            </w:rPrChange>
          </w:rPr>
          <w:fldChar w:fldCharType="separate"/>
        </w:r>
        <w:r w:rsidRPr="000E30CC" w:rsidDel="0064055C">
          <w:rPr>
            <w:rFonts w:ascii="Calibri" w:eastAsia="Calibri" w:hAnsi="Calibri" w:cs="Calibri"/>
            <w:color w:val="000000"/>
            <w:rPrChange w:id="686" w:author="Sooyoung Kim" w:date="2021-06-21T16:54:00Z">
              <w:rPr>
                <w:rStyle w:val="Hyperlink"/>
              </w:rPr>
            </w:rPrChange>
          </w:rPr>
          <w:delText>https://rpmesp.ins.gob.pe/index.php/rpmesp/article/view/3998/3314</w:delText>
        </w:r>
        <w:r w:rsidR="00581973" w:rsidRPr="000E30CC" w:rsidDel="0064055C">
          <w:rPr>
            <w:rFonts w:ascii="Calibri" w:eastAsia="Calibri" w:hAnsi="Calibri" w:cs="Calibri"/>
            <w:color w:val="000000"/>
            <w:rPrChange w:id="687" w:author="Sooyoung Kim" w:date="2021-06-21T16:54:00Z">
              <w:rPr>
                <w:rStyle w:val="Hyperlink"/>
              </w:rPr>
            </w:rPrChange>
          </w:rPr>
          <w:fldChar w:fldCharType="end"/>
        </w:r>
        <w:r w:rsidRPr="000E30CC" w:rsidDel="0064055C">
          <w:rPr>
            <w:rFonts w:ascii="Calibri" w:eastAsia="Calibri" w:hAnsi="Calibri" w:cs="Calibri"/>
            <w:color w:val="000000"/>
            <w:rPrChange w:id="688" w:author="Sooyoung Kim" w:date="2021-06-21T16:54:00Z">
              <w:rPr/>
            </w:rPrChange>
          </w:rPr>
          <w:delText xml:space="preserve">). </w:delText>
        </w:r>
        <w:r w:rsidR="000052EB" w:rsidRPr="000E30CC" w:rsidDel="0064055C">
          <w:rPr>
            <w:rFonts w:ascii="Calibri" w:eastAsia="Calibri" w:hAnsi="Calibri" w:cs="Calibri"/>
            <w:color w:val="000000"/>
            <w:rPrChange w:id="689" w:author="Sooyoung Kim" w:date="2021-06-21T16:54:00Z">
              <w:rPr/>
            </w:rPrChange>
          </w:rPr>
          <w:delText xml:space="preserve">Consistent with policy, a larger proportion of SIS affiliates are people living in poverty and extreme poverty, those </w:delText>
        </w:r>
        <w:r w:rsidRPr="000E30CC" w:rsidDel="0064055C">
          <w:rPr>
            <w:rFonts w:ascii="Calibri" w:eastAsia="Calibri" w:hAnsi="Calibri" w:cs="Calibri"/>
            <w:color w:val="000000"/>
            <w:rPrChange w:id="690" w:author="Sooyoung Kim" w:date="2021-06-21T16:54:00Z">
              <w:rPr/>
            </w:rPrChange>
          </w:rPr>
          <w:delText>in rural areas</w:delText>
        </w:r>
        <w:r w:rsidR="000052EB" w:rsidRPr="000E30CC" w:rsidDel="0064055C">
          <w:rPr>
            <w:rFonts w:ascii="Calibri" w:eastAsia="Calibri" w:hAnsi="Calibri" w:cs="Calibri"/>
            <w:color w:val="000000"/>
            <w:rPrChange w:id="691" w:author="Sooyoung Kim" w:date="2021-06-21T16:54:00Z">
              <w:rPr/>
            </w:rPrChange>
          </w:rPr>
          <w:delText>, and</w:delText>
        </w:r>
        <w:r w:rsidR="009D7F1F" w:rsidRPr="000E30CC" w:rsidDel="0064055C">
          <w:rPr>
            <w:rFonts w:ascii="Calibri" w:eastAsia="Calibri" w:hAnsi="Calibri" w:cs="Calibri"/>
            <w:color w:val="000000"/>
            <w:rPrChange w:id="692" w:author="Sooyoung Kim" w:date="2021-06-21T16:54:00Z">
              <w:rPr/>
            </w:rPrChange>
          </w:rPr>
          <w:delText xml:space="preserve"> children under 5</w:delText>
        </w:r>
        <w:r w:rsidR="000052EB" w:rsidRPr="000E30CC" w:rsidDel="0064055C">
          <w:rPr>
            <w:rFonts w:ascii="Calibri" w:eastAsia="Calibri" w:hAnsi="Calibri" w:cs="Calibri"/>
            <w:color w:val="000000"/>
            <w:rPrChange w:id="693" w:author="Sooyoung Kim" w:date="2021-06-21T16:54:00Z">
              <w:rPr/>
            </w:rPrChange>
          </w:rPr>
          <w:delText xml:space="preserve"> years of age</w:delText>
        </w:r>
        <w:r w:rsidR="00EB03A7" w:rsidRPr="000E30CC" w:rsidDel="0064055C">
          <w:rPr>
            <w:rFonts w:ascii="Calibri" w:eastAsia="Calibri" w:hAnsi="Calibri" w:cs="Calibri"/>
            <w:color w:val="000000"/>
            <w:rPrChange w:id="694" w:author="Sooyoung Kim" w:date="2021-06-21T16:54:00Z">
              <w:rPr/>
            </w:rPrChange>
          </w:rPr>
          <w:delText xml:space="preserve"> </w:delText>
        </w:r>
        <w:r w:rsidR="00581973" w:rsidRPr="000E30CC" w:rsidDel="0064055C">
          <w:rPr>
            <w:rFonts w:ascii="Calibri" w:eastAsia="Calibri" w:hAnsi="Calibri" w:cs="Calibri"/>
            <w:color w:val="000000"/>
            <w:rPrChange w:id="695" w:author="Sooyoung Kim" w:date="2021-06-21T16:54:00Z">
              <w:rPr/>
            </w:rPrChange>
          </w:rPr>
          <w:fldChar w:fldCharType="begin"/>
        </w:r>
        <w:r w:rsidR="00581973" w:rsidRPr="000E30CC" w:rsidDel="0064055C">
          <w:rPr>
            <w:rFonts w:ascii="Calibri" w:eastAsia="Calibri" w:hAnsi="Calibri" w:cs="Calibri"/>
            <w:color w:val="000000"/>
            <w:rPrChange w:id="696" w:author="Sooyoung Kim" w:date="2021-06-21T16:54:00Z">
              <w:rPr/>
            </w:rPrChange>
          </w:rPr>
          <w:delInstrText xml:space="preserve"> HYPERLINK "https://rpmesp.ins.gob.pe/index.php/rpmesp/article/view/3998/3314" </w:delInstrText>
        </w:r>
        <w:r w:rsidR="00581973" w:rsidRPr="000E30CC" w:rsidDel="0064055C">
          <w:rPr>
            <w:rFonts w:ascii="Calibri" w:eastAsia="Calibri" w:hAnsi="Calibri" w:cs="Calibri"/>
            <w:color w:val="000000"/>
            <w:rPrChange w:id="697" w:author="Sooyoung Kim" w:date="2021-06-21T16:54:00Z">
              <w:rPr/>
            </w:rPrChange>
          </w:rPr>
          <w:fldChar w:fldCharType="separate"/>
        </w:r>
        <w:r w:rsidR="00EB03A7" w:rsidRPr="000E30CC" w:rsidDel="0064055C">
          <w:rPr>
            <w:rFonts w:ascii="Calibri" w:eastAsia="Calibri" w:hAnsi="Calibri" w:cs="Calibri"/>
            <w:color w:val="000000"/>
            <w:rPrChange w:id="698" w:author="Sooyoung Kim" w:date="2021-06-21T16:54:00Z">
              <w:rPr>
                <w:rStyle w:val="Hyperlink"/>
              </w:rPr>
            </w:rPrChange>
          </w:rPr>
          <w:delText>https://rpmesp.ins.gob.pe/index.php/rpmesp/article/view/3998/3314</w:delText>
        </w:r>
        <w:r w:rsidR="00581973" w:rsidRPr="000E30CC" w:rsidDel="0064055C">
          <w:rPr>
            <w:rFonts w:ascii="Calibri" w:eastAsia="Calibri" w:hAnsi="Calibri" w:cs="Calibri"/>
            <w:color w:val="000000"/>
            <w:rPrChange w:id="699" w:author="Sooyoung Kim" w:date="2021-06-21T16:54:00Z">
              <w:rPr>
                <w:rStyle w:val="Hyperlink"/>
              </w:rPr>
            </w:rPrChange>
          </w:rPr>
          <w:fldChar w:fldCharType="end"/>
        </w:r>
        <w:r w:rsidR="00EB03A7" w:rsidRPr="000E30CC" w:rsidDel="0064055C">
          <w:rPr>
            <w:rFonts w:ascii="Calibri" w:eastAsia="Calibri" w:hAnsi="Calibri" w:cs="Calibri"/>
            <w:color w:val="000000"/>
            <w:rPrChange w:id="700" w:author="Sooyoung Kim" w:date="2021-06-21T16:54:00Z">
              <w:rPr/>
            </w:rPrChange>
          </w:rPr>
          <w:delText>.</w:delText>
        </w:r>
        <w:r w:rsidR="00256180" w:rsidRPr="000E30CC" w:rsidDel="0064055C">
          <w:rPr>
            <w:rFonts w:ascii="Calibri" w:eastAsia="Calibri" w:hAnsi="Calibri" w:cs="Calibri"/>
            <w:color w:val="000000"/>
            <w:rPrChange w:id="701" w:author="Sooyoung Kim" w:date="2021-06-21T16:54:00Z">
              <w:rPr/>
            </w:rPrChange>
          </w:rPr>
          <w:delText xml:space="preserve"> A nationally representative study of reproductive-aged women, found that 45.5% were covered by SIS and 29.2% were covered by EsSalud https://www.ncbi.nlm.nih.gov/pmc/articles/PMC7607729/pdf/12939_2020_Article_1310.pdf.</w:delText>
        </w:r>
      </w:del>
    </w:p>
    <w:p w14:paraId="66FBD4F8" w14:textId="5BEA2F42" w:rsidR="00963C0C" w:rsidRPr="000E30CC" w:rsidDel="0064055C" w:rsidRDefault="00963C0C" w:rsidP="00054256">
      <w:pPr>
        <w:pStyle w:val="subindice3"/>
        <w:shd w:val="clear" w:color="auto" w:fill="FFFFFF"/>
        <w:spacing w:before="240" w:beforeAutospacing="0" w:after="15" w:afterAutospacing="0"/>
        <w:rPr>
          <w:del w:id="702" w:author="Sooyoung Kim" w:date="2021-06-21T17:20:00Z"/>
          <w:rFonts w:ascii="Calibri" w:eastAsia="Calibri" w:hAnsi="Calibri" w:cs="Calibri"/>
          <w:color w:val="000000"/>
          <w:rPrChange w:id="703" w:author="Sooyoung Kim" w:date="2021-06-21T16:54:00Z">
            <w:rPr>
              <w:del w:id="704" w:author="Sooyoung Kim" w:date="2021-06-21T17:20:00Z"/>
            </w:rPr>
          </w:rPrChange>
        </w:rPr>
      </w:pPr>
      <w:moveFromRangeStart w:id="705" w:author="Sooyoung Kim" w:date="2021-06-21T17:19:00Z" w:name="move75188408"/>
      <w:moveFrom w:id="706" w:author="Sooyoung Kim" w:date="2021-06-21T17:19:00Z">
        <w:del w:id="707" w:author="Sooyoung Kim" w:date="2021-06-21T17:20:00Z">
          <w:r w:rsidRPr="000E30CC" w:rsidDel="0064055C">
            <w:rPr>
              <w:rFonts w:ascii="Calibri" w:eastAsia="Calibri" w:hAnsi="Calibri" w:cs="Calibri"/>
              <w:color w:val="000000"/>
              <w:rPrChange w:id="708" w:author="Sooyoung Kim" w:date="2021-06-21T16:54:00Z">
                <w:rPr/>
              </w:rPrChange>
            </w:rPr>
            <w:delText xml:space="preserve">Despite efforts, </w:delText>
          </w:r>
          <w:r w:rsidR="00E362CD" w:rsidRPr="000E30CC" w:rsidDel="0064055C">
            <w:rPr>
              <w:rFonts w:ascii="Calibri" w:eastAsia="Calibri" w:hAnsi="Calibri" w:cs="Calibri"/>
              <w:color w:val="000000"/>
              <w:rPrChange w:id="709" w:author="Sooyoung Kim" w:date="2021-06-21T16:54:00Z">
                <w:rPr/>
              </w:rPrChange>
            </w:rPr>
            <w:delText>24%</w:delText>
          </w:r>
          <w:r w:rsidRPr="000E30CC" w:rsidDel="0064055C">
            <w:rPr>
              <w:rFonts w:ascii="Calibri" w:eastAsia="Calibri" w:hAnsi="Calibri" w:cs="Calibri"/>
              <w:color w:val="000000"/>
              <w:rPrChange w:id="710" w:author="Sooyoung Kim" w:date="2021-06-21T16:54:00Z">
                <w:rPr/>
              </w:rPrChange>
            </w:rPr>
            <w:delText xml:space="preserve"> of </w:delText>
          </w:r>
          <w:r w:rsidR="00E362CD" w:rsidRPr="000E30CC" w:rsidDel="0064055C">
            <w:rPr>
              <w:rFonts w:ascii="Calibri" w:eastAsia="Calibri" w:hAnsi="Calibri" w:cs="Calibri"/>
              <w:color w:val="000000"/>
              <w:rPrChange w:id="711" w:author="Sooyoung Kim" w:date="2021-06-21T16:54:00Z">
                <w:rPr/>
              </w:rPrChange>
            </w:rPr>
            <w:delText>Peruvians</w:delText>
          </w:r>
          <w:r w:rsidRPr="000E30CC" w:rsidDel="0064055C">
            <w:rPr>
              <w:rFonts w:ascii="Calibri" w:eastAsia="Calibri" w:hAnsi="Calibri" w:cs="Calibri"/>
              <w:color w:val="000000"/>
              <w:rPrChange w:id="712" w:author="Sooyoung Kim" w:date="2021-06-21T16:54:00Z">
                <w:rPr/>
              </w:rPrChange>
            </w:rPr>
            <w:delText xml:space="preserve"> remained uninsured </w:delText>
          </w:r>
          <w:r w:rsidR="00E362CD" w:rsidRPr="000E30CC" w:rsidDel="0064055C">
            <w:rPr>
              <w:rFonts w:ascii="Calibri" w:eastAsia="Calibri" w:hAnsi="Calibri" w:cs="Calibri"/>
              <w:color w:val="000000"/>
              <w:rPrChange w:id="713" w:author="Sooyoung Kim" w:date="2021-06-21T16:54:00Z">
                <w:rPr/>
              </w:rPrChange>
            </w:rPr>
            <w:delText>before</w:delText>
          </w:r>
          <w:r w:rsidRPr="000E30CC" w:rsidDel="0064055C">
            <w:rPr>
              <w:rFonts w:ascii="Calibri" w:eastAsia="Calibri" w:hAnsi="Calibri" w:cs="Calibri"/>
              <w:color w:val="000000"/>
              <w:rPrChange w:id="714" w:author="Sooyoung Kim" w:date="2021-06-21T16:54:00Z">
                <w:rPr/>
              </w:rPrChange>
            </w:rPr>
            <w:delText xml:space="preserve"> the </w:delText>
          </w:r>
          <w:r w:rsidR="00E362CD" w:rsidRPr="000E30CC" w:rsidDel="0064055C">
            <w:rPr>
              <w:rFonts w:ascii="Calibri" w:eastAsia="Calibri" w:hAnsi="Calibri" w:cs="Calibri"/>
              <w:color w:val="000000"/>
              <w:rPrChange w:id="715" w:author="Sooyoung Kim" w:date="2021-06-21T16:54:00Z">
                <w:rPr/>
              </w:rPrChange>
            </w:rPr>
            <w:delText xml:space="preserve">start of the COVID-19 </w:delText>
          </w:r>
          <w:r w:rsidRPr="000E30CC" w:rsidDel="0064055C">
            <w:rPr>
              <w:rFonts w:ascii="Calibri" w:eastAsia="Calibri" w:hAnsi="Calibri" w:cs="Calibri"/>
              <w:color w:val="000000"/>
              <w:rPrChange w:id="716" w:author="Sooyoung Kim" w:date="2021-06-21T16:54:00Z">
                <w:rPr/>
              </w:rPrChange>
            </w:rPr>
            <w:delText>pandemic</w:delText>
          </w:r>
          <w:r w:rsidR="00E362CD" w:rsidRPr="000E30CC" w:rsidDel="0064055C">
            <w:rPr>
              <w:rFonts w:ascii="Calibri" w:eastAsia="Calibri" w:hAnsi="Calibri" w:cs="Calibri"/>
              <w:color w:val="000000"/>
              <w:rPrChange w:id="717" w:author="Sooyoung Kim" w:date="2021-06-21T16:54:00Z">
                <w:rPr/>
              </w:rPrChange>
            </w:rPr>
            <w:delText xml:space="preserve"> </w:delText>
          </w:r>
          <w:r w:rsidR="00E362CD" w:rsidRPr="000E30CC" w:rsidDel="0064055C">
            <w:rPr>
              <w:rFonts w:ascii="Calibri" w:eastAsia="Calibri" w:hAnsi="Calibri" w:cs="Calibri"/>
              <w:color w:val="000000"/>
              <w:rPrChange w:id="718" w:author="Sooyoung Kim" w:date="2021-06-21T16:54:00Z">
                <w:rPr>
                  <w:color w:val="000000"/>
                  <w:shd w:val="clear" w:color="auto" w:fill="FFFFFF"/>
                </w:rPr>
              </w:rPrChange>
            </w:rPr>
            <w:delText>https://www.inei.gob.pe/media/MenuRecursivo/publicaciones_digitales/Est/Lib1587/libro01.pdf</w:delText>
          </w:r>
          <w:r w:rsidRPr="000E30CC" w:rsidDel="0064055C">
            <w:rPr>
              <w:rFonts w:ascii="Calibri" w:eastAsia="Calibri" w:hAnsi="Calibri" w:cs="Calibri"/>
              <w:color w:val="000000"/>
              <w:rPrChange w:id="719" w:author="Sooyoung Kim" w:date="2021-06-21T16:54:00Z">
                <w:rPr/>
              </w:rPrChange>
            </w:rPr>
            <w:delText>. A nationally representative study of reproductive-aged women, found that 25.3% were uninsured</w:delText>
          </w:r>
          <w:r w:rsidR="00C708C1" w:rsidRPr="000E30CC" w:rsidDel="0064055C">
            <w:rPr>
              <w:rFonts w:ascii="Calibri" w:eastAsia="Calibri" w:hAnsi="Calibri" w:cs="Calibri"/>
              <w:color w:val="000000"/>
              <w:rPrChange w:id="720" w:author="Sooyoung Kim" w:date="2021-06-21T16:54:00Z">
                <w:rPr/>
              </w:rPrChange>
            </w:rPr>
            <w:delText xml:space="preserve"> </w:delText>
          </w:r>
          <w:r w:rsidRPr="000E30CC" w:rsidDel="0064055C">
            <w:rPr>
              <w:rFonts w:ascii="Calibri" w:eastAsia="Calibri" w:hAnsi="Calibri" w:cs="Calibri"/>
              <w:color w:val="000000"/>
              <w:rPrChange w:id="721" w:author="Sooyoung Kim" w:date="2021-06-21T16:54:00Z">
                <w:rPr/>
              </w:rPrChange>
            </w:rPr>
            <w:delText xml:space="preserve">https://www.ncbi.nlm.nih.gov/pmc/articles/PMC7607729/pdf/12939_2020_Article_1310.pdf. </w:delText>
          </w:r>
        </w:del>
      </w:moveFrom>
      <w:moveFromRangeEnd w:id="705"/>
      <w:del w:id="722" w:author="Sooyoung Kim" w:date="2021-06-21T17:20:00Z">
        <w:r w:rsidR="00280328" w:rsidRPr="000E30CC" w:rsidDel="0064055C">
          <w:rPr>
            <w:rFonts w:ascii="Calibri" w:eastAsia="Calibri" w:hAnsi="Calibri" w:cs="Calibri"/>
            <w:color w:val="000000"/>
            <w:rPrChange w:id="723" w:author="Sooyoung Kim" w:date="2021-06-21T16:54:00Z">
              <w:rPr/>
            </w:rPrChange>
          </w:rPr>
          <w:delText>Uninsured women belonged mainly to the middle class, not poor enough for SIS but not eligible for standard insurance. Women in the SIS group were more likely to be poor, live in rural areas and have lower educational attainment than those uninsured. Whereas SIS increased coverage among vulnerable sector of the population, a gap remain</w:delText>
        </w:r>
        <w:r w:rsidR="00C708C1" w:rsidRPr="000E30CC" w:rsidDel="0064055C">
          <w:rPr>
            <w:rFonts w:ascii="Calibri" w:eastAsia="Calibri" w:hAnsi="Calibri" w:cs="Calibri"/>
            <w:color w:val="000000"/>
            <w:rPrChange w:id="724" w:author="Sooyoung Kim" w:date="2021-06-21T16:54:00Z">
              <w:rPr/>
            </w:rPrChange>
          </w:rPr>
          <w:delText>ed prior to the pandemic</w:delText>
        </w:r>
        <w:r w:rsidR="00280328" w:rsidRPr="000E30CC" w:rsidDel="0064055C">
          <w:rPr>
            <w:rFonts w:ascii="Calibri" w:eastAsia="Calibri" w:hAnsi="Calibri" w:cs="Calibri"/>
            <w:color w:val="000000"/>
            <w:rPrChange w:id="725" w:author="Sooyoung Kim" w:date="2021-06-21T16:54:00Z">
              <w:rPr/>
            </w:rPrChange>
          </w:rPr>
          <w:delText>, particularly among those not working or working in the informal sector</w:delText>
        </w:r>
        <w:r w:rsidR="00C708C1" w:rsidRPr="000E30CC" w:rsidDel="0064055C">
          <w:rPr>
            <w:rFonts w:ascii="Calibri" w:eastAsia="Calibri" w:hAnsi="Calibri" w:cs="Calibri"/>
            <w:color w:val="000000"/>
            <w:rPrChange w:id="726" w:author="Sooyoung Kim" w:date="2021-06-21T16:54:00Z">
              <w:rPr/>
            </w:rPrChange>
          </w:rPr>
          <w:delText>.</w:delText>
        </w:r>
        <w:r w:rsidR="00280328" w:rsidRPr="000E30CC" w:rsidDel="0064055C">
          <w:rPr>
            <w:rFonts w:ascii="Calibri" w:eastAsia="Calibri" w:hAnsi="Calibri" w:cs="Calibri"/>
            <w:color w:val="000000"/>
            <w:rPrChange w:id="727" w:author="Sooyoung Kim" w:date="2021-06-21T16:54:00Z">
              <w:rPr/>
            </w:rPrChange>
          </w:rPr>
          <w:delText xml:space="preserve"> </w:delText>
        </w:r>
      </w:del>
    </w:p>
    <w:p w14:paraId="2A65541A" w14:textId="4223D2EA" w:rsidR="002878DC" w:rsidRPr="000E30CC" w:rsidDel="0064055C" w:rsidRDefault="002878DC" w:rsidP="0012030D">
      <w:pPr>
        <w:rPr>
          <w:del w:id="728" w:author="Sooyoung Kim" w:date="2021-06-21T17:20:00Z"/>
          <w:rFonts w:ascii="Calibri" w:eastAsia="Calibri" w:hAnsi="Calibri" w:cs="Calibri"/>
          <w:color w:val="000000"/>
          <w:rPrChange w:id="729" w:author="Sooyoung Kim" w:date="2021-06-21T16:54:00Z">
            <w:rPr>
              <w:del w:id="730" w:author="Sooyoung Kim" w:date="2021-06-21T17:20:00Z"/>
              <w:color w:val="000000"/>
              <w:shd w:val="clear" w:color="auto" w:fill="FFFFFF"/>
            </w:rPr>
          </w:rPrChange>
        </w:rPr>
      </w:pPr>
    </w:p>
    <w:p w14:paraId="74346783" w14:textId="19513DEA" w:rsidR="00E362CD" w:rsidRPr="000E30CC" w:rsidDel="0064055C" w:rsidRDefault="00E362CD" w:rsidP="00E362CD">
      <w:pPr>
        <w:rPr>
          <w:del w:id="731" w:author="Sooyoung Kim" w:date="2021-06-21T17:20:00Z"/>
          <w:rFonts w:ascii="Calibri" w:eastAsia="Calibri" w:hAnsi="Calibri" w:cs="Calibri"/>
          <w:color w:val="000000"/>
          <w:rPrChange w:id="732" w:author="Sooyoung Kim" w:date="2021-06-21T16:54:00Z">
            <w:rPr>
              <w:del w:id="733" w:author="Sooyoung Kim" w:date="2021-06-21T17:20:00Z"/>
            </w:rPr>
          </w:rPrChange>
        </w:rPr>
      </w:pPr>
      <w:del w:id="734" w:author="Sooyoung Kim" w:date="2021-06-21T17:20:00Z">
        <w:r w:rsidRPr="000E30CC" w:rsidDel="0064055C">
          <w:rPr>
            <w:rFonts w:ascii="Calibri" w:eastAsia="Calibri" w:hAnsi="Calibri" w:cs="Calibri"/>
            <w:color w:val="000000"/>
            <w:rPrChange w:id="735" w:author="Sooyoung Kim" w:date="2021-06-21T16:54:00Z">
              <w:rPr>
                <w:color w:val="000000"/>
                <w:shd w:val="clear" w:color="auto" w:fill="FFFFFF"/>
              </w:rPr>
            </w:rPrChange>
          </w:rPr>
          <w:delText xml:space="preserve">In sum, the introduction of SIS signified a remarkable growth in health coverage, particularly primary care coverage and reduction in </w:delText>
        </w:r>
        <w:r w:rsidR="0012030D" w:rsidRPr="000E30CC" w:rsidDel="0064055C">
          <w:rPr>
            <w:rFonts w:ascii="Calibri" w:eastAsia="Calibri" w:hAnsi="Calibri" w:cs="Calibri"/>
            <w:color w:val="000000"/>
            <w:rPrChange w:id="736" w:author="Sooyoung Kim" w:date="2021-06-21T16:54:00Z">
              <w:rPr>
                <w:color w:val="000000"/>
                <w:shd w:val="clear" w:color="auto" w:fill="FFFFFF"/>
              </w:rPr>
            </w:rPrChange>
          </w:rPr>
          <w:delText>out-of-pocket expenditures</w:delText>
        </w:r>
        <w:r w:rsidRPr="000E30CC" w:rsidDel="0064055C">
          <w:rPr>
            <w:rFonts w:ascii="Calibri" w:eastAsia="Calibri" w:hAnsi="Calibri" w:cs="Calibri"/>
            <w:color w:val="000000"/>
            <w:rPrChange w:id="737" w:author="Sooyoung Kim" w:date="2021-06-21T16:54:00Z">
              <w:rPr>
                <w:color w:val="000000"/>
                <w:shd w:val="clear" w:color="auto" w:fill="FFFFFF"/>
              </w:rPr>
            </w:rPrChange>
          </w:rPr>
          <w:delText xml:space="preserve"> (18. Hernandez-Vasquez A, Rojas-Roque C, Santero M, Prado-Galbarro FJ, Rosselli D. Health-related out-of-pocket expenses in older peruvian adults: analysis of the national household survey on living conditions and poverty 2017. </w:delText>
        </w:r>
        <w:r w:rsidRPr="000E30CC" w:rsidDel="0064055C">
          <w:rPr>
            <w:rFonts w:ascii="Calibri" w:eastAsia="Calibri" w:hAnsi="Calibri" w:cs="Calibri"/>
            <w:color w:val="000000"/>
            <w:rPrChange w:id="738" w:author="Sooyoung Kim" w:date="2021-06-21T16:54:00Z">
              <w:rPr>
                <w:i/>
                <w:iCs/>
                <w:color w:val="000000"/>
                <w:shd w:val="clear" w:color="auto" w:fill="FFFFFF"/>
              </w:rPr>
            </w:rPrChange>
          </w:rPr>
          <w:delText>Rev Peru Med Exp Salud Publica. </w:delText>
        </w:r>
        <w:r w:rsidRPr="000E30CC" w:rsidDel="0064055C">
          <w:rPr>
            <w:rFonts w:ascii="Calibri" w:eastAsia="Calibri" w:hAnsi="Calibri" w:cs="Calibri"/>
            <w:color w:val="000000"/>
            <w:rPrChange w:id="739" w:author="Sooyoung Kim" w:date="2021-06-21T16:54:00Z">
              <w:rPr>
                <w:color w:val="000000"/>
                <w:shd w:val="clear" w:color="auto" w:fill="FFFFFF"/>
              </w:rPr>
            </w:rPrChange>
          </w:rPr>
          <w:delText>2018;</w:delText>
        </w:r>
        <w:r w:rsidRPr="000E30CC" w:rsidDel="0064055C">
          <w:rPr>
            <w:rFonts w:ascii="Calibri" w:eastAsia="Calibri" w:hAnsi="Calibri" w:cs="Calibri"/>
            <w:color w:val="000000"/>
            <w:rPrChange w:id="740" w:author="Sooyoung Kim" w:date="2021-06-21T16:54:00Z">
              <w:rPr>
                <w:b/>
                <w:bCs/>
                <w:color w:val="000000"/>
                <w:shd w:val="clear" w:color="auto" w:fill="FFFFFF"/>
              </w:rPr>
            </w:rPrChange>
          </w:rPr>
          <w:delText>35</w:delText>
        </w:r>
        <w:r w:rsidRPr="000E30CC" w:rsidDel="0064055C">
          <w:rPr>
            <w:rFonts w:ascii="Calibri" w:eastAsia="Calibri" w:hAnsi="Calibri" w:cs="Calibri"/>
            <w:color w:val="000000"/>
            <w:rPrChange w:id="741" w:author="Sooyoung Kim" w:date="2021-06-21T16:54:00Z">
              <w:rPr>
                <w:color w:val="000000"/>
                <w:shd w:val="clear" w:color="auto" w:fill="FFFFFF"/>
              </w:rPr>
            </w:rPrChange>
          </w:rPr>
          <w:delText>(3):390–399. [</w:delText>
        </w:r>
        <w:r w:rsidR="00581973" w:rsidRPr="000E30CC" w:rsidDel="0064055C">
          <w:rPr>
            <w:rFonts w:ascii="Calibri" w:eastAsia="Calibri" w:hAnsi="Calibri" w:cs="Calibri"/>
            <w:color w:val="000000"/>
            <w:rPrChange w:id="742" w:author="Sooyoung Kim" w:date="2021-06-21T16:54:00Z">
              <w:rPr/>
            </w:rPrChange>
          </w:rPr>
          <w:fldChar w:fldCharType="begin"/>
        </w:r>
        <w:r w:rsidR="00581973" w:rsidRPr="000E30CC" w:rsidDel="0064055C">
          <w:rPr>
            <w:rFonts w:ascii="Calibri" w:eastAsia="Calibri" w:hAnsi="Calibri" w:cs="Calibri"/>
            <w:color w:val="000000"/>
            <w:rPrChange w:id="743" w:author="Sooyoung Kim" w:date="2021-06-21T16:54:00Z">
              <w:rPr/>
            </w:rPrChange>
          </w:rPr>
          <w:delInstrText xml:space="preserve"> HYPERLINK "https://www.ncbi.nlm.nih.gov/pubmed/30517498" </w:delInstrText>
        </w:r>
        <w:r w:rsidR="00581973" w:rsidRPr="000E30CC" w:rsidDel="0064055C">
          <w:rPr>
            <w:rFonts w:ascii="Calibri" w:eastAsia="Calibri" w:hAnsi="Calibri" w:cs="Calibri"/>
            <w:color w:val="000000"/>
            <w:rPrChange w:id="744" w:author="Sooyoung Kim" w:date="2021-06-21T16:54:00Z">
              <w:rPr/>
            </w:rPrChange>
          </w:rPr>
          <w:fldChar w:fldCharType="separate"/>
        </w:r>
        <w:r w:rsidRPr="000E30CC" w:rsidDel="0064055C">
          <w:rPr>
            <w:rFonts w:ascii="Calibri" w:eastAsia="Calibri" w:hAnsi="Calibri" w:cs="Calibri"/>
            <w:color w:val="000000"/>
            <w:rPrChange w:id="745" w:author="Sooyoung Kim" w:date="2021-06-21T16:54:00Z">
              <w:rPr>
                <w:color w:val="2F4A8B"/>
                <w:u w:val="single"/>
                <w:shd w:val="clear" w:color="auto" w:fill="FFFFFF"/>
              </w:rPr>
            </w:rPrChange>
          </w:rPr>
          <w:delText>PubMed</w:delText>
        </w:r>
        <w:r w:rsidR="00581973" w:rsidRPr="000E30CC" w:rsidDel="0064055C">
          <w:rPr>
            <w:rFonts w:ascii="Calibri" w:eastAsia="Calibri" w:hAnsi="Calibri" w:cs="Calibri"/>
            <w:color w:val="000000"/>
            <w:rPrChange w:id="746" w:author="Sooyoung Kim" w:date="2021-06-21T16:54:00Z">
              <w:rPr>
                <w:color w:val="2F4A8B"/>
                <w:u w:val="single"/>
                <w:shd w:val="clear" w:color="auto" w:fill="FFFFFF"/>
              </w:rPr>
            </w:rPrChange>
          </w:rPr>
          <w:fldChar w:fldCharType="end"/>
        </w:r>
        <w:r w:rsidRPr="000E30CC" w:rsidDel="0064055C">
          <w:rPr>
            <w:rFonts w:ascii="Calibri" w:eastAsia="Calibri" w:hAnsi="Calibri" w:cs="Calibri"/>
            <w:color w:val="000000"/>
            <w:rPrChange w:id="747" w:author="Sooyoung Kim" w:date="2021-06-21T16:54:00Z">
              <w:rPr>
                <w:color w:val="000000"/>
                <w:shd w:val="clear" w:color="auto" w:fill="FFFFFF"/>
              </w:rPr>
            </w:rPrChange>
          </w:rPr>
          <w:delText>] [</w:delText>
        </w:r>
        <w:r w:rsidR="00581973" w:rsidRPr="000E30CC" w:rsidDel="0064055C">
          <w:rPr>
            <w:rFonts w:ascii="Calibri" w:eastAsia="Calibri" w:hAnsi="Calibri" w:cs="Calibri"/>
            <w:color w:val="000000"/>
            <w:rPrChange w:id="748" w:author="Sooyoung Kim" w:date="2021-06-21T16:54:00Z">
              <w:rPr/>
            </w:rPrChange>
          </w:rPr>
          <w:fldChar w:fldCharType="begin"/>
        </w:r>
        <w:r w:rsidR="00581973" w:rsidRPr="000E30CC" w:rsidDel="0064055C">
          <w:rPr>
            <w:rFonts w:ascii="Calibri" w:eastAsia="Calibri" w:hAnsi="Calibri" w:cs="Calibri"/>
            <w:color w:val="000000"/>
            <w:rPrChange w:id="749" w:author="Sooyoung Kim" w:date="2021-06-21T16:54:00Z">
              <w:rPr/>
            </w:rPrChange>
          </w:rPr>
          <w:delInstrText xml:space="preserve"> HYPERLINK "https://scholar.google.com/scholar_lookup?journal=Rev+Peru+Med+Exp+Salud+Publica&amp;title=Health-related+out-of-pocket+expenses+in+older+peruvian+adults:+analysis+of+the+national+household+survey+on+living+conditions+and+poverty+2017&amp;author=A+Hern</w:delInstrText>
        </w:r>
        <w:r w:rsidR="00581973" w:rsidRPr="000E30CC" w:rsidDel="0064055C">
          <w:rPr>
            <w:rFonts w:ascii="Calibri" w:eastAsia="Calibri" w:hAnsi="Calibri" w:cs="Calibri"/>
            <w:color w:val="000000"/>
            <w:rPrChange w:id="750" w:author="Sooyoung Kim" w:date="2021-06-21T16:54:00Z">
              <w:rPr/>
            </w:rPrChange>
          </w:rPr>
          <w:delInstrText xml:space="preserve">andez-Vasquez&amp;author=C+Rojas-Roque&amp;author=M+Santero&amp;author=FJ+Prado-Galbarro&amp;author=D+Rosselli&amp;volume=35&amp;issue=3&amp;publication_year=2018&amp;pages=390-399&amp;pmid=30517498&amp;" \t "_blank" </w:delInstrText>
        </w:r>
        <w:r w:rsidR="00581973" w:rsidRPr="000E30CC" w:rsidDel="0064055C">
          <w:rPr>
            <w:rFonts w:ascii="Calibri" w:eastAsia="Calibri" w:hAnsi="Calibri" w:cs="Calibri"/>
            <w:color w:val="000000"/>
            <w:rPrChange w:id="751" w:author="Sooyoung Kim" w:date="2021-06-21T16:54:00Z">
              <w:rPr/>
            </w:rPrChange>
          </w:rPr>
          <w:fldChar w:fldCharType="separate"/>
        </w:r>
        <w:r w:rsidRPr="000E30CC" w:rsidDel="0064055C">
          <w:rPr>
            <w:rFonts w:ascii="Calibri" w:eastAsia="Calibri" w:hAnsi="Calibri" w:cs="Calibri"/>
            <w:color w:val="000000"/>
            <w:rPrChange w:id="752" w:author="Sooyoung Kim" w:date="2021-06-21T16:54:00Z">
              <w:rPr>
                <w:color w:val="2F4A8B"/>
                <w:u w:val="single"/>
                <w:shd w:val="clear" w:color="auto" w:fill="FFFFFF"/>
              </w:rPr>
            </w:rPrChange>
          </w:rPr>
          <w:delText>Google Scholar</w:delText>
        </w:r>
        <w:r w:rsidR="00581973" w:rsidRPr="000E30CC" w:rsidDel="0064055C">
          <w:rPr>
            <w:rFonts w:ascii="Calibri" w:eastAsia="Calibri" w:hAnsi="Calibri" w:cs="Calibri"/>
            <w:color w:val="000000"/>
            <w:rPrChange w:id="753" w:author="Sooyoung Kim" w:date="2021-06-21T16:54:00Z">
              <w:rPr>
                <w:color w:val="2F4A8B"/>
                <w:u w:val="single"/>
                <w:shd w:val="clear" w:color="auto" w:fill="FFFFFF"/>
              </w:rPr>
            </w:rPrChange>
          </w:rPr>
          <w:fldChar w:fldCharType="end"/>
        </w:r>
        <w:r w:rsidRPr="000E30CC" w:rsidDel="0064055C">
          <w:rPr>
            <w:rFonts w:ascii="Calibri" w:eastAsia="Calibri" w:hAnsi="Calibri" w:cs="Calibri"/>
            <w:color w:val="000000"/>
            <w:rPrChange w:id="754" w:author="Sooyoung Kim" w:date="2021-06-21T16:54:00Z">
              <w:rPr>
                <w:color w:val="000000"/>
                <w:shd w:val="clear" w:color="auto" w:fill="FFFFFF"/>
              </w:rPr>
            </w:rPrChange>
          </w:rPr>
          <w:delText>] Pavone MP, Sanchez EJ. Determinants of out-of-pocket spending on health among the poor population served by public health services in Peru, 2010-2014Determinantes da despesa por conta propria em saude da populacao pobre atendida em servicos publicos de saude, Peru, 2010–2014. </w:delText>
        </w:r>
        <w:r w:rsidRPr="000E30CC" w:rsidDel="0064055C">
          <w:rPr>
            <w:rFonts w:ascii="Calibri" w:eastAsia="Calibri" w:hAnsi="Calibri" w:cs="Calibri"/>
            <w:color w:val="000000"/>
            <w:rPrChange w:id="755" w:author="Sooyoung Kim" w:date="2021-06-21T16:54:00Z">
              <w:rPr>
                <w:i/>
                <w:iCs/>
                <w:color w:val="000000"/>
                <w:shd w:val="clear" w:color="auto" w:fill="FFFFFF"/>
              </w:rPr>
            </w:rPrChange>
          </w:rPr>
          <w:delText>Rev Panam Salud Publica. </w:delText>
        </w:r>
        <w:r w:rsidRPr="000E30CC" w:rsidDel="0064055C">
          <w:rPr>
            <w:rFonts w:ascii="Calibri" w:eastAsia="Calibri" w:hAnsi="Calibri" w:cs="Calibri"/>
            <w:color w:val="000000"/>
            <w:rPrChange w:id="756" w:author="Sooyoung Kim" w:date="2021-06-21T16:54:00Z">
              <w:rPr>
                <w:color w:val="000000"/>
                <w:shd w:val="clear" w:color="auto" w:fill="FFFFFF"/>
              </w:rPr>
            </w:rPrChange>
          </w:rPr>
          <w:delText>2018;</w:delText>
        </w:r>
        <w:r w:rsidRPr="000E30CC" w:rsidDel="0064055C">
          <w:rPr>
            <w:rFonts w:ascii="Calibri" w:eastAsia="Calibri" w:hAnsi="Calibri" w:cs="Calibri"/>
            <w:color w:val="000000"/>
            <w:rPrChange w:id="757" w:author="Sooyoung Kim" w:date="2021-06-21T16:54:00Z">
              <w:rPr>
                <w:b/>
                <w:bCs/>
                <w:color w:val="000000"/>
                <w:shd w:val="clear" w:color="auto" w:fill="FFFFFF"/>
              </w:rPr>
            </w:rPrChange>
          </w:rPr>
          <w:delText>42</w:delText>
        </w:r>
        <w:r w:rsidRPr="000E30CC" w:rsidDel="0064055C">
          <w:rPr>
            <w:rFonts w:ascii="Calibri" w:eastAsia="Calibri" w:hAnsi="Calibri" w:cs="Calibri"/>
            <w:color w:val="000000"/>
            <w:rPrChange w:id="758" w:author="Sooyoung Kim" w:date="2021-06-21T16:54:00Z">
              <w:rPr>
                <w:color w:val="000000"/>
                <w:shd w:val="clear" w:color="auto" w:fill="FFFFFF"/>
              </w:rPr>
            </w:rPrChange>
          </w:rPr>
          <w:delText>:e20. [</w:delText>
        </w:r>
        <w:r w:rsidR="00581973" w:rsidRPr="000E30CC" w:rsidDel="0064055C">
          <w:rPr>
            <w:rFonts w:ascii="Calibri" w:eastAsia="Calibri" w:hAnsi="Calibri" w:cs="Calibri"/>
            <w:color w:val="000000"/>
            <w:rPrChange w:id="759" w:author="Sooyoung Kim" w:date="2021-06-21T16:54:00Z">
              <w:rPr/>
            </w:rPrChange>
          </w:rPr>
          <w:fldChar w:fldCharType="begin"/>
        </w:r>
        <w:r w:rsidR="00581973" w:rsidRPr="000E30CC" w:rsidDel="0064055C">
          <w:rPr>
            <w:rFonts w:ascii="Calibri" w:eastAsia="Calibri" w:hAnsi="Calibri" w:cs="Calibri"/>
            <w:color w:val="000000"/>
            <w:rPrChange w:id="760" w:author="Sooyoung Kim" w:date="2021-06-21T16:54:00Z">
              <w:rPr/>
            </w:rPrChange>
          </w:rPr>
          <w:delInstrText xml:space="preserve"> HYPERLINK "https://www.ncbi.nlm.nih.gov/pmc/articles/PMC6386197/" </w:delInstrText>
        </w:r>
        <w:r w:rsidR="00581973" w:rsidRPr="000E30CC" w:rsidDel="0064055C">
          <w:rPr>
            <w:rFonts w:ascii="Calibri" w:eastAsia="Calibri" w:hAnsi="Calibri" w:cs="Calibri"/>
            <w:color w:val="000000"/>
            <w:rPrChange w:id="761" w:author="Sooyoung Kim" w:date="2021-06-21T16:54:00Z">
              <w:rPr/>
            </w:rPrChange>
          </w:rPr>
          <w:fldChar w:fldCharType="separate"/>
        </w:r>
        <w:r w:rsidRPr="000E30CC" w:rsidDel="0064055C">
          <w:rPr>
            <w:rFonts w:ascii="Calibri" w:eastAsia="Calibri" w:hAnsi="Calibri" w:cs="Calibri"/>
            <w:color w:val="000000"/>
            <w:rPrChange w:id="762" w:author="Sooyoung Kim" w:date="2021-06-21T16:54:00Z">
              <w:rPr>
                <w:color w:val="2F4A8B"/>
                <w:u w:val="single"/>
                <w:shd w:val="clear" w:color="auto" w:fill="FFFFFF"/>
              </w:rPr>
            </w:rPrChange>
          </w:rPr>
          <w:delText>PMC free article</w:delText>
        </w:r>
        <w:r w:rsidR="00581973" w:rsidRPr="000E30CC" w:rsidDel="0064055C">
          <w:rPr>
            <w:rFonts w:ascii="Calibri" w:eastAsia="Calibri" w:hAnsi="Calibri" w:cs="Calibri"/>
            <w:color w:val="000000"/>
            <w:rPrChange w:id="763" w:author="Sooyoung Kim" w:date="2021-06-21T16:54:00Z">
              <w:rPr>
                <w:color w:val="2F4A8B"/>
                <w:u w:val="single"/>
                <w:shd w:val="clear" w:color="auto" w:fill="FFFFFF"/>
              </w:rPr>
            </w:rPrChange>
          </w:rPr>
          <w:fldChar w:fldCharType="end"/>
        </w:r>
        <w:r w:rsidRPr="000E30CC" w:rsidDel="0064055C">
          <w:rPr>
            <w:rFonts w:ascii="Calibri" w:eastAsia="Calibri" w:hAnsi="Calibri" w:cs="Calibri"/>
            <w:color w:val="000000"/>
            <w:rPrChange w:id="764" w:author="Sooyoung Kim" w:date="2021-06-21T16:54:00Z">
              <w:rPr>
                <w:color w:val="000000"/>
                <w:shd w:val="clear" w:color="auto" w:fill="FFFFFF"/>
              </w:rPr>
            </w:rPrChange>
          </w:rPr>
          <w:delText>] [</w:delText>
        </w:r>
        <w:r w:rsidR="00581973" w:rsidRPr="000E30CC" w:rsidDel="0064055C">
          <w:rPr>
            <w:rFonts w:ascii="Calibri" w:eastAsia="Calibri" w:hAnsi="Calibri" w:cs="Calibri"/>
            <w:color w:val="000000"/>
            <w:rPrChange w:id="765" w:author="Sooyoung Kim" w:date="2021-06-21T16:54:00Z">
              <w:rPr/>
            </w:rPrChange>
          </w:rPr>
          <w:fldChar w:fldCharType="begin"/>
        </w:r>
        <w:r w:rsidR="00581973" w:rsidRPr="000E30CC" w:rsidDel="0064055C">
          <w:rPr>
            <w:rFonts w:ascii="Calibri" w:eastAsia="Calibri" w:hAnsi="Calibri" w:cs="Calibri"/>
            <w:color w:val="000000"/>
            <w:rPrChange w:id="766" w:author="Sooyoung Kim" w:date="2021-06-21T16:54:00Z">
              <w:rPr/>
            </w:rPrChange>
          </w:rPr>
          <w:delInstrText xml:space="preserve"> HYPERLINK "https://www.ncbi.nlm.nih.gov/pubmed/31093049" </w:delInstrText>
        </w:r>
        <w:r w:rsidR="00581973" w:rsidRPr="000E30CC" w:rsidDel="0064055C">
          <w:rPr>
            <w:rFonts w:ascii="Calibri" w:eastAsia="Calibri" w:hAnsi="Calibri" w:cs="Calibri"/>
            <w:color w:val="000000"/>
            <w:rPrChange w:id="767" w:author="Sooyoung Kim" w:date="2021-06-21T16:54:00Z">
              <w:rPr/>
            </w:rPrChange>
          </w:rPr>
          <w:fldChar w:fldCharType="separate"/>
        </w:r>
        <w:r w:rsidRPr="000E30CC" w:rsidDel="0064055C">
          <w:rPr>
            <w:rFonts w:ascii="Calibri" w:eastAsia="Calibri" w:hAnsi="Calibri" w:cs="Calibri"/>
            <w:color w:val="000000"/>
            <w:rPrChange w:id="768" w:author="Sooyoung Kim" w:date="2021-06-21T16:54:00Z">
              <w:rPr>
                <w:color w:val="2F4A8B"/>
                <w:u w:val="single"/>
                <w:shd w:val="clear" w:color="auto" w:fill="FFFFFF"/>
              </w:rPr>
            </w:rPrChange>
          </w:rPr>
          <w:delText>PubMed</w:delText>
        </w:r>
        <w:r w:rsidR="00581973" w:rsidRPr="000E30CC" w:rsidDel="0064055C">
          <w:rPr>
            <w:rFonts w:ascii="Calibri" w:eastAsia="Calibri" w:hAnsi="Calibri" w:cs="Calibri"/>
            <w:color w:val="000000"/>
            <w:rPrChange w:id="769" w:author="Sooyoung Kim" w:date="2021-06-21T16:54:00Z">
              <w:rPr>
                <w:color w:val="2F4A8B"/>
                <w:u w:val="single"/>
                <w:shd w:val="clear" w:color="auto" w:fill="FFFFFF"/>
              </w:rPr>
            </w:rPrChange>
          </w:rPr>
          <w:fldChar w:fldCharType="end"/>
        </w:r>
        <w:r w:rsidRPr="000E30CC" w:rsidDel="0064055C">
          <w:rPr>
            <w:rFonts w:ascii="Calibri" w:eastAsia="Calibri" w:hAnsi="Calibri" w:cs="Calibri"/>
            <w:color w:val="000000"/>
            <w:rPrChange w:id="770" w:author="Sooyoung Kim" w:date="2021-06-21T16:54:00Z">
              <w:rPr>
                <w:color w:val="000000"/>
                <w:shd w:val="clear" w:color="auto" w:fill="FFFFFF"/>
              </w:rPr>
            </w:rPrChange>
          </w:rPr>
          <w:delText>] [</w:delText>
        </w:r>
        <w:r w:rsidR="00581973" w:rsidRPr="000E30CC" w:rsidDel="0064055C">
          <w:rPr>
            <w:rFonts w:ascii="Calibri" w:eastAsia="Calibri" w:hAnsi="Calibri" w:cs="Calibri"/>
            <w:color w:val="000000"/>
            <w:rPrChange w:id="771" w:author="Sooyoung Kim" w:date="2021-06-21T16:54:00Z">
              <w:rPr/>
            </w:rPrChange>
          </w:rPr>
          <w:fldChar w:fldCharType="begin"/>
        </w:r>
        <w:r w:rsidR="00581973" w:rsidRPr="000E30CC" w:rsidDel="0064055C">
          <w:rPr>
            <w:rFonts w:ascii="Calibri" w:eastAsia="Calibri" w:hAnsi="Calibri" w:cs="Calibri"/>
            <w:color w:val="000000"/>
            <w:rPrChange w:id="772" w:author="Sooyoung Kim" w:date="2021-06-21T16:54:00Z">
              <w:rPr/>
            </w:rPrChange>
          </w:rPr>
          <w:delInstrText xml:space="preserve"> HYPERLINK "https://scholar.google.com/scholar_lookup?journal=Rev+Panam+Salud+Publica&amp;title=Deter</w:delInstrText>
        </w:r>
        <w:r w:rsidR="00581973" w:rsidRPr="000E30CC" w:rsidDel="0064055C">
          <w:rPr>
            <w:rFonts w:ascii="Calibri" w:eastAsia="Calibri" w:hAnsi="Calibri" w:cs="Calibri"/>
            <w:color w:val="000000"/>
            <w:rPrChange w:id="773" w:author="Sooyoung Kim" w:date="2021-06-21T16:54:00Z">
              <w:rPr/>
            </w:rPrChange>
          </w:rPr>
          <w:delInstrText>minants+of+out-of-pocket+spending+on+health+among+the+poor+population+served+by+public+health+services+in+Peru,+2010-2014Determinantes+da+despesa+por+conta+propria+em+saude+da+populacao+pobre+atendida+em+servicos+publicos+de+saude,+Peru,+2010%E2%80%932014&amp;</w:delInstrText>
        </w:r>
        <w:r w:rsidR="00581973" w:rsidRPr="000E30CC" w:rsidDel="0064055C">
          <w:rPr>
            <w:rFonts w:ascii="Calibri" w:eastAsia="Calibri" w:hAnsi="Calibri" w:cs="Calibri"/>
            <w:color w:val="000000"/>
            <w:rPrChange w:id="774" w:author="Sooyoung Kim" w:date="2021-06-21T16:54:00Z">
              <w:rPr/>
            </w:rPrChange>
          </w:rPr>
          <w:delInstrText xml:space="preserve">author=MP+Pavone&amp;author=EJ+Sanchez&amp;volume=42&amp;publication_year=2018&amp;pages=e20&amp;pmid=31093049&amp;" \t "_blank" </w:delInstrText>
        </w:r>
        <w:r w:rsidR="00581973" w:rsidRPr="000E30CC" w:rsidDel="0064055C">
          <w:rPr>
            <w:rFonts w:ascii="Calibri" w:eastAsia="Calibri" w:hAnsi="Calibri" w:cs="Calibri"/>
            <w:color w:val="000000"/>
            <w:rPrChange w:id="775" w:author="Sooyoung Kim" w:date="2021-06-21T16:54:00Z">
              <w:rPr/>
            </w:rPrChange>
          </w:rPr>
          <w:fldChar w:fldCharType="separate"/>
        </w:r>
        <w:r w:rsidRPr="000E30CC" w:rsidDel="0064055C">
          <w:rPr>
            <w:rFonts w:ascii="Calibri" w:eastAsia="Calibri" w:hAnsi="Calibri" w:cs="Calibri"/>
            <w:color w:val="000000"/>
            <w:rPrChange w:id="776" w:author="Sooyoung Kim" w:date="2021-06-21T16:54:00Z">
              <w:rPr>
                <w:color w:val="2F4A8B"/>
                <w:u w:val="single"/>
                <w:shd w:val="clear" w:color="auto" w:fill="FFFFFF"/>
              </w:rPr>
            </w:rPrChange>
          </w:rPr>
          <w:delText>Google Scholar</w:delText>
        </w:r>
        <w:r w:rsidR="00581973" w:rsidRPr="000E30CC" w:rsidDel="0064055C">
          <w:rPr>
            <w:rFonts w:ascii="Calibri" w:eastAsia="Calibri" w:hAnsi="Calibri" w:cs="Calibri"/>
            <w:color w:val="000000"/>
            <w:rPrChange w:id="777" w:author="Sooyoung Kim" w:date="2021-06-21T16:54:00Z">
              <w:rPr>
                <w:color w:val="2F4A8B"/>
                <w:u w:val="single"/>
                <w:shd w:val="clear" w:color="auto" w:fill="FFFFFF"/>
              </w:rPr>
            </w:rPrChange>
          </w:rPr>
          <w:fldChar w:fldCharType="end"/>
        </w:r>
        <w:r w:rsidRPr="000E30CC" w:rsidDel="0064055C">
          <w:rPr>
            <w:rFonts w:ascii="Calibri" w:eastAsia="Calibri" w:hAnsi="Calibri" w:cs="Calibri"/>
            <w:color w:val="000000"/>
            <w:rPrChange w:id="778" w:author="Sooyoung Kim" w:date="2021-06-21T16:54:00Z">
              <w:rPr>
                <w:color w:val="000000"/>
                <w:shd w:val="clear" w:color="auto" w:fill="FFFFFF"/>
              </w:rPr>
            </w:rPrChange>
          </w:rPr>
          <w:delText>]</w:delText>
        </w:r>
      </w:del>
    </w:p>
    <w:p w14:paraId="133F9EA9" w14:textId="4870EB65" w:rsidR="00E362CD" w:rsidRPr="000E30CC" w:rsidDel="00581973" w:rsidRDefault="00E362CD" w:rsidP="00E362CD">
      <w:pPr>
        <w:rPr>
          <w:del w:id="779" w:author="Sooyoung Kim" w:date="2021-06-21T21:44:00Z"/>
          <w:rFonts w:ascii="Calibri" w:eastAsia="Calibri" w:hAnsi="Calibri" w:cs="Calibri"/>
          <w:color w:val="000000"/>
          <w:rPrChange w:id="780" w:author="Sooyoung Kim" w:date="2021-06-21T16:54:00Z">
            <w:rPr>
              <w:del w:id="781" w:author="Sooyoung Kim" w:date="2021-06-21T21:44:00Z"/>
            </w:rPr>
          </w:rPrChange>
        </w:rPr>
      </w:pPr>
    </w:p>
    <w:p w14:paraId="4E3096CA" w14:textId="77777777" w:rsidR="008F7029" w:rsidRPr="000E30CC" w:rsidRDefault="008F7029" w:rsidP="008F7029">
      <w:pPr>
        <w:rPr>
          <w:rFonts w:ascii="Calibri" w:eastAsia="Calibri" w:hAnsi="Calibri" w:cs="Calibri"/>
          <w:color w:val="000000"/>
          <w:rPrChange w:id="782" w:author="Sooyoung Kim" w:date="2021-06-21T16:54:00Z">
            <w:rPr/>
          </w:rPrChange>
        </w:rPr>
      </w:pPr>
    </w:p>
    <w:p w14:paraId="298F59DF" w14:textId="77777777" w:rsidR="0060221E" w:rsidRPr="000E30CC" w:rsidRDefault="0060221E" w:rsidP="0060221E">
      <w:pPr>
        <w:rPr>
          <w:rFonts w:ascii="Calibri" w:eastAsia="Calibri" w:hAnsi="Calibri" w:cs="Calibri"/>
          <w:i/>
          <w:iCs/>
          <w:color w:val="000000"/>
          <w:rPrChange w:id="783" w:author="Sooyoung Kim" w:date="2021-06-21T16:54:00Z">
            <w:rPr/>
          </w:rPrChange>
        </w:rPr>
      </w:pPr>
      <w:r w:rsidRPr="000E30CC">
        <w:rPr>
          <w:rFonts w:ascii="Calibri" w:eastAsia="Calibri" w:hAnsi="Calibri" w:cs="Calibri"/>
          <w:i/>
          <w:iCs/>
          <w:color w:val="000000"/>
          <w:rPrChange w:id="784" w:author="Sooyoung Kim" w:date="2021-06-21T16:54:00Z">
            <w:rPr>
              <w:rFonts w:ascii="Calibri" w:hAnsi="Calibri" w:cs="Calibri"/>
              <w:i/>
              <w:iCs/>
              <w:color w:val="000000"/>
            </w:rPr>
          </w:rPrChange>
        </w:rPr>
        <w:t xml:space="preserve">Pandemic preparedness and response capacity </w:t>
      </w:r>
    </w:p>
    <w:p w14:paraId="25275220" w14:textId="68CD02BF" w:rsidR="005C2685" w:rsidRPr="000E30CC" w:rsidDel="005F3C83" w:rsidRDefault="005C2685" w:rsidP="005C2685">
      <w:pPr>
        <w:rPr>
          <w:del w:id="785" w:author="Sooyoung Kim" w:date="2021-06-21T21:04:00Z"/>
          <w:rFonts w:ascii="Calibri" w:eastAsia="Calibri" w:hAnsi="Calibri" w:cs="Calibri"/>
          <w:color w:val="000000"/>
          <w:rPrChange w:id="786" w:author="Sooyoung Kim" w:date="2021-06-21T16:54:00Z">
            <w:rPr>
              <w:del w:id="787" w:author="Sooyoung Kim" w:date="2021-06-21T21:04:00Z"/>
              <w:color w:val="000000"/>
            </w:rPr>
          </w:rPrChange>
        </w:rPr>
      </w:pPr>
    </w:p>
    <w:p w14:paraId="43BADC2A" w14:textId="77777777" w:rsidR="005F3C83" w:rsidRDefault="005F3C83" w:rsidP="005C2685">
      <w:pPr>
        <w:pStyle w:val="cuerpo"/>
        <w:shd w:val="clear" w:color="auto" w:fill="FFFFFF"/>
        <w:spacing w:before="0" w:beforeAutospacing="0" w:after="0" w:afterAutospacing="0"/>
        <w:jc w:val="both"/>
        <w:rPr>
          <w:ins w:id="788" w:author="Sooyoung Kim" w:date="2021-06-21T21:04:00Z"/>
          <w:rFonts w:ascii="Calibri" w:eastAsia="Calibri" w:hAnsi="Calibri" w:cs="Calibri"/>
          <w:color w:val="000000"/>
        </w:rPr>
      </w:pPr>
    </w:p>
    <w:p w14:paraId="651F4CE1" w14:textId="1BEF3B19" w:rsidR="00436FEF" w:rsidRPr="000E30CC" w:rsidDel="008254EF" w:rsidRDefault="007F72F0" w:rsidP="005C2685">
      <w:pPr>
        <w:pStyle w:val="cuerpo"/>
        <w:shd w:val="clear" w:color="auto" w:fill="FFFFFF"/>
        <w:spacing w:before="0" w:beforeAutospacing="0" w:after="0" w:afterAutospacing="0"/>
        <w:jc w:val="both"/>
        <w:rPr>
          <w:del w:id="789" w:author="Sooyoung Kim" w:date="2021-06-21T17:23:00Z"/>
          <w:rFonts w:ascii="Calibri" w:eastAsia="Calibri" w:hAnsi="Calibri" w:cs="Calibri"/>
          <w:color w:val="000000"/>
          <w:rPrChange w:id="790" w:author="Sooyoung Kim" w:date="2021-06-21T16:54:00Z">
            <w:rPr>
              <w:del w:id="791" w:author="Sooyoung Kim" w:date="2021-06-21T17:23:00Z"/>
            </w:rPr>
          </w:rPrChange>
        </w:rPr>
      </w:pPr>
      <w:r w:rsidRPr="000E30CC">
        <w:rPr>
          <w:rFonts w:ascii="Calibri" w:eastAsia="Calibri" w:hAnsi="Calibri" w:cs="Calibri"/>
          <w:color w:val="000000"/>
          <w:rPrChange w:id="792" w:author="Sooyoung Kim" w:date="2021-06-21T16:54:00Z">
            <w:rPr/>
          </w:rPrChange>
        </w:rPr>
        <w:t xml:space="preserve">Coordinated by the </w:t>
      </w:r>
      <w:proofErr w:type="spellStart"/>
      <w:r w:rsidR="005C2685" w:rsidRPr="000E30CC">
        <w:rPr>
          <w:rFonts w:ascii="Calibri" w:eastAsia="Calibri" w:hAnsi="Calibri" w:cs="Calibri"/>
          <w:color w:val="000000"/>
          <w:rPrChange w:id="793" w:author="Sooyoung Kim" w:date="2021-06-21T16:54:00Z">
            <w:rPr/>
          </w:rPrChange>
        </w:rPr>
        <w:t>MoH</w:t>
      </w:r>
      <w:r w:rsidRPr="000E30CC">
        <w:rPr>
          <w:rFonts w:ascii="Calibri" w:eastAsia="Calibri" w:hAnsi="Calibri" w:cs="Calibri"/>
          <w:color w:val="000000"/>
          <w:rPrChange w:id="794" w:author="Sooyoung Kim" w:date="2021-06-21T16:54:00Z">
            <w:rPr/>
          </w:rPrChange>
        </w:rPr>
        <w:t>’s</w:t>
      </w:r>
      <w:proofErr w:type="spellEnd"/>
      <w:r w:rsidR="005C2685" w:rsidRPr="000E30CC">
        <w:rPr>
          <w:rFonts w:ascii="Calibri" w:eastAsia="Calibri" w:hAnsi="Calibri" w:cs="Calibri"/>
          <w:color w:val="000000"/>
          <w:rPrChange w:id="795" w:author="Sooyoung Kim" w:date="2021-06-21T16:54:00Z">
            <w:rPr/>
          </w:rPrChange>
        </w:rPr>
        <w:t xml:space="preserve"> </w:t>
      </w:r>
      <w:r w:rsidRPr="000E30CC">
        <w:rPr>
          <w:rFonts w:ascii="Calibri" w:eastAsia="Calibri" w:hAnsi="Calibri" w:cs="Calibri"/>
          <w:color w:val="000000"/>
          <w:rPrChange w:id="796" w:author="Sooyoung Kim" w:date="2021-06-21T16:54:00Z">
            <w:rPr/>
          </w:rPrChange>
        </w:rPr>
        <w:t xml:space="preserve">National Center for Epidemiology, Prevention and Control of Disease (Centro Nacional de </w:t>
      </w:r>
      <w:proofErr w:type="spellStart"/>
      <w:r w:rsidRPr="000E30CC">
        <w:rPr>
          <w:rFonts w:ascii="Calibri" w:eastAsia="Calibri" w:hAnsi="Calibri" w:cs="Calibri"/>
          <w:color w:val="000000"/>
          <w:rPrChange w:id="797" w:author="Sooyoung Kim" w:date="2021-06-21T16:54:00Z">
            <w:rPr/>
          </w:rPrChange>
        </w:rPr>
        <w:t>Epidemiologia</w:t>
      </w:r>
      <w:proofErr w:type="spellEnd"/>
      <w:r w:rsidRPr="000E30CC">
        <w:rPr>
          <w:rFonts w:ascii="Calibri" w:eastAsia="Calibri" w:hAnsi="Calibri" w:cs="Calibri"/>
          <w:color w:val="000000"/>
          <w:rPrChange w:id="798" w:author="Sooyoung Kim" w:date="2021-06-21T16:54:00Z">
            <w:rPr/>
          </w:rPrChange>
        </w:rPr>
        <w:t xml:space="preserve">, </w:t>
      </w:r>
      <w:proofErr w:type="spellStart"/>
      <w:r w:rsidRPr="000E30CC">
        <w:rPr>
          <w:rFonts w:ascii="Calibri" w:eastAsia="Calibri" w:hAnsi="Calibri" w:cs="Calibri"/>
          <w:color w:val="000000"/>
          <w:rPrChange w:id="799" w:author="Sooyoung Kim" w:date="2021-06-21T16:54:00Z">
            <w:rPr/>
          </w:rPrChange>
        </w:rPr>
        <w:t>Prevencion</w:t>
      </w:r>
      <w:proofErr w:type="spellEnd"/>
      <w:r w:rsidRPr="000E30CC">
        <w:rPr>
          <w:rFonts w:ascii="Calibri" w:eastAsia="Calibri" w:hAnsi="Calibri" w:cs="Calibri"/>
          <w:color w:val="000000"/>
          <w:rPrChange w:id="800" w:author="Sooyoung Kim" w:date="2021-06-21T16:54:00Z">
            <w:rPr/>
          </w:rPrChange>
        </w:rPr>
        <w:t xml:space="preserve"> y Control de </w:t>
      </w:r>
      <w:proofErr w:type="spellStart"/>
      <w:r w:rsidRPr="000E30CC">
        <w:rPr>
          <w:rFonts w:ascii="Calibri" w:eastAsia="Calibri" w:hAnsi="Calibri" w:cs="Calibri"/>
          <w:color w:val="000000"/>
          <w:rPrChange w:id="801" w:author="Sooyoung Kim" w:date="2021-06-21T16:54:00Z">
            <w:rPr/>
          </w:rPrChange>
        </w:rPr>
        <w:t>Enfermedades</w:t>
      </w:r>
      <w:proofErr w:type="spellEnd"/>
      <w:r w:rsidRPr="000E30CC">
        <w:rPr>
          <w:rFonts w:ascii="Calibri" w:eastAsia="Calibri" w:hAnsi="Calibri" w:cs="Calibri"/>
          <w:color w:val="000000"/>
          <w:rPrChange w:id="802" w:author="Sooyoung Kim" w:date="2021-06-21T16:54:00Z">
            <w:rPr/>
          </w:rPrChange>
        </w:rPr>
        <w:t xml:space="preserve">), Peru </w:t>
      </w:r>
      <w:r w:rsidR="005C2685" w:rsidRPr="000E30CC">
        <w:rPr>
          <w:rFonts w:ascii="Calibri" w:eastAsia="Calibri" w:hAnsi="Calibri" w:cs="Calibri"/>
          <w:color w:val="000000"/>
          <w:rPrChange w:id="803" w:author="Sooyoung Kim" w:date="2021-06-21T16:54:00Z">
            <w:rPr/>
          </w:rPrChange>
        </w:rPr>
        <w:t xml:space="preserve">has a robust surveillance system, with </w:t>
      </w:r>
      <w:r w:rsidRPr="000E30CC">
        <w:rPr>
          <w:rFonts w:ascii="Calibri" w:eastAsia="Calibri" w:hAnsi="Calibri" w:cs="Calibri"/>
          <w:color w:val="000000"/>
          <w:rPrChange w:id="804" w:author="Sooyoung Kim" w:date="2021-06-21T16:54:00Z">
            <w:rPr/>
          </w:rPrChange>
        </w:rPr>
        <w:t xml:space="preserve">protocols in place for </w:t>
      </w:r>
      <w:r w:rsidR="005C2685" w:rsidRPr="000E30CC">
        <w:rPr>
          <w:rFonts w:ascii="Calibri" w:eastAsia="Calibri" w:hAnsi="Calibri" w:cs="Calibri"/>
          <w:color w:val="000000"/>
          <w:rPrChange w:id="805" w:author="Sooyoung Kim" w:date="2021-06-21T16:54:00Z">
            <w:rPr/>
          </w:rPrChange>
        </w:rPr>
        <w:t>monitoring and mandatory reporting of infectious and non-infectious diseases</w:t>
      </w:r>
      <w:ins w:id="806" w:author="Sooyoung Kim" w:date="2021-06-21T17:22:00Z">
        <w:r w:rsidR="008254EF">
          <w:rPr>
            <w:rFonts w:ascii="Calibri" w:eastAsia="Calibri" w:hAnsi="Calibri" w:cs="Calibri"/>
            <w:color w:val="000000"/>
          </w:rPr>
          <w:t xml:space="preserve">. </w:t>
        </w:r>
        <w:commentRangeStart w:id="807"/>
        <w:r w:rsidR="008254EF">
          <w:rPr>
            <w:rFonts w:ascii="Calibri" w:eastAsia="Calibri" w:hAnsi="Calibri" w:cs="Calibri"/>
            <w:color w:val="000000"/>
          </w:rPr>
          <w:t>[ref]</w:t>
        </w:r>
        <w:commentRangeEnd w:id="807"/>
        <w:r w:rsidR="008254EF">
          <w:rPr>
            <w:rStyle w:val="CommentReference"/>
          </w:rPr>
          <w:commentReference w:id="807"/>
        </w:r>
      </w:ins>
      <w:r w:rsidR="005C2685" w:rsidRPr="000E30CC">
        <w:rPr>
          <w:rFonts w:ascii="Calibri" w:eastAsia="Calibri" w:hAnsi="Calibri" w:cs="Calibri"/>
          <w:color w:val="000000"/>
          <w:rPrChange w:id="808" w:author="Sooyoung Kim" w:date="2021-06-21T16:54:00Z">
            <w:rPr/>
          </w:rPrChange>
        </w:rPr>
        <w:t xml:space="preserve"> </w:t>
      </w:r>
      <w:del w:id="809" w:author="Sooyoung Kim" w:date="2021-06-21T17:22:00Z">
        <w:r w:rsidR="005C2685" w:rsidRPr="000E30CC" w:rsidDel="008254EF">
          <w:rPr>
            <w:rFonts w:ascii="Calibri" w:eastAsia="Calibri" w:hAnsi="Calibri" w:cs="Calibri"/>
            <w:color w:val="000000"/>
            <w:rPrChange w:id="810" w:author="Sooyoung Kim" w:date="2021-06-21T16:54:00Z">
              <w:rPr/>
            </w:rPrChange>
          </w:rPr>
          <w:delText>(</w:delText>
        </w:r>
        <w:r w:rsidR="00581973" w:rsidRPr="000E30CC" w:rsidDel="008254EF">
          <w:rPr>
            <w:rFonts w:ascii="Calibri" w:eastAsia="Calibri" w:hAnsi="Calibri" w:cs="Calibri"/>
            <w:color w:val="000000"/>
            <w:rPrChange w:id="811" w:author="Sooyoung Kim" w:date="2021-06-21T16:54:00Z">
              <w:rPr/>
            </w:rPrChange>
          </w:rPr>
          <w:fldChar w:fldCharType="begin"/>
        </w:r>
        <w:r w:rsidR="00581973" w:rsidRPr="000E30CC" w:rsidDel="008254EF">
          <w:rPr>
            <w:rFonts w:ascii="Calibri" w:eastAsia="Calibri" w:hAnsi="Calibri" w:cs="Calibri"/>
            <w:color w:val="000000"/>
            <w:rPrChange w:id="812" w:author="Sooyoung Kim" w:date="2021-06-21T16:54:00Z">
              <w:rPr/>
            </w:rPrChange>
          </w:rPr>
          <w:delInstrText xml:space="preserve"> HYPERLINK "https://www.dge.gob.pe/portalnuevo/publicaciones/materiales/herramientas-para-la-vigilancia-epidemiologica/" </w:delInstrText>
        </w:r>
        <w:r w:rsidR="00581973" w:rsidRPr="000E30CC" w:rsidDel="008254EF">
          <w:rPr>
            <w:rFonts w:ascii="Calibri" w:eastAsia="Calibri" w:hAnsi="Calibri" w:cs="Calibri"/>
            <w:color w:val="000000"/>
            <w:rPrChange w:id="813" w:author="Sooyoung Kim" w:date="2021-06-21T16:54:00Z">
              <w:rPr/>
            </w:rPrChange>
          </w:rPr>
          <w:fldChar w:fldCharType="separate"/>
        </w:r>
        <w:r w:rsidR="005C2685" w:rsidRPr="000E30CC" w:rsidDel="008254EF">
          <w:rPr>
            <w:rFonts w:ascii="Calibri" w:eastAsia="Calibri" w:hAnsi="Calibri" w:cs="Calibri"/>
            <w:color w:val="000000"/>
            <w:rPrChange w:id="814" w:author="Sooyoung Kim" w:date="2021-06-21T16:54:00Z">
              <w:rPr>
                <w:rStyle w:val="Hyperlink"/>
              </w:rPr>
            </w:rPrChange>
          </w:rPr>
          <w:delText>https://www.dge.gob.pe/portalnuevo/publicaciones/materiales/herramientas-para-la-vigilancia-epidemiologica/</w:delText>
        </w:r>
        <w:r w:rsidR="00581973" w:rsidRPr="000E30CC" w:rsidDel="008254EF">
          <w:rPr>
            <w:rFonts w:ascii="Calibri" w:eastAsia="Calibri" w:hAnsi="Calibri" w:cs="Calibri"/>
            <w:color w:val="000000"/>
            <w:rPrChange w:id="815" w:author="Sooyoung Kim" w:date="2021-06-21T16:54:00Z">
              <w:rPr>
                <w:rStyle w:val="Hyperlink"/>
              </w:rPr>
            </w:rPrChange>
          </w:rPr>
          <w:fldChar w:fldCharType="end"/>
        </w:r>
        <w:r w:rsidR="005C2685" w:rsidRPr="000E30CC" w:rsidDel="008254EF">
          <w:rPr>
            <w:rFonts w:ascii="Calibri" w:eastAsia="Calibri" w:hAnsi="Calibri" w:cs="Calibri"/>
            <w:color w:val="000000"/>
            <w:rPrChange w:id="816" w:author="Sooyoung Kim" w:date="2021-06-21T16:54:00Z">
              <w:rPr/>
            </w:rPrChange>
          </w:rPr>
          <w:delText>)</w:delText>
        </w:r>
        <w:r w:rsidRPr="000E30CC" w:rsidDel="008254EF">
          <w:rPr>
            <w:rFonts w:ascii="Calibri" w:eastAsia="Calibri" w:hAnsi="Calibri" w:cs="Calibri"/>
            <w:color w:val="000000"/>
            <w:rPrChange w:id="817" w:author="Sooyoung Kim" w:date="2021-06-21T16:54:00Z">
              <w:rPr/>
            </w:rPrChange>
          </w:rPr>
          <w:delText xml:space="preserve"> </w:delText>
        </w:r>
        <w:r w:rsidR="005C2685" w:rsidRPr="000E30CC" w:rsidDel="008254EF">
          <w:rPr>
            <w:rFonts w:ascii="Calibri" w:eastAsia="Calibri" w:hAnsi="Calibri" w:cs="Calibri"/>
            <w:color w:val="000000"/>
            <w:rPrChange w:id="818" w:author="Sooyoung Kim" w:date="2021-06-21T16:54:00Z">
              <w:rPr/>
            </w:rPrChange>
          </w:rPr>
          <w:delText xml:space="preserve">(https://www.dge.gob.pe/portalnuevo/). </w:delText>
        </w:r>
      </w:del>
      <w:r w:rsidR="005C2685" w:rsidRPr="000E30CC">
        <w:rPr>
          <w:rFonts w:ascii="Calibri" w:eastAsia="Calibri" w:hAnsi="Calibri" w:cs="Calibri"/>
          <w:color w:val="000000"/>
          <w:rPrChange w:id="819" w:author="Sooyoung Kim" w:date="2021-06-21T16:54:00Z">
            <w:rPr/>
          </w:rPrChange>
        </w:rPr>
        <w:t xml:space="preserve">Over 20 diseases and conditions, including </w:t>
      </w:r>
      <w:r w:rsidRPr="000E30CC">
        <w:rPr>
          <w:rFonts w:ascii="Calibri" w:eastAsia="Calibri" w:hAnsi="Calibri" w:cs="Calibri"/>
          <w:color w:val="000000"/>
          <w:rPrChange w:id="820" w:author="Sooyoung Kim" w:date="2021-06-21T16:54:00Z">
            <w:rPr/>
          </w:rPrChange>
        </w:rPr>
        <w:t xml:space="preserve">infectious diseases that are endemic to some regions of Peru, such as </w:t>
      </w:r>
      <w:r w:rsidR="005C2685" w:rsidRPr="000E30CC">
        <w:rPr>
          <w:rFonts w:ascii="Calibri" w:eastAsia="Calibri" w:hAnsi="Calibri" w:cs="Calibri"/>
          <w:color w:val="000000"/>
          <w:rPrChange w:id="821" w:author="Sooyoung Kim" w:date="2021-06-21T16:54:00Z">
            <w:rPr/>
          </w:rPrChange>
        </w:rPr>
        <w:t xml:space="preserve">malaria and dengue, as well as </w:t>
      </w:r>
      <w:r w:rsidR="00A73E0D" w:rsidRPr="000E30CC">
        <w:rPr>
          <w:rFonts w:ascii="Calibri" w:eastAsia="Calibri" w:hAnsi="Calibri" w:cs="Calibri"/>
          <w:color w:val="000000"/>
          <w:rPrChange w:id="822" w:author="Sooyoung Kim" w:date="2021-06-21T16:54:00Z">
            <w:rPr/>
          </w:rPrChange>
        </w:rPr>
        <w:t>for tracking health indictors</w:t>
      </w:r>
      <w:r w:rsidRPr="000E30CC">
        <w:rPr>
          <w:rFonts w:ascii="Calibri" w:eastAsia="Calibri" w:hAnsi="Calibri" w:cs="Calibri"/>
          <w:color w:val="000000"/>
          <w:rPrChange w:id="823" w:author="Sooyoung Kim" w:date="2021-06-21T16:54:00Z">
            <w:rPr/>
          </w:rPrChange>
        </w:rPr>
        <w:t>,</w:t>
      </w:r>
      <w:r w:rsidR="005C2685" w:rsidRPr="000E30CC">
        <w:rPr>
          <w:rFonts w:ascii="Calibri" w:eastAsia="Calibri" w:hAnsi="Calibri" w:cs="Calibri"/>
          <w:color w:val="000000"/>
          <w:rPrChange w:id="824" w:author="Sooyoung Kim" w:date="2021-06-21T16:54:00Z">
            <w:rPr/>
          </w:rPrChange>
        </w:rPr>
        <w:t xml:space="preserve"> such as maternal mortality, are collected by the system. Epidemiologic surveillance of respiratory infections has been included in the system since 2015</w:t>
      </w:r>
      <w:ins w:id="825" w:author="Sooyoung Kim" w:date="2021-06-21T17:22:00Z">
        <w:r w:rsidR="008254EF">
          <w:rPr>
            <w:rFonts w:ascii="Calibri" w:eastAsia="Calibri" w:hAnsi="Calibri" w:cs="Calibri"/>
            <w:color w:val="000000"/>
          </w:rPr>
          <w:t>.</w:t>
        </w:r>
        <w:commentRangeStart w:id="826"/>
        <w:r w:rsidR="008254EF">
          <w:rPr>
            <w:rFonts w:ascii="Calibri" w:eastAsia="Calibri" w:hAnsi="Calibri" w:cs="Calibri"/>
            <w:color w:val="000000"/>
          </w:rPr>
          <w:t>[ref]</w:t>
        </w:r>
      </w:ins>
      <w:ins w:id="827" w:author="Sooyoung Kim" w:date="2021-06-21T17:29:00Z">
        <w:r w:rsidR="008254EF">
          <w:rPr>
            <w:rFonts w:ascii="Calibri" w:eastAsia="Calibri" w:hAnsi="Calibri" w:cs="Calibri"/>
            <w:color w:val="000000"/>
          </w:rPr>
          <w:t xml:space="preserve"> </w:t>
        </w:r>
      </w:ins>
      <w:del w:id="828" w:author="Sooyoung Kim" w:date="2021-06-21T17:22:00Z">
        <w:r w:rsidR="005C2685" w:rsidRPr="000E30CC" w:rsidDel="008254EF">
          <w:rPr>
            <w:rFonts w:ascii="Calibri" w:eastAsia="Calibri" w:hAnsi="Calibri" w:cs="Calibri"/>
            <w:color w:val="000000"/>
            <w:rPrChange w:id="829" w:author="Sooyoung Kim" w:date="2021-06-21T16:54:00Z">
              <w:rPr/>
            </w:rPrChange>
          </w:rPr>
          <w:delText xml:space="preserve"> </w:delText>
        </w:r>
      </w:del>
      <w:del w:id="830" w:author="Sooyoung Kim" w:date="2021-06-21T17:23:00Z">
        <w:r w:rsidR="005C2685" w:rsidRPr="000E30CC" w:rsidDel="008254EF">
          <w:rPr>
            <w:rFonts w:ascii="Calibri" w:eastAsia="Calibri" w:hAnsi="Calibri" w:cs="Calibri"/>
            <w:color w:val="000000"/>
            <w:rPrChange w:id="831" w:author="Sooyoung Kim" w:date="2021-06-21T16:54:00Z">
              <w:rPr/>
            </w:rPrChange>
          </w:rPr>
          <w:delText>(</w:delText>
        </w:r>
        <w:r w:rsidR="00581973" w:rsidRPr="000E30CC" w:rsidDel="008254EF">
          <w:rPr>
            <w:rFonts w:ascii="Calibri" w:eastAsia="Calibri" w:hAnsi="Calibri" w:cs="Calibri"/>
            <w:color w:val="000000"/>
            <w:rPrChange w:id="832" w:author="Sooyoung Kim" w:date="2021-06-21T16:54:00Z">
              <w:rPr/>
            </w:rPrChange>
          </w:rPr>
          <w:fldChar w:fldCharType="begin"/>
        </w:r>
        <w:r w:rsidR="00581973" w:rsidRPr="000E30CC" w:rsidDel="008254EF">
          <w:rPr>
            <w:rFonts w:ascii="Calibri" w:eastAsia="Calibri" w:hAnsi="Calibri" w:cs="Calibri"/>
            <w:color w:val="000000"/>
            <w:rPrChange w:id="833" w:author="Sooyoung Kim" w:date="2021-06-21T16:54:00Z">
              <w:rPr/>
            </w:rPrChange>
          </w:rPr>
          <w:delInstrText xml:space="preserve"> HYPERLINK "https://cdn.www.gob.pe/uploads/document/file/344315/Memoria_de_gesti%C3%B3n_-_2015__Direcci%C3%B3n_General_de_Epi</w:delInstrText>
        </w:r>
        <w:r w:rsidR="00581973" w:rsidRPr="000E30CC" w:rsidDel="008254EF">
          <w:rPr>
            <w:rFonts w:ascii="Calibri" w:eastAsia="Calibri" w:hAnsi="Calibri" w:cs="Calibri"/>
            <w:color w:val="000000"/>
            <w:rPrChange w:id="834" w:author="Sooyoung Kim" w:date="2021-06-21T16:54:00Z">
              <w:rPr/>
            </w:rPrChange>
          </w:rPr>
          <w:delInstrText xml:space="preserve">demiolog%C3%ADa_20190725-19981-1p5zkp4.pdf" </w:delInstrText>
        </w:r>
        <w:r w:rsidR="00581973" w:rsidRPr="000E30CC" w:rsidDel="008254EF">
          <w:rPr>
            <w:rFonts w:ascii="Calibri" w:eastAsia="Calibri" w:hAnsi="Calibri" w:cs="Calibri"/>
            <w:color w:val="000000"/>
            <w:rPrChange w:id="835" w:author="Sooyoung Kim" w:date="2021-06-21T16:54:00Z">
              <w:rPr/>
            </w:rPrChange>
          </w:rPr>
          <w:fldChar w:fldCharType="separate"/>
        </w:r>
        <w:r w:rsidR="00436FEF" w:rsidRPr="000E30CC" w:rsidDel="008254EF">
          <w:rPr>
            <w:rFonts w:ascii="Calibri" w:eastAsia="Calibri" w:hAnsi="Calibri" w:cs="Calibri"/>
            <w:color w:val="000000"/>
            <w:rPrChange w:id="836" w:author="Sooyoung Kim" w:date="2021-06-21T16:54:00Z">
              <w:rPr>
                <w:rStyle w:val="Hyperlink"/>
              </w:rPr>
            </w:rPrChange>
          </w:rPr>
          <w:delText>https://cdn.www.gob.pe/uploads/document/file/344315/Memoria_de_gesti%C3%B3n_-_2015__Direcci%C3%B3n_General_de_Epidemiolog%C3%ADa_20190725-19981-1p5zkp4.pdf</w:delText>
        </w:r>
        <w:r w:rsidR="00581973" w:rsidRPr="000E30CC" w:rsidDel="008254EF">
          <w:rPr>
            <w:rFonts w:ascii="Calibri" w:eastAsia="Calibri" w:hAnsi="Calibri" w:cs="Calibri"/>
            <w:color w:val="000000"/>
            <w:rPrChange w:id="837" w:author="Sooyoung Kim" w:date="2021-06-21T16:54:00Z">
              <w:rPr>
                <w:rStyle w:val="Hyperlink"/>
              </w:rPr>
            </w:rPrChange>
          </w:rPr>
          <w:fldChar w:fldCharType="end"/>
        </w:r>
        <w:r w:rsidR="005C2685" w:rsidRPr="000E30CC" w:rsidDel="008254EF">
          <w:rPr>
            <w:rFonts w:ascii="Calibri" w:eastAsia="Calibri" w:hAnsi="Calibri" w:cs="Calibri"/>
            <w:color w:val="000000"/>
            <w:rPrChange w:id="838" w:author="Sooyoung Kim" w:date="2021-06-21T16:54:00Z">
              <w:rPr/>
            </w:rPrChange>
          </w:rPr>
          <w:delText>.)</w:delText>
        </w:r>
      </w:del>
      <w:commentRangeEnd w:id="826"/>
      <w:r w:rsidR="008254EF">
        <w:rPr>
          <w:rStyle w:val="CommentReference"/>
        </w:rPr>
        <w:commentReference w:id="826"/>
      </w:r>
    </w:p>
    <w:p w14:paraId="2B946D05" w14:textId="77777777" w:rsidR="00436FEF" w:rsidRPr="000E30CC" w:rsidRDefault="00436FEF" w:rsidP="005C2685">
      <w:pPr>
        <w:pStyle w:val="cuerpo"/>
        <w:shd w:val="clear" w:color="auto" w:fill="FFFFFF"/>
        <w:spacing w:before="0" w:beforeAutospacing="0" w:after="0" w:afterAutospacing="0"/>
        <w:jc w:val="both"/>
        <w:rPr>
          <w:rFonts w:ascii="Calibri" w:eastAsia="Calibri" w:hAnsi="Calibri" w:cs="Calibri"/>
          <w:color w:val="000000"/>
          <w:rPrChange w:id="839" w:author="Sooyoung Kim" w:date="2021-06-21T16:54:00Z">
            <w:rPr/>
          </w:rPrChange>
        </w:rPr>
      </w:pPr>
    </w:p>
    <w:p w14:paraId="58D81FA7" w14:textId="18D83884" w:rsidR="007A2BCF" w:rsidRDefault="005C2685" w:rsidP="007A2BCF">
      <w:pPr>
        <w:rPr>
          <w:ins w:id="840" w:author="Sooyoung Kim" w:date="2021-06-21T17:24:00Z"/>
          <w:rFonts w:ascii="Calibri" w:eastAsia="Calibri" w:hAnsi="Calibri" w:cs="Calibri"/>
        </w:rPr>
      </w:pPr>
      <w:moveFromRangeStart w:id="841" w:author="Sooyoung Kim" w:date="2021-06-21T17:23:00Z" w:name="move75188612"/>
      <w:moveFrom w:id="842" w:author="Sooyoung Kim" w:date="2021-06-21T17:23:00Z">
        <w:r w:rsidRPr="000E30CC" w:rsidDel="008254EF">
          <w:rPr>
            <w:rFonts w:ascii="Calibri" w:eastAsia="Calibri" w:hAnsi="Calibri" w:cs="Calibri"/>
            <w:rPrChange w:id="843" w:author="Sooyoung Kim" w:date="2021-06-21T16:54:00Z">
              <w:rPr>
                <w:rStyle w:val="no-style-override"/>
                <w:color w:val="000000"/>
              </w:rPr>
            </w:rPrChange>
          </w:rPr>
          <w:t>The first COVID</w:t>
        </w:r>
        <w:r w:rsidR="00436FEF" w:rsidRPr="000E30CC" w:rsidDel="008254EF">
          <w:rPr>
            <w:rFonts w:ascii="Calibri" w:eastAsia="Calibri" w:hAnsi="Calibri" w:cs="Calibri"/>
            <w:rPrChange w:id="844" w:author="Sooyoung Kim" w:date="2021-06-21T16:54:00Z">
              <w:rPr>
                <w:rStyle w:val="no-style-override"/>
                <w:color w:val="000000"/>
              </w:rPr>
            </w:rPrChange>
          </w:rPr>
          <w:t>-19</w:t>
        </w:r>
        <w:r w:rsidRPr="000E30CC" w:rsidDel="008254EF">
          <w:rPr>
            <w:rFonts w:ascii="Calibri" w:eastAsia="Calibri" w:hAnsi="Calibri" w:cs="Calibri"/>
            <w:rPrChange w:id="845" w:author="Sooyoung Kim" w:date="2021-06-21T16:54:00Z">
              <w:rPr>
                <w:rStyle w:val="no-style-override"/>
                <w:color w:val="000000"/>
              </w:rPr>
            </w:rPrChange>
          </w:rPr>
          <w:t xml:space="preserve"> case in Peru was registered on March 5, 2020 (</w:t>
        </w:r>
        <w:r w:rsidR="00581973" w:rsidRPr="000E30CC" w:rsidDel="008254EF">
          <w:rPr>
            <w:rFonts w:ascii="Calibri" w:eastAsia="Calibri" w:hAnsi="Calibri" w:cs="Calibri"/>
            <w:color w:val="000000"/>
            <w:rPrChange w:id="846" w:author="Sooyoung Kim" w:date="2021-06-21T16:54:00Z">
              <w:rPr/>
            </w:rPrChange>
          </w:rPr>
          <w:fldChar w:fldCharType="begin"/>
        </w:r>
        <w:r w:rsidR="00581973" w:rsidRPr="000E30CC" w:rsidDel="008254EF">
          <w:rPr>
            <w:rFonts w:ascii="Calibri" w:eastAsia="Calibri" w:hAnsi="Calibri" w:cs="Calibri"/>
            <w:color w:val="000000"/>
            <w:rPrChange w:id="847" w:author="Sooyoung Kim" w:date="2021-06-21T16:54:00Z">
              <w:rPr/>
            </w:rPrChange>
          </w:rPr>
          <w:instrText xml:space="preserve"> HYPERLINK "https://www.paho.org/es/respuesta-emergencia-por-covid-19-peru" </w:instrText>
        </w:r>
        <w:r w:rsidR="00581973" w:rsidRPr="000E30CC" w:rsidDel="008254EF">
          <w:rPr>
            <w:rFonts w:ascii="Calibri" w:eastAsia="Calibri" w:hAnsi="Calibri" w:cs="Calibri"/>
            <w:color w:val="000000"/>
            <w:rPrChange w:id="848" w:author="Sooyoung Kim" w:date="2021-06-21T16:54:00Z">
              <w:rPr/>
            </w:rPrChange>
          </w:rPr>
          <w:fldChar w:fldCharType="separate"/>
        </w:r>
        <w:r w:rsidRPr="000E30CC" w:rsidDel="008254EF">
          <w:rPr>
            <w:rFonts w:ascii="Calibri" w:eastAsia="Calibri" w:hAnsi="Calibri" w:cs="Calibri"/>
            <w:color w:val="000000"/>
            <w:rPrChange w:id="849" w:author="Sooyoung Kim" w:date="2021-06-21T16:54:00Z">
              <w:rPr>
                <w:rStyle w:val="Hyperlink"/>
              </w:rPr>
            </w:rPrChange>
          </w:rPr>
          <w:t>https://www.paho.org/es/respuesta-emergencia-por-covid-19-peru</w:t>
        </w:r>
        <w:r w:rsidR="00581973" w:rsidRPr="000E30CC" w:rsidDel="008254EF">
          <w:rPr>
            <w:rFonts w:ascii="Calibri" w:eastAsia="Calibri" w:hAnsi="Calibri" w:cs="Calibri"/>
            <w:color w:val="000000"/>
            <w:rPrChange w:id="850" w:author="Sooyoung Kim" w:date="2021-06-21T16:54:00Z">
              <w:rPr>
                <w:rStyle w:val="Hyperlink"/>
              </w:rPr>
            </w:rPrChange>
          </w:rPr>
          <w:fldChar w:fldCharType="end"/>
        </w:r>
        <w:r w:rsidRPr="000E30CC" w:rsidDel="008254EF">
          <w:rPr>
            <w:rFonts w:ascii="Calibri" w:eastAsia="Calibri" w:hAnsi="Calibri" w:cs="Calibri"/>
            <w:rPrChange w:id="851" w:author="Sooyoung Kim" w:date="2021-06-21T16:54:00Z">
              <w:rPr>
                <w:rStyle w:val="no-style-override"/>
                <w:color w:val="000000"/>
              </w:rPr>
            </w:rPrChange>
          </w:rPr>
          <w:t xml:space="preserve">). </w:t>
        </w:r>
        <w:r w:rsidR="007A2BCF" w:rsidRPr="000E30CC" w:rsidDel="008254EF">
          <w:rPr>
            <w:rFonts w:ascii="Calibri" w:eastAsia="Calibri" w:hAnsi="Calibri" w:cs="Calibri"/>
            <w:color w:val="000000"/>
            <w:rPrChange w:id="852" w:author="Sooyoung Kim" w:date="2021-06-21T16:54:00Z">
              <w:rPr/>
            </w:rPrChange>
          </w:rPr>
          <w:t xml:space="preserve">As of June 2021, almost 2 million people have tested positive for COVID-19 and 188,100 have died </w:t>
        </w:r>
        <w:r w:rsidR="00581973" w:rsidRPr="000E30CC" w:rsidDel="008254EF">
          <w:rPr>
            <w:rFonts w:ascii="Calibri" w:eastAsia="Calibri" w:hAnsi="Calibri" w:cs="Calibri"/>
            <w:color w:val="000000"/>
            <w:rPrChange w:id="853" w:author="Sooyoung Kim" w:date="2021-06-21T16:54:00Z">
              <w:rPr/>
            </w:rPrChange>
          </w:rPr>
          <w:fldChar w:fldCharType="begin"/>
        </w:r>
        <w:r w:rsidR="00581973" w:rsidRPr="000E30CC" w:rsidDel="008254EF">
          <w:rPr>
            <w:rFonts w:ascii="Calibri" w:eastAsia="Calibri" w:hAnsi="Calibri" w:cs="Calibri"/>
            <w:color w:val="000000"/>
            <w:rPrChange w:id="854" w:author="Sooyoung Kim" w:date="2021-06-21T16:54:00Z">
              <w:rPr/>
            </w:rPrChange>
          </w:rPr>
          <w:instrText xml:space="preserve"> HYPERLINK "https://www.dge.gob.pe/portal/docs/tools/coronavirus/coronavirus100621.pdf" </w:instrText>
        </w:r>
        <w:r w:rsidR="00581973" w:rsidRPr="000E30CC" w:rsidDel="008254EF">
          <w:rPr>
            <w:rFonts w:ascii="Calibri" w:eastAsia="Calibri" w:hAnsi="Calibri" w:cs="Calibri"/>
            <w:color w:val="000000"/>
            <w:rPrChange w:id="855" w:author="Sooyoung Kim" w:date="2021-06-21T16:54:00Z">
              <w:rPr/>
            </w:rPrChange>
          </w:rPr>
          <w:fldChar w:fldCharType="separate"/>
        </w:r>
        <w:r w:rsidR="007A2BCF" w:rsidRPr="000E30CC" w:rsidDel="008254EF">
          <w:rPr>
            <w:rFonts w:ascii="Calibri" w:eastAsia="Calibri" w:hAnsi="Calibri" w:cs="Calibri"/>
            <w:color w:val="000000"/>
            <w:rPrChange w:id="856" w:author="Sooyoung Kim" w:date="2021-06-21T16:54:00Z">
              <w:rPr>
                <w:rStyle w:val="Hyperlink"/>
              </w:rPr>
            </w:rPrChange>
          </w:rPr>
          <w:t>https://www.dge.gob.pe/portal/docs/tools/coronavirus/coronavirus100621.pdf</w:t>
        </w:r>
        <w:r w:rsidR="00581973" w:rsidRPr="000E30CC" w:rsidDel="008254EF">
          <w:rPr>
            <w:rFonts w:ascii="Calibri" w:eastAsia="Calibri" w:hAnsi="Calibri" w:cs="Calibri"/>
            <w:color w:val="000000"/>
            <w:rPrChange w:id="857" w:author="Sooyoung Kim" w:date="2021-06-21T16:54:00Z">
              <w:rPr>
                <w:rStyle w:val="Hyperlink"/>
              </w:rPr>
            </w:rPrChange>
          </w:rPr>
          <w:fldChar w:fldCharType="end"/>
        </w:r>
        <w:r w:rsidR="007A2BCF" w:rsidRPr="000E30CC" w:rsidDel="008254EF">
          <w:rPr>
            <w:rFonts w:ascii="Calibri" w:eastAsia="Calibri" w:hAnsi="Calibri" w:cs="Calibri"/>
            <w:color w:val="000000"/>
            <w:rPrChange w:id="858" w:author="Sooyoung Kim" w:date="2021-06-21T16:54:00Z">
              <w:rPr/>
            </w:rPrChange>
          </w:rPr>
          <w:t xml:space="preserve">), a lethality of 9.4%, with large disparities in the lethality rate by department, https://covid19.minsa.gob.pe/sala_situacional.asp), largely due to limited access to treatment </w:t>
        </w:r>
        <w:r w:rsidR="002A3DD2" w:rsidRPr="000E30CC" w:rsidDel="008254EF">
          <w:rPr>
            <w:rFonts w:ascii="Calibri" w:eastAsia="Calibri" w:hAnsi="Calibri" w:cs="Calibri"/>
            <w:color w:val="000000"/>
            <w:rPrChange w:id="859" w:author="Sooyoung Kim" w:date="2021-06-21T16:54:00Z">
              <w:rPr/>
            </w:rPrChange>
          </w:rPr>
          <w:t>for</w:t>
        </w:r>
        <w:r w:rsidR="00F1300A" w:rsidRPr="000E30CC" w:rsidDel="008254EF">
          <w:rPr>
            <w:rFonts w:ascii="Calibri" w:eastAsia="Calibri" w:hAnsi="Calibri" w:cs="Calibri"/>
            <w:color w:val="000000"/>
            <w:rPrChange w:id="860" w:author="Sooyoung Kim" w:date="2021-06-21T16:54:00Z">
              <w:rPr/>
            </w:rPrChange>
          </w:rPr>
          <w:t xml:space="preserve"> severe COVID-19</w:t>
        </w:r>
        <w:r w:rsidR="002A3DD2" w:rsidRPr="000E30CC" w:rsidDel="008254EF">
          <w:rPr>
            <w:rFonts w:ascii="Calibri" w:eastAsia="Calibri" w:hAnsi="Calibri" w:cs="Calibri"/>
            <w:color w:val="000000"/>
            <w:rPrChange w:id="861" w:author="Sooyoung Kim" w:date="2021-06-21T16:54:00Z">
              <w:rPr/>
            </w:rPrChange>
          </w:rPr>
          <w:t xml:space="preserve"> (intensive care units, access to oxygen, mechanical ventilators, etc)</w:t>
        </w:r>
        <w:r w:rsidR="007A2BCF" w:rsidRPr="000E30CC" w:rsidDel="008254EF">
          <w:rPr>
            <w:rFonts w:ascii="Calibri" w:eastAsia="Calibri" w:hAnsi="Calibri" w:cs="Calibri"/>
            <w:color w:val="000000"/>
            <w:rPrChange w:id="862" w:author="Sooyoung Kim" w:date="2021-06-21T16:54:00Z">
              <w:rPr/>
            </w:rPrChange>
          </w:rPr>
          <w:t xml:space="preserve">. </w:t>
        </w:r>
      </w:moveFrom>
    </w:p>
    <w:p w14:paraId="39FCDD18" w14:textId="3D95D489" w:rsidR="008254EF" w:rsidRPr="008254EF" w:rsidDel="008254EF" w:rsidRDefault="008254EF" w:rsidP="007A2BCF">
      <w:pPr>
        <w:rPr>
          <w:moveFrom w:id="863" w:author="Sooyoung Kim" w:date="2021-06-21T17:23:00Z"/>
          <w:rFonts w:ascii="Calibri" w:eastAsia="Calibri" w:hAnsi="Calibri" w:cs="Calibri"/>
          <w:color w:val="000000"/>
          <w:rPrChange w:id="864" w:author="Sooyoung Kim" w:date="2021-06-21T17:25:00Z">
            <w:rPr>
              <w:moveFrom w:id="865" w:author="Sooyoung Kim" w:date="2021-06-21T17:23:00Z"/>
            </w:rPr>
          </w:rPrChange>
        </w:rPr>
      </w:pPr>
      <w:ins w:id="866" w:author="Sooyoung Kim" w:date="2021-06-21T17:24:00Z">
        <w:r>
          <w:rPr>
            <w:rFonts w:ascii="Calibri" w:eastAsia="Calibri" w:hAnsi="Calibri" w:cs="Calibri"/>
          </w:rPr>
          <w:t xml:space="preserve">Despite the robust surveillance system, </w:t>
        </w:r>
      </w:ins>
      <w:ins w:id="867" w:author="Sooyoung Kim" w:date="2021-06-21T17:25:00Z">
        <w:r>
          <w:rPr>
            <w:rFonts w:ascii="Calibri" w:eastAsia="Calibri" w:hAnsi="Calibri" w:cs="Calibri"/>
          </w:rPr>
          <w:t xml:space="preserve">Peru’s recent surge in dengue cases demonstrates the country’s </w:t>
        </w:r>
      </w:ins>
      <w:ins w:id="868" w:author="Sooyoung Kim" w:date="2021-06-21T20:24:00Z">
        <w:r w:rsidR="008E6CF4">
          <w:rPr>
            <w:rFonts w:ascii="Calibri" w:eastAsia="Calibri" w:hAnsi="Calibri" w:cs="Calibri"/>
          </w:rPr>
          <w:t xml:space="preserve">suboptimal </w:t>
        </w:r>
      </w:ins>
      <w:ins w:id="869" w:author="Sooyoung Kim" w:date="2021-06-21T17:25:00Z">
        <w:r>
          <w:rPr>
            <w:rFonts w:ascii="Calibri" w:eastAsia="Calibri" w:hAnsi="Calibri" w:cs="Calibri"/>
          </w:rPr>
          <w:t xml:space="preserve">response capacity </w:t>
        </w:r>
      </w:ins>
    </w:p>
    <w:p w14:paraId="4D250ECB" w14:textId="4E9C87A9" w:rsidR="0060221E" w:rsidRPr="008254EF" w:rsidDel="008254EF" w:rsidRDefault="0060221E" w:rsidP="007A2BCF">
      <w:pPr>
        <w:rPr>
          <w:moveFrom w:id="870" w:author="Sooyoung Kim" w:date="2021-06-21T17:23:00Z"/>
          <w:rFonts w:ascii="Calibri" w:eastAsia="Calibri" w:hAnsi="Calibri" w:cs="Calibri"/>
          <w:color w:val="000000"/>
          <w:rPrChange w:id="871" w:author="Sooyoung Kim" w:date="2021-06-21T17:25:00Z">
            <w:rPr>
              <w:moveFrom w:id="872" w:author="Sooyoung Kim" w:date="2021-06-21T17:23:00Z"/>
            </w:rPr>
          </w:rPrChange>
        </w:rPr>
      </w:pPr>
    </w:p>
    <w:moveFromRangeEnd w:id="841"/>
    <w:p w14:paraId="4ED627DA" w14:textId="0D5BF04C" w:rsidR="008E6CF4" w:rsidRDefault="008254EF" w:rsidP="008E6CF4">
      <w:pPr>
        <w:rPr>
          <w:ins w:id="873" w:author="Sooyoung Kim" w:date="2021-06-21T20:27:00Z"/>
          <w:rFonts w:ascii="Calibri" w:eastAsia="Calibri" w:hAnsi="Calibri" w:cs="Calibri"/>
          <w:color w:val="000000"/>
        </w:rPr>
      </w:pPr>
      <w:ins w:id="874" w:author="Sooyoung Kim" w:date="2021-06-21T17:25:00Z">
        <w:r w:rsidRPr="008254EF">
          <w:rPr>
            <w:rFonts w:ascii="Calibri" w:eastAsia="Calibri" w:hAnsi="Calibri" w:cs="Calibri"/>
            <w:color w:val="000000"/>
            <w:rPrChange w:id="875" w:author="Sooyoung Kim" w:date="2021-06-21T17:25:00Z">
              <w:rPr>
                <w:rFonts w:ascii="Calibri" w:eastAsia="Calibri" w:hAnsi="Calibri" w:cs="Calibri"/>
                <w:i/>
                <w:iCs/>
                <w:color w:val="000000"/>
              </w:rPr>
            </w:rPrChange>
          </w:rPr>
          <w:t xml:space="preserve">against </w:t>
        </w:r>
        <w:r>
          <w:rPr>
            <w:rFonts w:ascii="Calibri" w:eastAsia="Calibri" w:hAnsi="Calibri" w:cs="Calibri"/>
            <w:color w:val="000000"/>
          </w:rPr>
          <w:t xml:space="preserve">infectious disease outbreaks. </w:t>
        </w:r>
      </w:ins>
      <w:ins w:id="876" w:author="Sooyoung Kim" w:date="2021-06-21T17:32:00Z">
        <w:r w:rsidR="00A27475">
          <w:rPr>
            <w:rFonts w:ascii="Calibri" w:eastAsia="Calibri" w:hAnsi="Calibri" w:cs="Calibri"/>
            <w:color w:val="000000"/>
          </w:rPr>
          <w:t>The country’s existing burden of arboviral diseases, including dengue, chikungunya</w:t>
        </w:r>
      </w:ins>
      <w:ins w:id="877" w:author="Sooyoung Kim" w:date="2021-06-21T20:25:00Z">
        <w:r w:rsidR="008E6CF4">
          <w:rPr>
            <w:rFonts w:ascii="Calibri" w:eastAsia="Calibri" w:hAnsi="Calibri" w:cs="Calibri"/>
            <w:color w:val="000000"/>
          </w:rPr>
          <w:t>,</w:t>
        </w:r>
      </w:ins>
      <w:ins w:id="878" w:author="Sooyoung Kim" w:date="2021-06-21T17:32:00Z">
        <w:r w:rsidR="00A27475">
          <w:rPr>
            <w:rFonts w:ascii="Calibri" w:eastAsia="Calibri" w:hAnsi="Calibri" w:cs="Calibri"/>
            <w:color w:val="000000"/>
          </w:rPr>
          <w:t xml:space="preserve"> and zika virus disease, surpassed the country’s medical and public health capacity even before the pandemic. </w:t>
        </w:r>
      </w:ins>
      <w:ins w:id="879" w:author="Sooyoung Kim" w:date="2021-06-21T17:33:00Z">
        <w:r w:rsidR="00A27475">
          <w:rPr>
            <w:rFonts w:ascii="Calibri" w:eastAsia="Calibri" w:hAnsi="Calibri" w:cs="Calibri"/>
            <w:color w:val="000000"/>
          </w:rPr>
          <w:t xml:space="preserve">Peru is the third country in Americas </w:t>
        </w:r>
      </w:ins>
      <w:ins w:id="880" w:author="Sooyoung Kim" w:date="2021-06-21T17:34:00Z">
        <w:r w:rsidR="00A27475">
          <w:rPr>
            <w:rFonts w:ascii="Calibri" w:eastAsia="Calibri" w:hAnsi="Calibri" w:cs="Calibri"/>
            <w:color w:val="000000"/>
          </w:rPr>
          <w:t>with the highest dengue-attributed mortality.</w:t>
        </w:r>
        <w:commentRangeStart w:id="881"/>
        <w:r w:rsidR="00A27475">
          <w:rPr>
            <w:rFonts w:ascii="Calibri" w:eastAsia="Calibri" w:hAnsi="Calibri" w:cs="Calibri"/>
            <w:color w:val="000000"/>
          </w:rPr>
          <w:t>[ref]</w:t>
        </w:r>
        <w:commentRangeEnd w:id="881"/>
        <w:r w:rsidR="00A27475">
          <w:rPr>
            <w:rStyle w:val="CommentReference"/>
          </w:rPr>
          <w:commentReference w:id="881"/>
        </w:r>
        <w:r w:rsidR="00A27475">
          <w:rPr>
            <w:rFonts w:ascii="Calibri" w:eastAsia="Calibri" w:hAnsi="Calibri" w:cs="Calibri"/>
            <w:color w:val="000000"/>
          </w:rPr>
          <w:t xml:space="preserve"> </w:t>
        </w:r>
      </w:ins>
      <w:ins w:id="882" w:author="Sooyoung Kim" w:date="2021-06-21T17:32:00Z">
        <w:r w:rsidR="00A27475">
          <w:rPr>
            <w:rFonts w:ascii="Calibri" w:eastAsia="Calibri" w:hAnsi="Calibri" w:cs="Calibri"/>
            <w:color w:val="000000"/>
          </w:rPr>
          <w:t>Rapidly cha</w:t>
        </w:r>
      </w:ins>
      <w:ins w:id="883" w:author="Sooyoung Kim" w:date="2021-06-21T17:33:00Z">
        <w:r w:rsidR="00A27475">
          <w:rPr>
            <w:rFonts w:ascii="Calibri" w:eastAsia="Calibri" w:hAnsi="Calibri" w:cs="Calibri"/>
            <w:color w:val="000000"/>
          </w:rPr>
          <w:t xml:space="preserve">nging climate in the </w:t>
        </w:r>
      </w:ins>
      <w:ins w:id="884" w:author="Sooyoung Kim" w:date="2021-06-21T20:25:00Z">
        <w:r w:rsidR="008E6CF4">
          <w:rPr>
            <w:rFonts w:ascii="Calibri" w:eastAsia="Calibri" w:hAnsi="Calibri" w:cs="Calibri"/>
            <w:color w:val="000000"/>
          </w:rPr>
          <w:t>region</w:t>
        </w:r>
      </w:ins>
      <w:ins w:id="885" w:author="Sooyoung Kim" w:date="2021-06-21T17:33:00Z">
        <w:r w:rsidR="00A27475">
          <w:rPr>
            <w:rFonts w:ascii="Calibri" w:eastAsia="Calibri" w:hAnsi="Calibri" w:cs="Calibri"/>
            <w:color w:val="000000"/>
          </w:rPr>
          <w:t xml:space="preserve"> accelerate</w:t>
        </w:r>
      </w:ins>
      <w:ins w:id="886" w:author="Sooyoung Kim" w:date="2021-06-21T20:25:00Z">
        <w:r w:rsidR="008E6CF4">
          <w:rPr>
            <w:rFonts w:ascii="Calibri" w:eastAsia="Calibri" w:hAnsi="Calibri" w:cs="Calibri"/>
            <w:color w:val="000000"/>
          </w:rPr>
          <w:t>d</w:t>
        </w:r>
      </w:ins>
      <w:ins w:id="887" w:author="Sooyoung Kim" w:date="2021-06-21T17:33:00Z">
        <w:r w:rsidR="00A27475">
          <w:rPr>
            <w:rFonts w:ascii="Calibri" w:eastAsia="Calibri" w:hAnsi="Calibri" w:cs="Calibri"/>
            <w:color w:val="000000"/>
          </w:rPr>
          <w:t xml:space="preserve"> the spread of mosquito vectors to the </w:t>
        </w:r>
      </w:ins>
      <w:ins w:id="888" w:author="Sooyoung Kim" w:date="2021-06-21T20:25:00Z">
        <w:r w:rsidR="008E6CF4">
          <w:rPr>
            <w:rFonts w:ascii="Calibri" w:eastAsia="Calibri" w:hAnsi="Calibri" w:cs="Calibri"/>
            <w:color w:val="000000"/>
          </w:rPr>
          <w:t>area</w:t>
        </w:r>
      </w:ins>
      <w:ins w:id="889" w:author="Sooyoung Kim" w:date="2021-06-21T17:33:00Z">
        <w:r w:rsidR="00A27475">
          <w:rPr>
            <w:rFonts w:ascii="Calibri" w:eastAsia="Calibri" w:hAnsi="Calibri" w:cs="Calibri"/>
            <w:color w:val="000000"/>
          </w:rPr>
          <w:t>s previously unaffected by the diseases.[</w:t>
        </w:r>
        <w:commentRangeStart w:id="890"/>
        <w:r w:rsidR="00A27475">
          <w:rPr>
            <w:rFonts w:ascii="Calibri" w:eastAsia="Calibri" w:hAnsi="Calibri" w:cs="Calibri"/>
            <w:color w:val="000000"/>
          </w:rPr>
          <w:t>ref</w:t>
        </w:r>
      </w:ins>
      <w:commentRangeEnd w:id="890"/>
      <w:ins w:id="891" w:author="Sooyoung Kim" w:date="2021-06-21T17:35:00Z">
        <w:r w:rsidR="00A27475">
          <w:rPr>
            <w:rStyle w:val="CommentReference"/>
          </w:rPr>
          <w:commentReference w:id="890"/>
        </w:r>
      </w:ins>
      <w:ins w:id="892" w:author="Sooyoung Kim" w:date="2021-06-21T17:33:00Z">
        <w:r w:rsidR="00A27475">
          <w:rPr>
            <w:rFonts w:ascii="Calibri" w:eastAsia="Calibri" w:hAnsi="Calibri" w:cs="Calibri"/>
            <w:color w:val="000000"/>
          </w:rPr>
          <w:t xml:space="preserve">] </w:t>
        </w:r>
      </w:ins>
      <w:ins w:id="893" w:author="Sooyoung Kim" w:date="2021-06-21T17:26:00Z">
        <w:r>
          <w:rPr>
            <w:rFonts w:ascii="Calibri" w:eastAsia="Calibri" w:hAnsi="Calibri" w:cs="Calibri"/>
            <w:color w:val="000000"/>
          </w:rPr>
          <w:t xml:space="preserve">The most recent dengue outbreak, started in October 2019 and has spread to 17 regions by the beginning of the COVID-19 pandemic, </w:t>
        </w:r>
      </w:ins>
      <w:ins w:id="894" w:author="Sooyoung Kim" w:date="2021-06-21T17:27:00Z">
        <w:r>
          <w:rPr>
            <w:rFonts w:ascii="Calibri" w:eastAsia="Calibri" w:hAnsi="Calibri" w:cs="Calibri"/>
            <w:color w:val="000000"/>
          </w:rPr>
          <w:t>continues to spread as the current report is being drafted.</w:t>
        </w:r>
      </w:ins>
      <w:commentRangeStart w:id="895"/>
      <w:ins w:id="896" w:author="Sooyoung Kim" w:date="2021-06-21T17:28:00Z">
        <w:r>
          <w:rPr>
            <w:rFonts w:ascii="Calibri" w:eastAsia="Calibri" w:hAnsi="Calibri" w:cs="Calibri"/>
            <w:color w:val="000000"/>
          </w:rPr>
          <w:t>[ref]</w:t>
        </w:r>
        <w:commentRangeEnd w:id="895"/>
        <w:r>
          <w:rPr>
            <w:rStyle w:val="CommentReference"/>
          </w:rPr>
          <w:commentReference w:id="895"/>
        </w:r>
      </w:ins>
      <w:ins w:id="897" w:author="Sooyoung Kim" w:date="2021-06-21T17:27:00Z">
        <w:r>
          <w:rPr>
            <w:rFonts w:ascii="Calibri" w:eastAsia="Calibri" w:hAnsi="Calibri" w:cs="Calibri"/>
            <w:color w:val="000000"/>
          </w:rPr>
          <w:t xml:space="preserve"> </w:t>
        </w:r>
      </w:ins>
      <w:ins w:id="898" w:author="Sooyoung Kim" w:date="2021-06-21T17:30:00Z">
        <w:r>
          <w:rPr>
            <w:rFonts w:ascii="Calibri" w:eastAsia="Calibri" w:hAnsi="Calibri" w:cs="Calibri"/>
            <w:color w:val="000000"/>
          </w:rPr>
          <w:t xml:space="preserve">Early response to this outbreak </w:t>
        </w:r>
        <w:r>
          <w:rPr>
            <w:rFonts w:ascii="Calibri" w:eastAsia="Calibri" w:hAnsi="Calibri" w:cs="Calibri"/>
            <w:color w:val="000000"/>
          </w:rPr>
          <w:lastRenderedPageBreak/>
          <w:t xml:space="preserve">included the </w:t>
        </w:r>
      </w:ins>
      <w:ins w:id="899" w:author="Sooyoung Kim" w:date="2021-06-21T20:25:00Z">
        <w:r w:rsidR="008E6CF4">
          <w:rPr>
            <w:rFonts w:ascii="Calibri" w:eastAsia="Calibri" w:hAnsi="Calibri" w:cs="Calibri"/>
            <w:color w:val="000000"/>
          </w:rPr>
          <w:t xml:space="preserve">deployment of </w:t>
        </w:r>
      </w:ins>
      <w:ins w:id="900" w:author="Sooyoung Kim" w:date="2021-06-21T17:30:00Z">
        <w:r>
          <w:rPr>
            <w:rFonts w:ascii="Calibri" w:eastAsia="Calibri" w:hAnsi="Calibri" w:cs="Calibri"/>
            <w:color w:val="000000"/>
          </w:rPr>
          <w:t xml:space="preserve">military force </w:t>
        </w:r>
      </w:ins>
      <w:ins w:id="901" w:author="Sooyoung Kim" w:date="2021-06-21T20:26:00Z">
        <w:r w:rsidR="008E6CF4">
          <w:rPr>
            <w:rFonts w:ascii="Calibri" w:eastAsia="Calibri" w:hAnsi="Calibri" w:cs="Calibri"/>
            <w:color w:val="000000"/>
          </w:rPr>
          <w:t>for the</w:t>
        </w:r>
      </w:ins>
      <w:ins w:id="902" w:author="Sooyoung Kim" w:date="2021-06-21T17:30:00Z">
        <w:r>
          <w:rPr>
            <w:rFonts w:ascii="Calibri" w:eastAsia="Calibri" w:hAnsi="Calibri" w:cs="Calibri"/>
            <w:color w:val="000000"/>
          </w:rPr>
          <w:t xml:space="preserve"> fumigation and vector control activities in remote areas</w:t>
        </w:r>
        <w:r>
          <w:rPr>
            <w:rFonts w:ascii="Calibri" w:eastAsia="Calibri" w:hAnsi="Calibri" w:cs="Calibri"/>
            <w:color w:val="000000"/>
          </w:rPr>
          <w:t xml:space="preserve"> due to the shortage of medical workforce. However, </w:t>
        </w:r>
      </w:ins>
      <w:ins w:id="903" w:author="Sooyoung Kim" w:date="2021-06-21T17:31:00Z">
        <w:r>
          <w:rPr>
            <w:rFonts w:ascii="Calibri" w:eastAsia="Calibri" w:hAnsi="Calibri" w:cs="Calibri"/>
            <w:color w:val="000000"/>
          </w:rPr>
          <w:t xml:space="preserve">this only resulted in short-term decrease in number of cases, which </w:t>
        </w:r>
        <w:r w:rsidR="00A27475">
          <w:rPr>
            <w:rFonts w:ascii="Calibri" w:eastAsia="Calibri" w:hAnsi="Calibri" w:cs="Calibri"/>
            <w:color w:val="000000"/>
          </w:rPr>
          <w:t xml:space="preserve">was followed by the re-surge and the declaration of health emergency </w:t>
        </w:r>
        <w:proofErr w:type="gramStart"/>
        <w:r w:rsidR="00A27475">
          <w:rPr>
            <w:rFonts w:ascii="Calibri" w:eastAsia="Calibri" w:hAnsi="Calibri" w:cs="Calibri"/>
            <w:color w:val="000000"/>
          </w:rPr>
          <w:t>accordingly.</w:t>
        </w:r>
        <w:commentRangeStart w:id="904"/>
        <w:r w:rsidR="00A27475">
          <w:rPr>
            <w:rFonts w:ascii="Calibri" w:eastAsia="Calibri" w:hAnsi="Calibri" w:cs="Calibri"/>
            <w:color w:val="000000"/>
          </w:rPr>
          <w:t>[</w:t>
        </w:r>
        <w:proofErr w:type="gramEnd"/>
        <w:r w:rsidR="00A27475">
          <w:rPr>
            <w:rFonts w:ascii="Calibri" w:eastAsia="Calibri" w:hAnsi="Calibri" w:cs="Calibri"/>
            <w:color w:val="000000"/>
          </w:rPr>
          <w:t>ref]</w:t>
        </w:r>
        <w:commentRangeEnd w:id="904"/>
        <w:r w:rsidR="00A27475">
          <w:rPr>
            <w:rStyle w:val="CommentReference"/>
          </w:rPr>
          <w:commentReference w:id="904"/>
        </w:r>
      </w:ins>
      <w:ins w:id="905" w:author="Sooyoung Kim" w:date="2021-06-21T20:26:00Z">
        <w:r w:rsidR="008E6CF4">
          <w:rPr>
            <w:rFonts w:ascii="Calibri" w:eastAsia="Calibri" w:hAnsi="Calibri" w:cs="Calibri"/>
            <w:color w:val="000000"/>
          </w:rPr>
          <w:t xml:space="preserve"> Unless the preparedness and response capacity is further bolstered, the burden of infectious disease </w:t>
        </w:r>
      </w:ins>
      <w:ins w:id="906" w:author="Sooyoung Kim" w:date="2021-06-21T20:27:00Z">
        <w:r w:rsidR="008E6CF4">
          <w:rPr>
            <w:rFonts w:ascii="Calibri" w:eastAsia="Calibri" w:hAnsi="Calibri" w:cs="Calibri"/>
            <w:color w:val="000000"/>
          </w:rPr>
          <w:t>is likely to</w:t>
        </w:r>
      </w:ins>
      <w:ins w:id="907" w:author="Sooyoung Kim" w:date="2021-06-21T20:26:00Z">
        <w:r w:rsidR="008E6CF4">
          <w:rPr>
            <w:rFonts w:ascii="Calibri" w:eastAsia="Calibri" w:hAnsi="Calibri" w:cs="Calibri"/>
            <w:color w:val="000000"/>
          </w:rPr>
          <w:t xml:space="preserve"> severely</w:t>
        </w:r>
      </w:ins>
      <w:ins w:id="908" w:author="Sooyoung Kim" w:date="2021-06-21T20:27:00Z">
        <w:r w:rsidR="008E6CF4">
          <w:rPr>
            <w:rFonts w:ascii="Calibri" w:eastAsia="Calibri" w:hAnsi="Calibri" w:cs="Calibri"/>
            <w:color w:val="000000"/>
          </w:rPr>
          <w:t xml:space="preserve"> hamper Peru’s progress on population health as </w:t>
        </w:r>
        <w:r w:rsidR="008E6CF4">
          <w:rPr>
            <w:rFonts w:ascii="Calibri" w:eastAsia="Calibri" w:hAnsi="Calibri" w:cs="Calibri"/>
            <w:color w:val="000000"/>
          </w:rPr>
          <w:t xml:space="preserve">number of other mosquito-borne diseases, including zika and chikungunya, are also </w:t>
        </w:r>
        <w:r w:rsidR="008E6CF4">
          <w:rPr>
            <w:rFonts w:ascii="Calibri" w:eastAsia="Calibri" w:hAnsi="Calibri" w:cs="Calibri"/>
            <w:color w:val="000000"/>
          </w:rPr>
          <w:t xml:space="preserve">steadily </w:t>
        </w:r>
        <w:r w:rsidR="008E6CF4">
          <w:rPr>
            <w:rFonts w:ascii="Calibri" w:eastAsia="Calibri" w:hAnsi="Calibri" w:cs="Calibri"/>
            <w:color w:val="000000"/>
          </w:rPr>
          <w:t>increasing</w:t>
        </w:r>
        <w:r w:rsidR="008E6CF4">
          <w:rPr>
            <w:rFonts w:ascii="Calibri" w:eastAsia="Calibri" w:hAnsi="Calibri" w:cs="Calibri"/>
            <w:color w:val="000000"/>
          </w:rPr>
          <w:t>.</w:t>
        </w:r>
        <w:commentRangeStart w:id="909"/>
        <w:r w:rsidR="008E6CF4">
          <w:rPr>
            <w:rFonts w:ascii="Calibri" w:eastAsia="Calibri" w:hAnsi="Calibri" w:cs="Calibri"/>
            <w:color w:val="000000"/>
          </w:rPr>
          <w:t>[ref]</w:t>
        </w:r>
        <w:commentRangeEnd w:id="909"/>
        <w:r w:rsidR="008E6CF4">
          <w:rPr>
            <w:rStyle w:val="CommentReference"/>
          </w:rPr>
          <w:commentReference w:id="909"/>
        </w:r>
        <w:r w:rsidR="008E6CF4">
          <w:rPr>
            <w:rFonts w:ascii="Calibri" w:eastAsia="Calibri" w:hAnsi="Calibri" w:cs="Calibri"/>
            <w:color w:val="000000"/>
          </w:rPr>
          <w:t xml:space="preserve"> </w:t>
        </w:r>
      </w:ins>
      <w:ins w:id="910" w:author="Sooyoung Kim" w:date="2021-06-21T21:40:00Z">
        <w:r w:rsidR="008B0584" w:rsidRPr="008B0584">
          <w:rPr>
            <w:rFonts w:ascii="Calibri" w:eastAsia="Calibri" w:hAnsi="Calibri" w:cs="Calibri"/>
            <w:color w:val="000000"/>
          </w:rPr>
          <w:t xml:space="preserve">Industrial development and deforestation </w:t>
        </w:r>
        <w:r w:rsidR="008B0584">
          <w:rPr>
            <w:rFonts w:ascii="Calibri" w:eastAsia="Calibri" w:hAnsi="Calibri" w:cs="Calibri"/>
            <w:color w:val="000000"/>
          </w:rPr>
          <w:t xml:space="preserve">can potentially alter </w:t>
        </w:r>
        <w:r w:rsidR="008B0584" w:rsidRPr="008B0584">
          <w:rPr>
            <w:rFonts w:ascii="Calibri" w:eastAsia="Calibri" w:hAnsi="Calibri" w:cs="Calibri"/>
            <w:color w:val="000000"/>
          </w:rPr>
          <w:t xml:space="preserve">the arbovirus disease dynamics </w:t>
        </w:r>
        <w:r w:rsidR="008B0584">
          <w:rPr>
            <w:rFonts w:ascii="Calibri" w:eastAsia="Calibri" w:hAnsi="Calibri" w:cs="Calibri"/>
            <w:color w:val="000000"/>
          </w:rPr>
          <w:t>with further comp</w:t>
        </w:r>
      </w:ins>
      <w:ins w:id="911" w:author="Sooyoung Kim" w:date="2021-06-21T21:41:00Z">
        <w:r w:rsidR="008B0584">
          <w:rPr>
            <w:rFonts w:ascii="Calibri" w:eastAsia="Calibri" w:hAnsi="Calibri" w:cs="Calibri"/>
            <w:color w:val="000000"/>
          </w:rPr>
          <w:t>lexity, which should be anticipated by the strong preparedness capacity.[</w:t>
        </w:r>
        <w:commentRangeStart w:id="912"/>
        <w:r w:rsidR="008B0584">
          <w:rPr>
            <w:rFonts w:ascii="Calibri" w:eastAsia="Calibri" w:hAnsi="Calibri" w:cs="Calibri"/>
            <w:color w:val="000000"/>
          </w:rPr>
          <w:t>re</w:t>
        </w:r>
        <w:commentRangeEnd w:id="912"/>
        <w:r w:rsidR="008B0584">
          <w:rPr>
            <w:rStyle w:val="CommentReference"/>
          </w:rPr>
          <w:commentReference w:id="912"/>
        </w:r>
        <w:r w:rsidR="008B0584">
          <w:rPr>
            <w:rFonts w:ascii="Calibri" w:eastAsia="Calibri" w:hAnsi="Calibri" w:cs="Calibri"/>
            <w:color w:val="000000"/>
          </w:rPr>
          <w:t>f]</w:t>
        </w:r>
      </w:ins>
    </w:p>
    <w:p w14:paraId="6568D0EA" w14:textId="08C3AC5E" w:rsidR="008254EF" w:rsidRDefault="008254EF" w:rsidP="008254EF">
      <w:pPr>
        <w:rPr>
          <w:ins w:id="913" w:author="Sooyoung Kim" w:date="2021-06-21T17:30:00Z"/>
          <w:rFonts w:ascii="Calibri" w:eastAsia="Calibri" w:hAnsi="Calibri" w:cs="Calibri"/>
          <w:color w:val="000000"/>
        </w:rPr>
      </w:pPr>
    </w:p>
    <w:p w14:paraId="346D6FDA" w14:textId="77777777" w:rsidR="008254EF" w:rsidRPr="008254EF" w:rsidRDefault="008254EF" w:rsidP="007A2BCF">
      <w:pPr>
        <w:rPr>
          <w:ins w:id="914" w:author="Sooyoung Kim" w:date="2021-06-21T17:23:00Z"/>
          <w:rFonts w:ascii="Calibri" w:eastAsia="Calibri" w:hAnsi="Calibri" w:cs="Calibri"/>
          <w:color w:val="000000"/>
          <w:rPrChange w:id="915" w:author="Sooyoung Kim" w:date="2021-06-21T17:25:00Z">
            <w:rPr>
              <w:ins w:id="916" w:author="Sooyoung Kim" w:date="2021-06-21T17:23:00Z"/>
              <w:rFonts w:ascii="Calibri" w:eastAsia="Calibri" w:hAnsi="Calibri" w:cs="Calibri"/>
              <w:i/>
              <w:iCs/>
              <w:color w:val="000000"/>
            </w:rPr>
          </w:rPrChange>
        </w:rPr>
      </w:pPr>
    </w:p>
    <w:p w14:paraId="481F5D4A" w14:textId="660D31A3" w:rsidR="0060221E" w:rsidRPr="000E30CC" w:rsidRDefault="0060221E" w:rsidP="007A2BCF">
      <w:pPr>
        <w:rPr>
          <w:rFonts w:ascii="Calibri" w:eastAsia="Calibri" w:hAnsi="Calibri" w:cs="Calibri"/>
          <w:i/>
          <w:iCs/>
          <w:color w:val="000000"/>
          <w:rPrChange w:id="917" w:author="Sooyoung Kim" w:date="2021-06-21T16:54:00Z">
            <w:rPr/>
          </w:rPrChange>
        </w:rPr>
      </w:pPr>
      <w:r w:rsidRPr="000E30CC">
        <w:rPr>
          <w:rFonts w:ascii="Calibri" w:eastAsia="Calibri" w:hAnsi="Calibri" w:cs="Calibri"/>
          <w:i/>
          <w:iCs/>
          <w:color w:val="000000"/>
          <w:rPrChange w:id="918" w:author="Sooyoung Kim" w:date="2021-06-21T16:54:00Z">
            <w:rPr>
              <w:rFonts w:ascii="Calibri" w:hAnsi="Calibri" w:cs="Calibri"/>
              <w:i/>
              <w:iCs/>
              <w:color w:val="000000"/>
            </w:rPr>
          </w:rPrChange>
        </w:rPr>
        <w:t>Response to COVID-19</w:t>
      </w:r>
    </w:p>
    <w:p w14:paraId="2EDEA1BC" w14:textId="2DEF7A85" w:rsidR="000E30CC" w:rsidRPr="000E30CC" w:rsidRDefault="000E30CC" w:rsidP="007A2BCF">
      <w:pPr>
        <w:rPr>
          <w:rFonts w:ascii="Calibri" w:eastAsia="Calibri" w:hAnsi="Calibri" w:cs="Calibri"/>
          <w:color w:val="000000"/>
          <w:rPrChange w:id="919" w:author="Sooyoung Kim" w:date="2021-06-21T16:54:00Z">
            <w:rPr/>
          </w:rPrChange>
        </w:rPr>
      </w:pPr>
      <w:ins w:id="920" w:author="Sooyoung Kim" w:date="2021-06-21T16:56:00Z">
        <w:r>
          <w:rPr>
            <w:i/>
            <w:noProof/>
          </w:rPr>
          <w:drawing>
            <wp:inline distT="114300" distB="114300" distL="114300" distR="114300" wp14:anchorId="573C1642" wp14:editId="372EC8EE">
              <wp:extent cx="5731200" cy="3263900"/>
              <wp:effectExtent l="0" t="0" r="0" b="0"/>
              <wp:docPr id="12" name="image8.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8.png" descr="Chart&#10;&#10;Description automatically generated"/>
                      <pic:cNvPicPr preferRelativeResize="0"/>
                    </pic:nvPicPr>
                    <pic:blipFill>
                      <a:blip r:embed="rId12"/>
                      <a:srcRect/>
                      <a:stretch>
                        <a:fillRect/>
                      </a:stretch>
                    </pic:blipFill>
                    <pic:spPr>
                      <a:xfrm>
                        <a:off x="0" y="0"/>
                        <a:ext cx="5731200" cy="3263900"/>
                      </a:xfrm>
                      <a:prstGeom prst="rect">
                        <a:avLst/>
                      </a:prstGeom>
                      <a:ln/>
                    </pic:spPr>
                  </pic:pic>
                </a:graphicData>
              </a:graphic>
            </wp:inline>
          </w:drawing>
        </w:r>
      </w:ins>
    </w:p>
    <w:p w14:paraId="359B9521" w14:textId="77777777" w:rsidR="0064055C" w:rsidRDefault="0064055C" w:rsidP="005C2685">
      <w:pPr>
        <w:pStyle w:val="cuerpo"/>
        <w:shd w:val="clear" w:color="auto" w:fill="FFFFFF"/>
        <w:spacing w:before="0" w:beforeAutospacing="0" w:after="0" w:afterAutospacing="0"/>
        <w:jc w:val="both"/>
        <w:rPr>
          <w:ins w:id="921" w:author="Sooyoung Kim" w:date="2021-06-21T17:19:00Z"/>
          <w:rFonts w:ascii="Calibri" w:eastAsia="Calibri" w:hAnsi="Calibri" w:cs="Calibri"/>
          <w:color w:val="000000"/>
        </w:rPr>
      </w:pPr>
    </w:p>
    <w:p w14:paraId="40F55336" w14:textId="00142B4A" w:rsidR="008254EF" w:rsidRPr="00CC7EAF" w:rsidDel="009C741B" w:rsidRDefault="008254EF" w:rsidP="008254EF">
      <w:pPr>
        <w:rPr>
          <w:del w:id="922" w:author="Sooyoung Kim" w:date="2021-06-21T20:38:00Z"/>
          <w:moveTo w:id="923" w:author="Sooyoung Kim" w:date="2021-06-21T17:23:00Z"/>
          <w:rFonts w:ascii="Calibri" w:eastAsia="Calibri" w:hAnsi="Calibri" w:cs="Calibri"/>
          <w:color w:val="000000"/>
        </w:rPr>
      </w:pPr>
      <w:moveToRangeStart w:id="924" w:author="Sooyoung Kim" w:date="2021-06-21T17:23:00Z" w:name="move75188612"/>
      <w:moveTo w:id="925" w:author="Sooyoung Kim" w:date="2021-06-21T17:23:00Z">
        <w:r w:rsidRPr="00CC7EAF">
          <w:rPr>
            <w:rFonts w:ascii="Calibri" w:eastAsia="Calibri" w:hAnsi="Calibri" w:cs="Calibri"/>
          </w:rPr>
          <w:t>The first COVID-19 case in Peru</w:t>
        </w:r>
      </w:moveTo>
      <w:ins w:id="926" w:author="Sooyoung Kim" w:date="2021-06-21T20:32:00Z">
        <w:r w:rsidR="008E6CF4">
          <w:rPr>
            <w:rFonts w:ascii="Calibri" w:eastAsia="Calibri" w:hAnsi="Calibri" w:cs="Calibri"/>
          </w:rPr>
          <w:t>, an imported case with travel history to Europe,</w:t>
        </w:r>
      </w:ins>
      <w:moveTo w:id="927" w:author="Sooyoung Kim" w:date="2021-06-21T17:23:00Z">
        <w:r w:rsidRPr="00CC7EAF">
          <w:rPr>
            <w:rFonts w:ascii="Calibri" w:eastAsia="Calibri" w:hAnsi="Calibri" w:cs="Calibri"/>
          </w:rPr>
          <w:t xml:space="preserve"> was re</w:t>
        </w:r>
      </w:moveTo>
      <w:ins w:id="928" w:author="Sooyoung Kim" w:date="2021-06-21T20:31:00Z">
        <w:r w:rsidR="008E6CF4">
          <w:rPr>
            <w:rFonts w:ascii="Calibri" w:eastAsia="Calibri" w:hAnsi="Calibri" w:cs="Calibri"/>
          </w:rPr>
          <w:t>ported</w:t>
        </w:r>
      </w:ins>
      <w:moveTo w:id="929" w:author="Sooyoung Kim" w:date="2021-06-21T17:23:00Z">
        <w:del w:id="930" w:author="Sooyoung Kim" w:date="2021-06-21T20:31:00Z">
          <w:r w:rsidRPr="00CC7EAF" w:rsidDel="008E6CF4">
            <w:rPr>
              <w:rFonts w:ascii="Calibri" w:eastAsia="Calibri" w:hAnsi="Calibri" w:cs="Calibri"/>
            </w:rPr>
            <w:delText>gistered</w:delText>
          </w:r>
        </w:del>
        <w:r w:rsidRPr="00CC7EAF">
          <w:rPr>
            <w:rFonts w:ascii="Calibri" w:eastAsia="Calibri" w:hAnsi="Calibri" w:cs="Calibri"/>
          </w:rPr>
          <w:t xml:space="preserve"> on March 5, 2020</w:t>
        </w:r>
        <w:del w:id="931" w:author="Sooyoung Kim" w:date="2021-06-21T20:28:00Z">
          <w:r w:rsidRPr="00CC7EAF" w:rsidDel="008E6CF4">
            <w:rPr>
              <w:rFonts w:ascii="Calibri" w:eastAsia="Calibri" w:hAnsi="Calibri" w:cs="Calibri"/>
            </w:rPr>
            <w:delText xml:space="preserve"> (</w:delText>
          </w:r>
          <w:r w:rsidRPr="00CC7EAF" w:rsidDel="008E6CF4">
            <w:rPr>
              <w:rFonts w:ascii="Calibri" w:eastAsia="Calibri" w:hAnsi="Calibri" w:cs="Calibri"/>
              <w:color w:val="000000"/>
            </w:rPr>
            <w:fldChar w:fldCharType="begin"/>
          </w:r>
          <w:r w:rsidRPr="00CC7EAF" w:rsidDel="008E6CF4">
            <w:rPr>
              <w:rFonts w:ascii="Calibri" w:eastAsia="Calibri" w:hAnsi="Calibri" w:cs="Calibri"/>
              <w:color w:val="000000"/>
            </w:rPr>
            <w:delInstrText xml:space="preserve"> HYPERLINK "https://www.paho.org/es/respuesta-emergencia-por-covid-19-peru" </w:delInstrText>
          </w:r>
          <w:r w:rsidRPr="00CC7EAF" w:rsidDel="008E6CF4">
            <w:rPr>
              <w:rFonts w:ascii="Calibri" w:eastAsia="Calibri" w:hAnsi="Calibri" w:cs="Calibri"/>
              <w:color w:val="000000"/>
            </w:rPr>
            <w:fldChar w:fldCharType="separate"/>
          </w:r>
          <w:r w:rsidRPr="00CC7EAF" w:rsidDel="008E6CF4">
            <w:rPr>
              <w:rFonts w:ascii="Calibri" w:eastAsia="Calibri" w:hAnsi="Calibri" w:cs="Calibri"/>
              <w:color w:val="000000"/>
            </w:rPr>
            <w:delText>https://www.paho.org/es/respuesta-emergencia-por-covid-19-peru</w:delText>
          </w:r>
          <w:r w:rsidRPr="00CC7EAF" w:rsidDel="008E6CF4">
            <w:rPr>
              <w:rFonts w:ascii="Calibri" w:eastAsia="Calibri" w:hAnsi="Calibri" w:cs="Calibri"/>
              <w:color w:val="000000"/>
            </w:rPr>
            <w:fldChar w:fldCharType="end"/>
          </w:r>
          <w:r w:rsidRPr="00CC7EAF" w:rsidDel="008E6CF4">
            <w:rPr>
              <w:rFonts w:ascii="Calibri" w:eastAsia="Calibri" w:hAnsi="Calibri" w:cs="Calibri"/>
            </w:rPr>
            <w:delText>)</w:delText>
          </w:r>
        </w:del>
        <w:r w:rsidRPr="00CC7EAF">
          <w:rPr>
            <w:rFonts w:ascii="Calibri" w:eastAsia="Calibri" w:hAnsi="Calibri" w:cs="Calibri"/>
          </w:rPr>
          <w:t>.</w:t>
        </w:r>
      </w:moveTo>
      <w:commentRangeStart w:id="932"/>
      <w:ins w:id="933" w:author="Sooyoung Kim" w:date="2021-06-21T20:28:00Z">
        <w:r w:rsidR="008E6CF4">
          <w:rPr>
            <w:rFonts w:ascii="Calibri" w:eastAsia="Calibri" w:hAnsi="Calibri" w:cs="Calibri"/>
          </w:rPr>
          <w:t>[ref]</w:t>
        </w:r>
        <w:commentRangeEnd w:id="932"/>
        <w:r w:rsidR="008E6CF4">
          <w:rPr>
            <w:rStyle w:val="CommentReference"/>
          </w:rPr>
          <w:commentReference w:id="932"/>
        </w:r>
      </w:ins>
      <w:moveTo w:id="934" w:author="Sooyoung Kim" w:date="2021-06-21T17:23:00Z">
        <w:r w:rsidRPr="00CC7EAF">
          <w:rPr>
            <w:rFonts w:ascii="Calibri" w:eastAsia="Calibri" w:hAnsi="Calibri" w:cs="Calibri"/>
          </w:rPr>
          <w:t xml:space="preserve"> </w:t>
        </w:r>
        <w:r w:rsidRPr="00CC7EAF">
          <w:rPr>
            <w:rFonts w:ascii="Calibri" w:eastAsia="Calibri" w:hAnsi="Calibri" w:cs="Calibri"/>
            <w:color w:val="000000"/>
          </w:rPr>
          <w:t>As of June 2021, almost 2 million people have tested positive for COVID-19 and 188,100 have died</w:t>
        </w:r>
        <w:del w:id="935" w:author="Sooyoung Kim" w:date="2021-06-21T20:32:00Z">
          <w:r w:rsidRPr="00CC7EAF" w:rsidDel="008E6CF4">
            <w:rPr>
              <w:rFonts w:ascii="Calibri" w:eastAsia="Calibri" w:hAnsi="Calibri" w:cs="Calibri"/>
              <w:color w:val="000000"/>
            </w:rPr>
            <w:delText xml:space="preserve"> </w:delText>
          </w:r>
          <w:r w:rsidRPr="00CC7EAF" w:rsidDel="008E6CF4">
            <w:rPr>
              <w:rFonts w:ascii="Calibri" w:eastAsia="Calibri" w:hAnsi="Calibri" w:cs="Calibri"/>
              <w:color w:val="000000"/>
            </w:rPr>
            <w:fldChar w:fldCharType="begin"/>
          </w:r>
          <w:r w:rsidRPr="00CC7EAF" w:rsidDel="008E6CF4">
            <w:rPr>
              <w:rFonts w:ascii="Calibri" w:eastAsia="Calibri" w:hAnsi="Calibri" w:cs="Calibri"/>
              <w:color w:val="000000"/>
            </w:rPr>
            <w:delInstrText xml:space="preserve"> HYPERLINK "https://www.dge.gob.pe/portal/docs/tools/coronavirus/coronavirus100621.pdf" </w:delInstrText>
          </w:r>
          <w:r w:rsidRPr="00CC7EAF" w:rsidDel="008E6CF4">
            <w:rPr>
              <w:rFonts w:ascii="Calibri" w:eastAsia="Calibri" w:hAnsi="Calibri" w:cs="Calibri"/>
              <w:color w:val="000000"/>
            </w:rPr>
            <w:fldChar w:fldCharType="separate"/>
          </w:r>
          <w:r w:rsidRPr="00CC7EAF" w:rsidDel="008E6CF4">
            <w:rPr>
              <w:rFonts w:ascii="Calibri" w:eastAsia="Calibri" w:hAnsi="Calibri" w:cs="Calibri"/>
              <w:color w:val="000000"/>
            </w:rPr>
            <w:delText>https://www.dge.gob.pe/portal/docs/tools/coronavirus/coronavirus100621.pdf</w:delText>
          </w:r>
          <w:r w:rsidRPr="00CC7EAF" w:rsidDel="008E6CF4">
            <w:rPr>
              <w:rFonts w:ascii="Calibri" w:eastAsia="Calibri" w:hAnsi="Calibri" w:cs="Calibri"/>
              <w:color w:val="000000"/>
            </w:rPr>
            <w:fldChar w:fldCharType="end"/>
          </w:r>
          <w:r w:rsidRPr="00CC7EAF" w:rsidDel="008E6CF4">
            <w:rPr>
              <w:rFonts w:ascii="Calibri" w:eastAsia="Calibri" w:hAnsi="Calibri" w:cs="Calibri"/>
              <w:color w:val="000000"/>
            </w:rPr>
            <w:delText>)</w:delText>
          </w:r>
        </w:del>
        <w:r w:rsidRPr="00CC7EAF">
          <w:rPr>
            <w:rFonts w:ascii="Calibri" w:eastAsia="Calibri" w:hAnsi="Calibri" w:cs="Calibri"/>
            <w:color w:val="000000"/>
          </w:rPr>
          <w:t>,</w:t>
        </w:r>
      </w:moveTo>
      <w:commentRangeStart w:id="936"/>
      <w:ins w:id="937" w:author="Sooyoung Kim" w:date="2021-06-21T20:32:00Z">
        <w:r w:rsidR="008E6CF4">
          <w:rPr>
            <w:rFonts w:ascii="Calibri" w:eastAsia="Calibri" w:hAnsi="Calibri" w:cs="Calibri"/>
            <w:color w:val="000000"/>
          </w:rPr>
          <w:t>[ref]</w:t>
        </w:r>
        <w:commentRangeEnd w:id="936"/>
        <w:r w:rsidR="008E6CF4">
          <w:rPr>
            <w:rStyle w:val="CommentReference"/>
          </w:rPr>
          <w:commentReference w:id="936"/>
        </w:r>
      </w:ins>
      <w:moveTo w:id="938" w:author="Sooyoung Kim" w:date="2021-06-21T17:23:00Z">
        <w:r w:rsidRPr="00CC7EAF">
          <w:rPr>
            <w:rFonts w:ascii="Calibri" w:eastAsia="Calibri" w:hAnsi="Calibri" w:cs="Calibri"/>
            <w:color w:val="000000"/>
          </w:rPr>
          <w:t xml:space="preserve"> a lethality of 9.4%, with large disparities in the lethality rate by department,</w:t>
        </w:r>
      </w:moveTo>
      <w:ins w:id="939" w:author="Sooyoung Kim" w:date="2021-06-21T20:37:00Z">
        <w:r w:rsidR="009C741B">
          <w:rPr>
            <w:rFonts w:ascii="Calibri" w:eastAsia="Calibri" w:hAnsi="Calibri" w:cs="Calibri"/>
            <w:color w:val="000000"/>
          </w:rPr>
          <w:t>[</w:t>
        </w:r>
        <w:commentRangeStart w:id="940"/>
        <w:r w:rsidR="009C741B">
          <w:rPr>
            <w:rFonts w:ascii="Calibri" w:eastAsia="Calibri" w:hAnsi="Calibri" w:cs="Calibri"/>
            <w:color w:val="000000"/>
          </w:rPr>
          <w:t>ref</w:t>
        </w:r>
        <w:commentRangeEnd w:id="940"/>
        <w:r w:rsidR="009C741B">
          <w:rPr>
            <w:rStyle w:val="CommentReference"/>
          </w:rPr>
          <w:commentReference w:id="940"/>
        </w:r>
        <w:r w:rsidR="009C741B">
          <w:rPr>
            <w:rFonts w:ascii="Calibri" w:eastAsia="Calibri" w:hAnsi="Calibri" w:cs="Calibri"/>
            <w:color w:val="000000"/>
          </w:rPr>
          <w:t>]</w:t>
        </w:r>
      </w:ins>
      <w:moveTo w:id="941" w:author="Sooyoung Kim" w:date="2021-06-21T17:23:00Z">
        <w:del w:id="942" w:author="Sooyoung Kim" w:date="2021-06-21T20:37:00Z">
          <w:r w:rsidRPr="00CC7EAF" w:rsidDel="009C741B">
            <w:rPr>
              <w:rFonts w:ascii="Calibri" w:eastAsia="Calibri" w:hAnsi="Calibri" w:cs="Calibri"/>
              <w:color w:val="000000"/>
            </w:rPr>
            <w:delText xml:space="preserve"> https://covid19.minsa.gob.pe/sala_situacional.asp)</w:delText>
          </w:r>
        </w:del>
        <w:r w:rsidRPr="00CC7EAF">
          <w:rPr>
            <w:rFonts w:ascii="Calibri" w:eastAsia="Calibri" w:hAnsi="Calibri" w:cs="Calibri"/>
            <w:color w:val="000000"/>
          </w:rPr>
          <w:t>, largely due to limited access to treatment for severe COVID-19</w:t>
        </w:r>
      </w:moveTo>
      <w:ins w:id="943" w:author="Sooyoung Kim" w:date="2021-06-21T20:37:00Z">
        <w:r w:rsidR="009C741B">
          <w:rPr>
            <w:rFonts w:ascii="Calibri" w:eastAsia="Calibri" w:hAnsi="Calibri" w:cs="Calibri"/>
            <w:color w:val="000000"/>
          </w:rPr>
          <w:t xml:space="preserve">, such as </w:t>
        </w:r>
      </w:ins>
      <w:moveTo w:id="944" w:author="Sooyoung Kim" w:date="2021-06-21T17:23:00Z">
        <w:del w:id="945" w:author="Sooyoung Kim" w:date="2021-06-21T20:37:00Z">
          <w:r w:rsidRPr="00CC7EAF" w:rsidDel="009C741B">
            <w:rPr>
              <w:rFonts w:ascii="Calibri" w:eastAsia="Calibri" w:hAnsi="Calibri" w:cs="Calibri"/>
              <w:color w:val="000000"/>
            </w:rPr>
            <w:delText xml:space="preserve"> (</w:delText>
          </w:r>
        </w:del>
        <w:r w:rsidRPr="00CC7EAF">
          <w:rPr>
            <w:rFonts w:ascii="Calibri" w:eastAsia="Calibri" w:hAnsi="Calibri" w:cs="Calibri"/>
            <w:color w:val="000000"/>
          </w:rPr>
          <w:t xml:space="preserve">intensive care units, access to oxygen, </w:t>
        </w:r>
      </w:moveTo>
      <w:ins w:id="946" w:author="Sooyoung Kim" w:date="2021-06-21T20:37:00Z">
        <w:r w:rsidR="009C741B">
          <w:rPr>
            <w:rFonts w:ascii="Calibri" w:eastAsia="Calibri" w:hAnsi="Calibri" w:cs="Calibri"/>
            <w:color w:val="000000"/>
          </w:rPr>
          <w:t xml:space="preserve">and </w:t>
        </w:r>
      </w:ins>
      <w:moveTo w:id="947" w:author="Sooyoung Kim" w:date="2021-06-21T17:23:00Z">
        <w:r w:rsidRPr="00CC7EAF">
          <w:rPr>
            <w:rFonts w:ascii="Calibri" w:eastAsia="Calibri" w:hAnsi="Calibri" w:cs="Calibri"/>
            <w:color w:val="000000"/>
          </w:rPr>
          <w:t>mechanical ventilators</w:t>
        </w:r>
      </w:moveTo>
      <w:ins w:id="948" w:author="Sooyoung Kim" w:date="2021-06-21T20:37:00Z">
        <w:r w:rsidR="009C741B">
          <w:rPr>
            <w:rFonts w:ascii="Calibri" w:eastAsia="Calibri" w:hAnsi="Calibri" w:cs="Calibri"/>
            <w:color w:val="000000"/>
          </w:rPr>
          <w:t>.</w:t>
        </w:r>
      </w:ins>
      <w:moveTo w:id="949" w:author="Sooyoung Kim" w:date="2021-06-21T17:23:00Z">
        <w:del w:id="950" w:author="Sooyoung Kim" w:date="2021-06-21T20:37:00Z">
          <w:r w:rsidRPr="00CC7EAF" w:rsidDel="009C741B">
            <w:rPr>
              <w:rFonts w:ascii="Calibri" w:eastAsia="Calibri" w:hAnsi="Calibri" w:cs="Calibri"/>
              <w:color w:val="000000"/>
            </w:rPr>
            <w:delText>, etc).</w:delText>
          </w:r>
        </w:del>
        <w:r w:rsidRPr="00CC7EAF">
          <w:rPr>
            <w:rFonts w:ascii="Calibri" w:eastAsia="Calibri" w:hAnsi="Calibri" w:cs="Calibri"/>
            <w:color w:val="000000"/>
          </w:rPr>
          <w:t xml:space="preserve"> </w:t>
        </w:r>
      </w:moveTo>
    </w:p>
    <w:p w14:paraId="1E8614C9" w14:textId="20CD6457" w:rsidR="008254EF" w:rsidRPr="00CC7EAF" w:rsidDel="009C741B" w:rsidRDefault="008254EF" w:rsidP="008254EF">
      <w:pPr>
        <w:rPr>
          <w:del w:id="951" w:author="Sooyoung Kim" w:date="2021-06-21T20:38:00Z"/>
          <w:moveTo w:id="952" w:author="Sooyoung Kim" w:date="2021-06-21T17:23:00Z"/>
          <w:rFonts w:ascii="Calibri" w:eastAsia="Calibri" w:hAnsi="Calibri" w:cs="Calibri"/>
          <w:color w:val="000000"/>
        </w:rPr>
      </w:pPr>
    </w:p>
    <w:p w14:paraId="2DBE2F33" w14:textId="5D2ED5CD" w:rsidR="005F3C83" w:rsidRPr="00CC7EAF" w:rsidRDefault="0064055C" w:rsidP="005F3C83">
      <w:pPr>
        <w:rPr>
          <w:ins w:id="953" w:author="Sooyoung Kim" w:date="2021-06-21T21:01:00Z"/>
          <w:rFonts w:ascii="Calibri" w:eastAsia="Calibri" w:hAnsi="Calibri" w:cs="Calibri"/>
          <w:color w:val="000000"/>
        </w:rPr>
      </w:pPr>
      <w:moveToRangeStart w:id="954" w:author="Sooyoung Kim" w:date="2021-06-21T17:19:00Z" w:name="move75188408"/>
      <w:moveToRangeEnd w:id="924"/>
      <w:moveTo w:id="955" w:author="Sooyoung Kim" w:date="2021-06-21T17:19:00Z">
        <w:r w:rsidRPr="00CC7EAF">
          <w:rPr>
            <w:rFonts w:ascii="Calibri" w:eastAsia="Calibri" w:hAnsi="Calibri" w:cs="Calibri"/>
            <w:color w:val="000000"/>
          </w:rPr>
          <w:t>Despite</w:t>
        </w:r>
      </w:moveTo>
      <w:ins w:id="956" w:author="Sooyoung Kim" w:date="2021-06-21T20:37:00Z">
        <w:r w:rsidR="009C741B">
          <w:rPr>
            <w:rFonts w:ascii="Calibri" w:eastAsia="Calibri" w:hAnsi="Calibri" w:cs="Calibri"/>
            <w:color w:val="000000"/>
          </w:rPr>
          <w:t xml:space="preserve"> the country’s</w:t>
        </w:r>
      </w:ins>
      <w:moveTo w:id="957" w:author="Sooyoung Kim" w:date="2021-06-21T17:19:00Z">
        <w:r w:rsidRPr="00CC7EAF">
          <w:rPr>
            <w:rFonts w:ascii="Calibri" w:eastAsia="Calibri" w:hAnsi="Calibri" w:cs="Calibri"/>
            <w:color w:val="000000"/>
          </w:rPr>
          <w:t xml:space="preserve"> efforts</w:t>
        </w:r>
      </w:moveTo>
      <w:ins w:id="958" w:author="Sooyoung Kim" w:date="2021-06-21T20:37:00Z">
        <w:r w:rsidR="009C741B">
          <w:rPr>
            <w:rFonts w:ascii="Calibri" w:eastAsia="Calibri" w:hAnsi="Calibri" w:cs="Calibri"/>
            <w:color w:val="000000"/>
          </w:rPr>
          <w:t xml:space="preserve"> to expand the healthcare coverage in </w:t>
        </w:r>
      </w:ins>
      <w:ins w:id="959" w:author="Sooyoung Kim" w:date="2021-06-21T20:38:00Z">
        <w:r w:rsidR="009C741B">
          <w:rPr>
            <w:rFonts w:ascii="Calibri" w:eastAsia="Calibri" w:hAnsi="Calibri" w:cs="Calibri"/>
            <w:color w:val="000000"/>
          </w:rPr>
          <w:t>the past decades</w:t>
        </w:r>
      </w:ins>
      <w:moveTo w:id="960" w:author="Sooyoung Kim" w:date="2021-06-21T17:19:00Z">
        <w:r w:rsidRPr="00CC7EAF">
          <w:rPr>
            <w:rFonts w:ascii="Calibri" w:eastAsia="Calibri" w:hAnsi="Calibri" w:cs="Calibri"/>
            <w:color w:val="000000"/>
          </w:rPr>
          <w:t>, 24% of Peruvians remained uninsured before the start of the COVID-19 pandemic</w:t>
        </w:r>
      </w:moveTo>
      <w:ins w:id="961" w:author="Sooyoung Kim" w:date="2021-06-21T20:38:00Z">
        <w:r w:rsidR="009C741B">
          <w:rPr>
            <w:rFonts w:ascii="Calibri" w:eastAsia="Calibri" w:hAnsi="Calibri" w:cs="Calibri"/>
            <w:color w:val="000000"/>
          </w:rPr>
          <w:t>.[</w:t>
        </w:r>
        <w:commentRangeStart w:id="962"/>
        <w:r w:rsidR="009C741B">
          <w:rPr>
            <w:rFonts w:ascii="Calibri" w:eastAsia="Calibri" w:hAnsi="Calibri" w:cs="Calibri"/>
            <w:color w:val="000000"/>
          </w:rPr>
          <w:t>ref</w:t>
        </w:r>
        <w:commentRangeEnd w:id="962"/>
        <w:r w:rsidR="009C741B">
          <w:rPr>
            <w:rStyle w:val="CommentReference"/>
          </w:rPr>
          <w:commentReference w:id="962"/>
        </w:r>
        <w:r w:rsidR="009C741B">
          <w:rPr>
            <w:rFonts w:ascii="Calibri" w:eastAsia="Calibri" w:hAnsi="Calibri" w:cs="Calibri"/>
            <w:color w:val="000000"/>
          </w:rPr>
          <w:t>]</w:t>
        </w:r>
      </w:ins>
      <w:moveTo w:id="963" w:author="Sooyoung Kim" w:date="2021-06-21T17:19:00Z">
        <w:del w:id="964" w:author="Sooyoung Kim" w:date="2021-06-21T20:38:00Z">
          <w:r w:rsidRPr="00CC7EAF" w:rsidDel="009C741B">
            <w:rPr>
              <w:rFonts w:ascii="Calibri" w:eastAsia="Calibri" w:hAnsi="Calibri" w:cs="Calibri"/>
              <w:color w:val="000000"/>
            </w:rPr>
            <w:delText xml:space="preserve"> https://www.inei.gob.pe/media/MenuRecursivo/publicaciones_digitales/Est/Lib1587/libro01.pdf.</w:delText>
          </w:r>
        </w:del>
        <w:r w:rsidRPr="00CC7EAF">
          <w:rPr>
            <w:rFonts w:ascii="Calibri" w:eastAsia="Calibri" w:hAnsi="Calibri" w:cs="Calibri"/>
            <w:color w:val="000000"/>
          </w:rPr>
          <w:t xml:space="preserve"> </w:t>
        </w:r>
        <w:del w:id="965" w:author="Sooyoung Kim" w:date="2021-06-21T20:38:00Z">
          <w:r w:rsidRPr="00CC7EAF" w:rsidDel="009C741B">
            <w:rPr>
              <w:rFonts w:ascii="Calibri" w:eastAsia="Calibri" w:hAnsi="Calibri" w:cs="Calibri"/>
              <w:color w:val="000000"/>
            </w:rPr>
            <w:delText>A nationally representative study of reproductive-aged women, found that 25.3% were uninsured https://www.ncbi.nlm.nih.gov/pmc/articles/PMC7607729/pdf/12939_2020_Article_1310.pdf.</w:delText>
          </w:r>
        </w:del>
      </w:moveTo>
      <w:moveToRangeEnd w:id="954"/>
      <w:ins w:id="966" w:author="Sooyoung Kim" w:date="2021-06-21T17:03:00Z">
        <w:r w:rsidR="00114281" w:rsidRPr="00CC7EAF">
          <w:rPr>
            <w:rFonts w:ascii="Calibri" w:eastAsia="Calibri" w:hAnsi="Calibri" w:cs="Calibri"/>
            <w:color w:val="000000"/>
          </w:rPr>
          <w:t>At the beginning of the COVID-19 pandemic, only 2000 beds in intensive care units were available nationally.</w:t>
        </w:r>
        <w:commentRangeStart w:id="967"/>
        <w:r w:rsidR="00114281">
          <w:rPr>
            <w:rFonts w:ascii="Calibri" w:eastAsia="Calibri" w:hAnsi="Calibri" w:cs="Calibri"/>
            <w:color w:val="000000"/>
          </w:rPr>
          <w:t>[ref]</w:t>
        </w:r>
        <w:commentRangeEnd w:id="967"/>
        <w:r w:rsidR="00114281">
          <w:rPr>
            <w:rStyle w:val="CommentReference"/>
          </w:rPr>
          <w:commentReference w:id="967"/>
        </w:r>
        <w:r w:rsidR="00114281" w:rsidRPr="00CC7EAF">
          <w:rPr>
            <w:rFonts w:ascii="Calibri" w:eastAsia="Calibri" w:hAnsi="Calibri" w:cs="Calibri"/>
            <w:color w:val="000000"/>
          </w:rPr>
          <w:t xml:space="preserve"> That is 2.9 beds per 100,000 people, which is lower than the regional average of 9.4 beds per 100,000.</w:t>
        </w:r>
        <w:commentRangeStart w:id="968"/>
        <w:r w:rsidR="00114281" w:rsidRPr="00CC7EAF">
          <w:rPr>
            <w:rFonts w:ascii="Calibri" w:eastAsia="Calibri" w:hAnsi="Calibri" w:cs="Calibri"/>
            <w:color w:val="000000"/>
          </w:rPr>
          <w:t>[ref]</w:t>
        </w:r>
        <w:commentRangeEnd w:id="968"/>
        <w:r w:rsidR="00114281" w:rsidRPr="00CC7EAF">
          <w:rPr>
            <w:rFonts w:ascii="Calibri" w:eastAsia="Calibri" w:hAnsi="Calibri" w:cs="Calibri"/>
            <w:color w:val="000000"/>
          </w:rPr>
          <w:commentReference w:id="968"/>
        </w:r>
        <w:r w:rsidR="00114281" w:rsidRPr="00CC7EAF">
          <w:rPr>
            <w:rFonts w:ascii="Calibri" w:eastAsia="Calibri" w:hAnsi="Calibri" w:cs="Calibri"/>
            <w:color w:val="000000"/>
          </w:rPr>
          <w:t xml:space="preserve"> </w:t>
        </w:r>
      </w:ins>
      <w:ins w:id="969" w:author="Sooyoung Kim" w:date="2021-06-21T20:54:00Z">
        <w:r w:rsidR="00A81970" w:rsidRPr="00CC7EAF">
          <w:rPr>
            <w:rFonts w:ascii="Calibri" w:eastAsia="Calibri" w:hAnsi="Calibri" w:cs="Calibri"/>
          </w:rPr>
          <w:t xml:space="preserve">The government acted </w:t>
        </w:r>
        <w:r w:rsidR="00A81970">
          <w:rPr>
            <w:rFonts w:ascii="Calibri" w:eastAsia="Calibri" w:hAnsi="Calibri" w:cs="Calibri"/>
          </w:rPr>
          <w:t xml:space="preserve">relatively </w:t>
        </w:r>
        <w:r w:rsidR="00A81970" w:rsidRPr="00CC7EAF">
          <w:rPr>
            <w:rFonts w:ascii="Calibri" w:eastAsia="Calibri" w:hAnsi="Calibri" w:cs="Calibri"/>
          </w:rPr>
          <w:t>quickly in response to the COVID-19 pandemic, declaring a national health emergency on March 15</w:t>
        </w:r>
        <w:r w:rsidR="00A81970">
          <w:rPr>
            <w:rFonts w:ascii="Calibri" w:eastAsia="Calibri" w:hAnsi="Calibri" w:cs="Calibri"/>
          </w:rPr>
          <w:t>, 2020, only a few days after the detection of the first case</w:t>
        </w:r>
        <w:r w:rsidR="00A81970" w:rsidRPr="00CC7EAF">
          <w:rPr>
            <w:rFonts w:ascii="Calibri" w:eastAsia="Calibri" w:hAnsi="Calibri" w:cs="Calibri"/>
          </w:rPr>
          <w:t>.</w:t>
        </w:r>
        <w:commentRangeStart w:id="970"/>
        <w:r w:rsidR="00A81970">
          <w:rPr>
            <w:rFonts w:ascii="Calibri" w:eastAsia="Calibri" w:hAnsi="Calibri" w:cs="Calibri"/>
          </w:rPr>
          <w:t>[ref]</w:t>
        </w:r>
        <w:commentRangeEnd w:id="970"/>
        <w:r w:rsidR="00A81970">
          <w:rPr>
            <w:rStyle w:val="CommentReference"/>
          </w:rPr>
          <w:commentReference w:id="970"/>
        </w:r>
        <w:r w:rsidR="00A81970">
          <w:rPr>
            <w:rFonts w:ascii="Calibri" w:eastAsia="Calibri" w:hAnsi="Calibri" w:cs="Calibri"/>
          </w:rPr>
          <w:t xml:space="preserve"> Yet, from</w:t>
        </w:r>
      </w:ins>
      <w:ins w:id="971" w:author="Sooyoung Kim" w:date="2021-06-21T20:52:00Z">
        <w:r w:rsidR="00A81970" w:rsidRPr="00CC7EAF">
          <w:rPr>
            <w:rFonts w:ascii="Calibri" w:eastAsia="Calibri" w:hAnsi="Calibri" w:cs="Calibri"/>
            <w:color w:val="000000"/>
          </w:rPr>
          <w:t xml:space="preserve"> the emergency declaration until May 2</w:t>
        </w:r>
      </w:ins>
      <w:ins w:id="972" w:author="Sooyoung Kim" w:date="2021-06-21T20:53:00Z">
        <w:r w:rsidR="00A81970">
          <w:rPr>
            <w:rFonts w:ascii="Calibri" w:eastAsia="Calibri" w:hAnsi="Calibri" w:cs="Calibri"/>
            <w:color w:val="000000"/>
          </w:rPr>
          <w:t>5, 2020</w:t>
        </w:r>
      </w:ins>
      <w:ins w:id="973" w:author="Sooyoung Kim" w:date="2021-06-21T20:52:00Z">
        <w:r w:rsidR="00A81970" w:rsidRPr="00CC7EAF">
          <w:rPr>
            <w:rFonts w:ascii="Calibri" w:eastAsia="Calibri" w:hAnsi="Calibri" w:cs="Calibri"/>
            <w:color w:val="000000"/>
          </w:rPr>
          <w:t xml:space="preserve">, all primary care provision was </w:t>
        </w:r>
      </w:ins>
      <w:ins w:id="974" w:author="Sooyoung Kim" w:date="2021-06-21T20:53:00Z">
        <w:r w:rsidR="00A81970">
          <w:rPr>
            <w:rFonts w:ascii="Calibri" w:eastAsia="Calibri" w:hAnsi="Calibri" w:cs="Calibri"/>
            <w:color w:val="000000"/>
          </w:rPr>
          <w:t>closed, creating an immense access barrier to everyone including those who are insured.</w:t>
        </w:r>
      </w:ins>
      <w:ins w:id="975" w:author="Sooyoung Kim" w:date="2021-06-21T20:52:00Z">
        <w:r w:rsidR="00A81970" w:rsidRPr="00CC7EAF">
          <w:rPr>
            <w:rFonts w:ascii="Calibri" w:eastAsia="Calibri" w:hAnsi="Calibri" w:cs="Calibri"/>
            <w:color w:val="000000"/>
          </w:rPr>
          <w:t xml:space="preserve"> </w:t>
        </w:r>
      </w:ins>
      <w:ins w:id="976" w:author="Sooyoung Kim" w:date="2021-06-21T20:53:00Z">
        <w:r w:rsidR="00A81970">
          <w:rPr>
            <w:rFonts w:ascii="Calibri" w:eastAsia="Calibri" w:hAnsi="Calibri" w:cs="Calibri"/>
            <w:color w:val="000000"/>
          </w:rPr>
          <w:t>[</w:t>
        </w:r>
        <w:commentRangeStart w:id="977"/>
        <w:r w:rsidR="00A81970">
          <w:rPr>
            <w:rFonts w:ascii="Calibri" w:eastAsia="Calibri" w:hAnsi="Calibri" w:cs="Calibri"/>
            <w:color w:val="000000"/>
          </w:rPr>
          <w:t>ref</w:t>
        </w:r>
        <w:commentRangeEnd w:id="977"/>
        <w:r w:rsidR="00A81970">
          <w:rPr>
            <w:rStyle w:val="CommentReference"/>
          </w:rPr>
          <w:commentReference w:id="977"/>
        </w:r>
        <w:r w:rsidR="00A81970">
          <w:rPr>
            <w:rFonts w:ascii="Calibri" w:eastAsia="Calibri" w:hAnsi="Calibri" w:cs="Calibri"/>
            <w:color w:val="000000"/>
          </w:rPr>
          <w:t>]</w:t>
        </w:r>
      </w:ins>
      <w:ins w:id="978" w:author="Sooyoung Kim" w:date="2021-06-21T20:52:00Z">
        <w:r w:rsidR="00A81970" w:rsidRPr="00CC7EAF">
          <w:rPr>
            <w:rFonts w:ascii="Calibri" w:eastAsia="Calibri" w:hAnsi="Calibri" w:cs="Calibri"/>
            <w:color w:val="000000"/>
          </w:rPr>
          <w:t xml:space="preserve"> </w:t>
        </w:r>
      </w:ins>
      <w:ins w:id="979" w:author="Sooyoung Kim" w:date="2021-06-21T21:01:00Z">
        <w:r w:rsidR="005F3C83" w:rsidRPr="005F3C83">
          <w:rPr>
            <w:rFonts w:ascii="Calibri" w:eastAsia="Calibri" w:hAnsi="Calibri" w:cs="Calibri"/>
            <w:color w:val="000000"/>
            <w:rPrChange w:id="980" w:author="Sooyoung Kim" w:date="2021-06-21T21:01:00Z">
              <w:rPr>
                <w:rFonts w:ascii="Calibri" w:eastAsia="Calibri" w:hAnsi="Calibri" w:cs="Calibri"/>
                <w:i/>
                <w:iCs/>
                <w:color w:val="000000"/>
              </w:rPr>
            </w:rPrChange>
          </w:rPr>
          <w:t>COVID-</w:t>
        </w:r>
        <w:r w:rsidR="005F3C83" w:rsidRPr="005F3C83">
          <w:rPr>
            <w:rFonts w:ascii="Calibri" w:eastAsia="Calibri" w:hAnsi="Calibri" w:cs="Calibri"/>
            <w:color w:val="000000"/>
            <w:rPrChange w:id="981" w:author="Sooyoung Kim" w:date="2021-06-21T21:01:00Z">
              <w:rPr>
                <w:rFonts w:ascii="Calibri" w:eastAsia="Calibri" w:hAnsi="Calibri" w:cs="Calibri"/>
                <w:i/>
                <w:iCs/>
                <w:color w:val="000000"/>
              </w:rPr>
            </w:rPrChange>
          </w:rPr>
          <w:lastRenderedPageBreak/>
          <w:t xml:space="preserve">19 pandemic hit the toll on the vulnerable populations in Peru. </w:t>
        </w:r>
        <w:r w:rsidR="005F3C83">
          <w:rPr>
            <w:rFonts w:ascii="Calibri" w:eastAsia="Calibri" w:hAnsi="Calibri" w:cs="Calibri"/>
            <w:color w:val="000000"/>
          </w:rPr>
          <w:t>As of June 2021,</w:t>
        </w:r>
        <w:r w:rsidR="005F3C83" w:rsidRPr="00CC7EAF">
          <w:rPr>
            <w:rFonts w:ascii="Calibri" w:eastAsia="Calibri" w:hAnsi="Calibri" w:cs="Calibri"/>
            <w:color w:val="000000"/>
          </w:rPr>
          <w:t xml:space="preserve"> the government has officially recognized the death of 559 medical staff between March and December 2020 while providing care for COVID</w:t>
        </w:r>
        <w:r w:rsidR="005F3C83">
          <w:rPr>
            <w:rFonts w:ascii="Calibri" w:eastAsia="Calibri" w:hAnsi="Calibri" w:cs="Calibri"/>
            <w:color w:val="000000"/>
          </w:rPr>
          <w:t>. [</w:t>
        </w:r>
        <w:commentRangeStart w:id="982"/>
        <w:r w:rsidR="005F3C83">
          <w:rPr>
            <w:rFonts w:ascii="Calibri" w:eastAsia="Calibri" w:hAnsi="Calibri" w:cs="Calibri"/>
            <w:color w:val="000000"/>
          </w:rPr>
          <w:t>ref</w:t>
        </w:r>
        <w:commentRangeEnd w:id="982"/>
        <w:r w:rsidR="005F3C83">
          <w:rPr>
            <w:rStyle w:val="CommentReference"/>
          </w:rPr>
          <w:commentReference w:id="982"/>
        </w:r>
        <w:r w:rsidR="005F3C83">
          <w:rPr>
            <w:rFonts w:ascii="Calibri" w:eastAsia="Calibri" w:hAnsi="Calibri" w:cs="Calibri"/>
            <w:color w:val="000000"/>
          </w:rPr>
          <w:t xml:space="preserve">] </w:t>
        </w:r>
        <w:r w:rsidR="005F3C83" w:rsidRPr="00CC7EAF">
          <w:rPr>
            <w:rFonts w:ascii="Calibri" w:eastAsia="Calibri" w:hAnsi="Calibri" w:cs="Calibri"/>
            <w:color w:val="000000"/>
          </w:rPr>
          <w:t>As of May 2021, there was an increase 43% in maternal deaths</w:t>
        </w:r>
        <w:r w:rsidR="005F3C83">
          <w:rPr>
            <w:rFonts w:ascii="Calibri" w:eastAsia="Calibri" w:hAnsi="Calibri" w:cs="Calibri"/>
            <w:color w:val="000000"/>
          </w:rPr>
          <w:t>,</w:t>
        </w:r>
        <w:r w:rsidR="005F3C83" w:rsidRPr="00CC7EAF">
          <w:rPr>
            <w:rFonts w:ascii="Calibri" w:eastAsia="Calibri" w:hAnsi="Calibri" w:cs="Calibri"/>
            <w:color w:val="000000"/>
          </w:rPr>
          <w:t xml:space="preserve"> with COVID-19 being the</w:t>
        </w:r>
        <w:r w:rsidR="005F3C83">
          <w:rPr>
            <w:rFonts w:ascii="Calibri" w:eastAsia="Calibri" w:hAnsi="Calibri" w:cs="Calibri"/>
            <w:color w:val="000000"/>
          </w:rPr>
          <w:t xml:space="preserve"> leading </w:t>
        </w:r>
        <w:proofErr w:type="gramStart"/>
        <w:r w:rsidR="005F3C83">
          <w:rPr>
            <w:rFonts w:ascii="Calibri" w:eastAsia="Calibri" w:hAnsi="Calibri" w:cs="Calibri"/>
            <w:color w:val="000000"/>
          </w:rPr>
          <w:t>cause.</w:t>
        </w:r>
        <w:commentRangeStart w:id="983"/>
        <w:r w:rsidR="005F3C83">
          <w:rPr>
            <w:rFonts w:ascii="Calibri" w:eastAsia="Calibri" w:hAnsi="Calibri" w:cs="Calibri"/>
            <w:color w:val="000000"/>
          </w:rPr>
          <w:t>[</w:t>
        </w:r>
        <w:proofErr w:type="gramEnd"/>
        <w:r w:rsidR="005F3C83">
          <w:rPr>
            <w:rFonts w:ascii="Calibri" w:eastAsia="Calibri" w:hAnsi="Calibri" w:cs="Calibri"/>
            <w:color w:val="000000"/>
          </w:rPr>
          <w:t>ref]</w:t>
        </w:r>
        <w:commentRangeEnd w:id="983"/>
        <w:r w:rsidR="005F3C83">
          <w:rPr>
            <w:rStyle w:val="CommentReference"/>
          </w:rPr>
          <w:commentReference w:id="983"/>
        </w:r>
        <w:r w:rsidR="005F3C83">
          <w:rPr>
            <w:rFonts w:ascii="Calibri" w:eastAsia="Calibri" w:hAnsi="Calibri" w:cs="Calibri"/>
            <w:color w:val="000000"/>
          </w:rPr>
          <w:t xml:space="preserve"> In response to the increase in maternal death, government launched a hybrid service model in May 2020 and provided over 10,500 teleconsultations to pregnant women. </w:t>
        </w:r>
        <w:commentRangeStart w:id="984"/>
        <w:r w:rsidR="005F3C83">
          <w:rPr>
            <w:rFonts w:ascii="Calibri" w:eastAsia="Calibri" w:hAnsi="Calibri" w:cs="Calibri"/>
            <w:color w:val="000000"/>
          </w:rPr>
          <w:t>[ref]</w:t>
        </w:r>
        <w:commentRangeEnd w:id="984"/>
        <w:r w:rsidR="005F3C83">
          <w:rPr>
            <w:rStyle w:val="CommentReference"/>
          </w:rPr>
          <w:commentReference w:id="984"/>
        </w:r>
      </w:ins>
    </w:p>
    <w:p w14:paraId="46FD2184" w14:textId="74258586" w:rsidR="00114281" w:rsidRDefault="00114281" w:rsidP="005C2685">
      <w:pPr>
        <w:pStyle w:val="cuerpo"/>
        <w:shd w:val="clear" w:color="auto" w:fill="FFFFFF"/>
        <w:spacing w:before="0" w:beforeAutospacing="0" w:after="0" w:afterAutospacing="0"/>
        <w:jc w:val="both"/>
        <w:rPr>
          <w:ins w:id="985" w:author="Sooyoung Kim" w:date="2021-06-21T17:03:00Z"/>
          <w:rFonts w:ascii="Calibri" w:eastAsia="Calibri" w:hAnsi="Calibri" w:cs="Calibri"/>
        </w:rPr>
      </w:pPr>
    </w:p>
    <w:p w14:paraId="0CB9AFE5" w14:textId="65D7712D" w:rsidR="00114281" w:rsidRDefault="00114281" w:rsidP="005C2685">
      <w:pPr>
        <w:pStyle w:val="cuerpo"/>
        <w:shd w:val="clear" w:color="auto" w:fill="FFFFFF"/>
        <w:spacing w:before="0" w:beforeAutospacing="0" w:after="0" w:afterAutospacing="0"/>
        <w:jc w:val="both"/>
        <w:rPr>
          <w:ins w:id="986" w:author="Sooyoung Kim" w:date="2021-06-21T20:45:00Z"/>
          <w:rFonts w:ascii="Calibri" w:eastAsia="Calibri" w:hAnsi="Calibri" w:cs="Calibri"/>
        </w:rPr>
      </w:pPr>
    </w:p>
    <w:p w14:paraId="222FF0CD" w14:textId="32840D05" w:rsidR="00A81970" w:rsidRDefault="009C741B" w:rsidP="00A81970">
      <w:pPr>
        <w:rPr>
          <w:ins w:id="987" w:author="Sooyoung Kim" w:date="2021-06-21T20:51:00Z"/>
          <w:rFonts w:ascii="Calibri" w:eastAsia="Calibri" w:hAnsi="Calibri" w:cs="Calibri"/>
          <w:color w:val="000000"/>
        </w:rPr>
      </w:pPr>
      <w:ins w:id="988" w:author="Sooyoung Kim" w:date="2021-06-21T20:45:00Z">
        <w:r>
          <w:rPr>
            <w:rFonts w:ascii="Calibri" w:eastAsia="Calibri" w:hAnsi="Calibri" w:cs="Calibri"/>
          </w:rPr>
          <w:t>Investment on the public health sector was reinforced</w:t>
        </w:r>
        <w:r w:rsidRPr="00CC7EAF">
          <w:rPr>
            <w:rFonts w:ascii="Calibri" w:eastAsia="Calibri" w:hAnsi="Calibri" w:cs="Calibri"/>
          </w:rPr>
          <w:t xml:space="preserve">, with an emergency budget approved for COVID-19 activities, such as surveillance, testing and tracing, and purchase of ICU beds, and personal protective equipment, among others. </w:t>
        </w:r>
        <w:r>
          <w:rPr>
            <w:rFonts w:ascii="Calibri" w:eastAsia="Calibri" w:hAnsi="Calibri" w:cs="Calibri"/>
          </w:rPr>
          <w:t>H</w:t>
        </w:r>
        <w:r w:rsidRPr="00CC7EAF">
          <w:rPr>
            <w:rFonts w:ascii="Calibri" w:eastAsia="Calibri" w:hAnsi="Calibri" w:cs="Calibri"/>
          </w:rPr>
          <w:t xml:space="preserve">ealthcare workers involved in the COVID-19 response received monetary incentives. It also instituted mandatory reporting of COVID-19 </w:t>
        </w:r>
        <w:proofErr w:type="gramStart"/>
        <w:r w:rsidRPr="00CC7EAF">
          <w:rPr>
            <w:rFonts w:ascii="Calibri" w:eastAsia="Calibri" w:hAnsi="Calibri" w:cs="Calibri"/>
          </w:rPr>
          <w:t>cases.</w:t>
        </w:r>
        <w:commentRangeStart w:id="989"/>
        <w:r>
          <w:rPr>
            <w:rFonts w:ascii="Calibri" w:eastAsia="Calibri" w:hAnsi="Calibri" w:cs="Calibri"/>
          </w:rPr>
          <w:t>[</w:t>
        </w:r>
        <w:proofErr w:type="gramEnd"/>
        <w:r>
          <w:rPr>
            <w:rFonts w:ascii="Calibri" w:eastAsia="Calibri" w:hAnsi="Calibri" w:cs="Calibri"/>
          </w:rPr>
          <w:t>ref]</w:t>
        </w:r>
        <w:commentRangeEnd w:id="989"/>
        <w:r>
          <w:rPr>
            <w:rStyle w:val="CommentReference"/>
          </w:rPr>
          <w:commentReference w:id="989"/>
        </w:r>
        <w:r w:rsidRPr="00CC7EAF">
          <w:rPr>
            <w:rFonts w:ascii="Calibri" w:eastAsia="Calibri" w:hAnsi="Calibri" w:cs="Calibri"/>
          </w:rPr>
          <w:t xml:space="preserve"> On April 16, 202</w:t>
        </w:r>
        <w:r>
          <w:rPr>
            <w:rFonts w:ascii="Calibri" w:eastAsia="Calibri" w:hAnsi="Calibri" w:cs="Calibri"/>
          </w:rPr>
          <w:t>1</w:t>
        </w:r>
        <w:r w:rsidRPr="00CC7EAF">
          <w:rPr>
            <w:rFonts w:ascii="Calibri" w:eastAsia="Calibri" w:hAnsi="Calibri" w:cs="Calibri"/>
          </w:rPr>
          <w:t>, the government launched the national COVID-19 vaccination plan, initially for people over 80 years old, which has been progressively extending to younger people and people at high risk for severe COVID-19 throughout the country</w:t>
        </w:r>
        <w:r>
          <w:rPr>
            <w:rFonts w:ascii="Calibri" w:eastAsia="Calibri" w:hAnsi="Calibri" w:cs="Calibri"/>
          </w:rPr>
          <w:t>.[</w:t>
        </w:r>
        <w:commentRangeStart w:id="990"/>
        <w:r>
          <w:rPr>
            <w:rFonts w:ascii="Calibri" w:eastAsia="Calibri" w:hAnsi="Calibri" w:cs="Calibri"/>
          </w:rPr>
          <w:t>ref</w:t>
        </w:r>
        <w:commentRangeEnd w:id="990"/>
        <w:r>
          <w:rPr>
            <w:rStyle w:val="CommentReference"/>
          </w:rPr>
          <w:commentReference w:id="990"/>
        </w:r>
        <w:r>
          <w:rPr>
            <w:rFonts w:ascii="Calibri" w:eastAsia="Calibri" w:hAnsi="Calibri" w:cs="Calibri"/>
          </w:rPr>
          <w:t xml:space="preserve">] </w:t>
        </w:r>
        <w:r w:rsidRPr="00CC7EAF">
          <w:rPr>
            <w:rFonts w:ascii="Calibri" w:eastAsia="Calibri" w:hAnsi="Calibri" w:cs="Calibri"/>
          </w:rPr>
          <w:t>As of June 14, 2021, over 5 million people had received at least one dose of the vaccine</w:t>
        </w:r>
        <w:r>
          <w:rPr>
            <w:rFonts w:ascii="Calibri" w:eastAsia="Calibri" w:hAnsi="Calibri" w:cs="Calibri"/>
          </w:rPr>
          <w:t>.</w:t>
        </w:r>
        <w:commentRangeStart w:id="991"/>
        <w:r>
          <w:rPr>
            <w:rFonts w:ascii="Calibri" w:eastAsia="Calibri" w:hAnsi="Calibri" w:cs="Calibri"/>
          </w:rPr>
          <w:t>[ref]</w:t>
        </w:r>
        <w:commentRangeEnd w:id="991"/>
        <w:r>
          <w:rPr>
            <w:rStyle w:val="CommentReference"/>
          </w:rPr>
          <w:commentReference w:id="991"/>
        </w:r>
      </w:ins>
      <w:ins w:id="992" w:author="Sooyoung Kim" w:date="2021-06-21T20:49:00Z">
        <w:r w:rsidR="00A81970">
          <w:rPr>
            <w:rFonts w:ascii="Calibri" w:eastAsia="Calibri" w:hAnsi="Calibri" w:cs="Calibri"/>
          </w:rPr>
          <w:t xml:space="preserve"> In order to counter the limited access to necessary cares during the pandemic, </w:t>
        </w:r>
      </w:ins>
      <w:ins w:id="993" w:author="Sooyoung Kim" w:date="2021-06-21T20:50:00Z">
        <w:r w:rsidR="00A81970">
          <w:rPr>
            <w:rFonts w:ascii="Calibri" w:eastAsia="Calibri" w:hAnsi="Calibri" w:cs="Calibri"/>
          </w:rPr>
          <w:t xml:space="preserve">Peruvian </w:t>
        </w:r>
        <w:r w:rsidR="00A81970" w:rsidRPr="00CC7EAF">
          <w:rPr>
            <w:rFonts w:ascii="Calibri" w:eastAsia="Calibri" w:hAnsi="Calibri" w:cs="Calibri"/>
            <w:color w:val="000000"/>
          </w:rPr>
          <w:t xml:space="preserve">government passed an emergency measure to allow more people to affiliate to SIS, “SIS para </w:t>
        </w:r>
        <w:proofErr w:type="spellStart"/>
        <w:r w:rsidR="00A81970" w:rsidRPr="00CC7EAF">
          <w:rPr>
            <w:rFonts w:ascii="Calibri" w:eastAsia="Calibri" w:hAnsi="Calibri" w:cs="Calibri"/>
            <w:color w:val="000000"/>
          </w:rPr>
          <w:t>todos</w:t>
        </w:r>
        <w:proofErr w:type="spellEnd"/>
        <w:r w:rsidR="00A81970" w:rsidRPr="00CC7EAF">
          <w:rPr>
            <w:rFonts w:ascii="Calibri" w:eastAsia="Calibri" w:hAnsi="Calibri" w:cs="Calibri"/>
            <w:color w:val="000000"/>
          </w:rPr>
          <w:t xml:space="preserve">” (SIS for all). The permitted having </w:t>
        </w:r>
        <w:r w:rsidR="00A81970">
          <w:rPr>
            <w:rFonts w:ascii="Calibri" w:eastAsia="Calibri" w:hAnsi="Calibri" w:cs="Calibri"/>
            <w:color w:val="000000"/>
          </w:rPr>
          <w:t xml:space="preserve">more than one </w:t>
        </w:r>
        <w:r w:rsidR="00A81970" w:rsidRPr="00CC7EAF">
          <w:rPr>
            <w:rFonts w:ascii="Calibri" w:eastAsia="Calibri" w:hAnsi="Calibri" w:cs="Calibri"/>
            <w:color w:val="000000"/>
          </w:rPr>
          <w:t xml:space="preserve">types of insurers, expanded the types of services covered, including for treatment for COVID-19, and allowed flexibility in which establishments to </w:t>
        </w:r>
        <w:proofErr w:type="gramStart"/>
        <w:r w:rsidR="00A81970" w:rsidRPr="00CC7EAF">
          <w:rPr>
            <w:rFonts w:ascii="Calibri" w:eastAsia="Calibri" w:hAnsi="Calibri" w:cs="Calibri"/>
            <w:color w:val="000000"/>
          </w:rPr>
          <w:t>visit.</w:t>
        </w:r>
        <w:r w:rsidR="00A81970">
          <w:rPr>
            <w:rFonts w:ascii="Calibri" w:eastAsia="Calibri" w:hAnsi="Calibri" w:cs="Calibri"/>
            <w:color w:val="000000"/>
          </w:rPr>
          <w:t>[</w:t>
        </w:r>
        <w:commentRangeStart w:id="994"/>
        <w:proofErr w:type="gramEnd"/>
        <w:r w:rsidR="00A81970">
          <w:rPr>
            <w:rFonts w:ascii="Calibri" w:eastAsia="Calibri" w:hAnsi="Calibri" w:cs="Calibri"/>
            <w:color w:val="000000"/>
          </w:rPr>
          <w:t>ref]</w:t>
        </w:r>
        <w:commentRangeEnd w:id="994"/>
        <w:r w:rsidR="00A81970">
          <w:rPr>
            <w:rStyle w:val="CommentReference"/>
          </w:rPr>
          <w:commentReference w:id="994"/>
        </w:r>
      </w:ins>
      <w:ins w:id="995" w:author="Sooyoung Kim" w:date="2021-06-21T20:51:00Z">
        <w:r w:rsidR="00A81970">
          <w:rPr>
            <w:rFonts w:ascii="Calibri" w:eastAsia="Calibri" w:hAnsi="Calibri" w:cs="Calibri"/>
            <w:color w:val="000000"/>
          </w:rPr>
          <w:t xml:space="preserve"> </w:t>
        </w:r>
      </w:ins>
      <w:ins w:id="996" w:author="Sooyoung Kim" w:date="2021-06-21T20:50:00Z">
        <w:r w:rsidR="00A81970" w:rsidRPr="00CC7EAF">
          <w:rPr>
            <w:rFonts w:ascii="Calibri" w:eastAsia="Calibri" w:hAnsi="Calibri" w:cs="Calibri"/>
            <w:color w:val="000000"/>
          </w:rPr>
          <w:t>As a result, official statistics as of October 2020 showed that 95.2% of the population was insured, reducing the uninsured to 5% of the population</w:t>
        </w:r>
      </w:ins>
      <w:ins w:id="997" w:author="Sooyoung Kim" w:date="2021-06-21T20:51:00Z">
        <w:r w:rsidR="00A81970">
          <w:rPr>
            <w:rFonts w:ascii="Calibri" w:eastAsia="Calibri" w:hAnsi="Calibri" w:cs="Calibri"/>
            <w:color w:val="000000"/>
          </w:rPr>
          <w:t>. [</w:t>
        </w:r>
        <w:commentRangeStart w:id="998"/>
        <w:r w:rsidR="00A81970">
          <w:rPr>
            <w:rFonts w:ascii="Calibri" w:eastAsia="Calibri" w:hAnsi="Calibri" w:cs="Calibri"/>
            <w:color w:val="000000"/>
          </w:rPr>
          <w:t>ref</w:t>
        </w:r>
        <w:commentRangeEnd w:id="998"/>
        <w:r w:rsidR="00A81970">
          <w:rPr>
            <w:rStyle w:val="CommentReference"/>
          </w:rPr>
          <w:commentReference w:id="998"/>
        </w:r>
        <w:r w:rsidR="00A81970">
          <w:rPr>
            <w:rFonts w:ascii="Calibri" w:eastAsia="Calibri" w:hAnsi="Calibri" w:cs="Calibri"/>
            <w:color w:val="000000"/>
          </w:rPr>
          <w:t>]</w:t>
        </w:r>
      </w:ins>
    </w:p>
    <w:p w14:paraId="0EF43849" w14:textId="77777777" w:rsidR="00A81970" w:rsidRDefault="00A81970" w:rsidP="00A81970">
      <w:pPr>
        <w:rPr>
          <w:ins w:id="999" w:author="Sooyoung Kim" w:date="2021-06-21T17:03:00Z"/>
          <w:rFonts w:ascii="Calibri" w:eastAsia="Calibri" w:hAnsi="Calibri" w:cs="Calibri"/>
        </w:rPr>
        <w:pPrChange w:id="1000" w:author="Sooyoung Kim" w:date="2021-06-21T20:51:00Z">
          <w:pPr>
            <w:pStyle w:val="cuerpo"/>
            <w:shd w:val="clear" w:color="auto" w:fill="FFFFFF"/>
            <w:spacing w:before="0" w:beforeAutospacing="0" w:after="0" w:afterAutospacing="0"/>
            <w:jc w:val="both"/>
          </w:pPr>
        </w:pPrChange>
      </w:pPr>
    </w:p>
    <w:p w14:paraId="387A7733" w14:textId="1EB4F864" w:rsidR="009C741B" w:rsidRDefault="00436FEF" w:rsidP="009C741B">
      <w:pPr>
        <w:rPr>
          <w:ins w:id="1001" w:author="Sooyoung Kim" w:date="2021-06-21T20:45:00Z"/>
          <w:rFonts w:ascii="Calibri" w:eastAsia="Calibri" w:hAnsi="Calibri" w:cs="Calibri"/>
          <w:color w:val="000000"/>
        </w:rPr>
      </w:pPr>
      <w:del w:id="1002" w:author="Sooyoung Kim" w:date="2021-06-21T20:46:00Z">
        <w:r w:rsidRPr="000E30CC" w:rsidDel="009C741B">
          <w:rPr>
            <w:rFonts w:ascii="Calibri" w:eastAsia="Calibri" w:hAnsi="Calibri" w:cs="Calibri"/>
            <w:rPrChange w:id="1003" w:author="Sooyoung Kim" w:date="2021-06-21T16:54:00Z">
              <w:rPr>
                <w:rStyle w:val="no-style-override"/>
                <w:color w:val="000000"/>
              </w:rPr>
            </w:rPrChange>
          </w:rPr>
          <w:delText>The government acted quickly i</w:delText>
        </w:r>
        <w:r w:rsidR="005C2685" w:rsidRPr="000E30CC" w:rsidDel="009C741B">
          <w:rPr>
            <w:rFonts w:ascii="Calibri" w:eastAsia="Calibri" w:hAnsi="Calibri" w:cs="Calibri"/>
            <w:rPrChange w:id="1004" w:author="Sooyoung Kim" w:date="2021-06-21T16:54:00Z">
              <w:rPr>
                <w:rStyle w:val="no-style-override"/>
                <w:color w:val="000000"/>
              </w:rPr>
            </w:rPrChange>
          </w:rPr>
          <w:delText xml:space="preserve">n response to the COVID-19 pandemic, </w:delText>
        </w:r>
        <w:r w:rsidRPr="000E30CC" w:rsidDel="009C741B">
          <w:rPr>
            <w:rFonts w:ascii="Calibri" w:eastAsia="Calibri" w:hAnsi="Calibri" w:cs="Calibri"/>
            <w:rPrChange w:id="1005" w:author="Sooyoung Kim" w:date="2021-06-21T16:54:00Z">
              <w:rPr>
                <w:rStyle w:val="no-style-override"/>
                <w:color w:val="000000"/>
              </w:rPr>
            </w:rPrChange>
          </w:rPr>
          <w:delText xml:space="preserve">declaring a national health emergency </w:delText>
        </w:r>
        <w:r w:rsidR="005C2685" w:rsidRPr="000E30CC" w:rsidDel="009C741B">
          <w:rPr>
            <w:rFonts w:ascii="Calibri" w:eastAsia="Calibri" w:hAnsi="Calibri" w:cs="Calibri"/>
            <w:rPrChange w:id="1006" w:author="Sooyoung Kim" w:date="2021-06-21T16:54:00Z">
              <w:rPr>
                <w:rStyle w:val="no-style-override"/>
                <w:color w:val="000000"/>
              </w:rPr>
            </w:rPrChange>
          </w:rPr>
          <w:delText>on March 15</w:delText>
        </w:r>
      </w:del>
      <w:del w:id="1007" w:author="Sooyoung Kim" w:date="2021-06-21T20:38:00Z">
        <w:r w:rsidRPr="000E30CC" w:rsidDel="009C741B">
          <w:rPr>
            <w:rFonts w:ascii="Calibri" w:eastAsia="Calibri" w:hAnsi="Calibri" w:cs="Calibri"/>
            <w:rPrChange w:id="1008" w:author="Sooyoung Kim" w:date="2021-06-21T16:54:00Z">
              <w:rPr>
                <w:rStyle w:val="no-style-override"/>
                <w:color w:val="000000"/>
              </w:rPr>
            </w:rPrChange>
          </w:rPr>
          <w:delText xml:space="preserve"> </w:delText>
        </w:r>
        <w:r w:rsidR="005C2685" w:rsidRPr="000E30CC" w:rsidDel="009C741B">
          <w:rPr>
            <w:rFonts w:ascii="Calibri" w:eastAsia="Calibri" w:hAnsi="Calibri" w:cs="Calibri"/>
            <w:rPrChange w:id="1009" w:author="Sooyoung Kim" w:date="2021-06-21T16:54:00Z">
              <w:rPr>
                <w:rStyle w:val="no-style-override"/>
                <w:color w:val="000000"/>
              </w:rPr>
            </w:rPrChange>
          </w:rPr>
          <w:delText>(</w:delText>
        </w:r>
        <w:r w:rsidR="00581973" w:rsidRPr="000E30CC" w:rsidDel="009C741B">
          <w:rPr>
            <w:rFonts w:ascii="Calibri" w:eastAsia="Calibri" w:hAnsi="Calibri" w:cs="Calibri"/>
            <w:color w:val="000000"/>
            <w:rPrChange w:id="1010" w:author="Sooyoung Kim" w:date="2021-06-21T16:54:00Z">
              <w:rPr/>
            </w:rPrChange>
          </w:rPr>
          <w:fldChar w:fldCharType="begin"/>
        </w:r>
        <w:r w:rsidR="00581973" w:rsidRPr="000E30CC" w:rsidDel="009C741B">
          <w:rPr>
            <w:rFonts w:ascii="Calibri" w:eastAsia="Calibri" w:hAnsi="Calibri" w:cs="Calibri"/>
            <w:color w:val="000000"/>
            <w:rPrChange w:id="1011" w:author="Sooyoung Kim" w:date="2021-06-21T16:54:00Z">
              <w:rPr/>
            </w:rPrChange>
          </w:rPr>
          <w:delInstrText xml:space="preserve"> HYPERLINK "https://cdn.www.gob.pe/uploads/document/file/566448/DS044-PCM_1864948-2.pdf" </w:delInstrText>
        </w:r>
        <w:r w:rsidR="00581973" w:rsidRPr="000E30CC" w:rsidDel="009C741B">
          <w:rPr>
            <w:rFonts w:ascii="Calibri" w:eastAsia="Calibri" w:hAnsi="Calibri" w:cs="Calibri"/>
            <w:color w:val="000000"/>
            <w:rPrChange w:id="1012" w:author="Sooyoung Kim" w:date="2021-06-21T16:54:00Z">
              <w:rPr/>
            </w:rPrChange>
          </w:rPr>
          <w:fldChar w:fldCharType="separate"/>
        </w:r>
        <w:r w:rsidR="005C2685" w:rsidRPr="000E30CC" w:rsidDel="009C741B">
          <w:rPr>
            <w:rFonts w:ascii="Calibri" w:eastAsia="Calibri" w:hAnsi="Calibri" w:cs="Calibri"/>
            <w:color w:val="000000"/>
            <w:rPrChange w:id="1013" w:author="Sooyoung Kim" w:date="2021-06-21T16:54:00Z">
              <w:rPr>
                <w:rStyle w:val="Hyperlink"/>
              </w:rPr>
            </w:rPrChange>
          </w:rPr>
          <w:delText>https://cdn.www.gob.pe/uploads/document/file/566448/DS044-PCM_1864948-2.pdf</w:delText>
        </w:r>
        <w:r w:rsidR="00581973" w:rsidRPr="000E30CC" w:rsidDel="009C741B">
          <w:rPr>
            <w:rFonts w:ascii="Calibri" w:eastAsia="Calibri" w:hAnsi="Calibri" w:cs="Calibri"/>
            <w:color w:val="000000"/>
            <w:rPrChange w:id="1014" w:author="Sooyoung Kim" w:date="2021-06-21T16:54:00Z">
              <w:rPr>
                <w:rStyle w:val="Hyperlink"/>
              </w:rPr>
            </w:rPrChange>
          </w:rPr>
          <w:fldChar w:fldCharType="end"/>
        </w:r>
        <w:r w:rsidR="005C2685" w:rsidRPr="000E30CC" w:rsidDel="009C741B">
          <w:rPr>
            <w:rFonts w:ascii="Calibri" w:eastAsia="Calibri" w:hAnsi="Calibri" w:cs="Calibri"/>
            <w:rPrChange w:id="1015" w:author="Sooyoung Kim" w:date="2021-06-21T16:54:00Z">
              <w:rPr>
                <w:rStyle w:val="no-style-override"/>
                <w:color w:val="000000"/>
              </w:rPr>
            </w:rPrChange>
          </w:rPr>
          <w:delText>)</w:delText>
        </w:r>
      </w:del>
      <w:del w:id="1016" w:author="Sooyoung Kim" w:date="2021-06-21T20:46:00Z">
        <w:r w:rsidR="005C2685" w:rsidRPr="000E30CC" w:rsidDel="009C741B">
          <w:rPr>
            <w:rFonts w:ascii="Calibri" w:eastAsia="Calibri" w:hAnsi="Calibri" w:cs="Calibri"/>
            <w:rPrChange w:id="1017" w:author="Sooyoung Kim" w:date="2021-06-21T16:54:00Z">
              <w:rPr>
                <w:rStyle w:val="no-style-override"/>
                <w:color w:val="000000"/>
              </w:rPr>
            </w:rPrChange>
          </w:rPr>
          <w:delText>.</w:delText>
        </w:r>
        <w:r w:rsidRPr="000E30CC" w:rsidDel="009C741B">
          <w:rPr>
            <w:rFonts w:ascii="Calibri" w:eastAsia="Calibri" w:hAnsi="Calibri" w:cs="Calibri"/>
            <w:rPrChange w:id="1018" w:author="Sooyoung Kim" w:date="2021-06-21T16:54:00Z">
              <w:rPr>
                <w:rStyle w:val="no-style-override"/>
                <w:color w:val="000000"/>
              </w:rPr>
            </w:rPrChange>
          </w:rPr>
          <w:delText xml:space="preserve"> </w:delText>
        </w:r>
      </w:del>
      <w:ins w:id="1019" w:author="Sooyoung Kim" w:date="2021-06-21T20:43:00Z">
        <w:r w:rsidR="009C741B">
          <w:rPr>
            <w:rFonts w:ascii="Calibri" w:eastAsia="Calibri" w:hAnsi="Calibri" w:cs="Calibri"/>
          </w:rPr>
          <w:t>Aside from the public health measures, including the social distancing</w:t>
        </w:r>
      </w:ins>
      <w:ins w:id="1020" w:author="Sooyoung Kim" w:date="2021-06-21T20:44:00Z">
        <w:r w:rsidR="009C741B">
          <w:rPr>
            <w:rFonts w:ascii="Calibri" w:eastAsia="Calibri" w:hAnsi="Calibri" w:cs="Calibri"/>
          </w:rPr>
          <w:t xml:space="preserve">, </w:t>
        </w:r>
      </w:ins>
      <w:proofErr w:type="gramStart"/>
      <w:ins w:id="1021" w:author="Sooyoung Kim" w:date="2021-06-21T20:43:00Z">
        <w:r w:rsidR="009C741B">
          <w:rPr>
            <w:rFonts w:ascii="Calibri" w:eastAsia="Calibri" w:hAnsi="Calibri" w:cs="Calibri"/>
          </w:rPr>
          <w:t>lock-downs</w:t>
        </w:r>
        <w:proofErr w:type="gramEnd"/>
        <w:r w:rsidR="009C741B">
          <w:rPr>
            <w:rFonts w:ascii="Calibri" w:eastAsia="Calibri" w:hAnsi="Calibri" w:cs="Calibri"/>
          </w:rPr>
          <w:t xml:space="preserve">, </w:t>
        </w:r>
      </w:ins>
      <w:ins w:id="1022" w:author="Sooyoung Kim" w:date="2021-06-21T20:44:00Z">
        <w:r w:rsidR="009C741B">
          <w:rPr>
            <w:rFonts w:ascii="Calibri" w:eastAsia="Calibri" w:hAnsi="Calibri" w:cs="Calibri"/>
          </w:rPr>
          <w:t xml:space="preserve">and border closure, </w:t>
        </w:r>
        <w:r w:rsidR="009C741B" w:rsidRPr="00CC7EAF">
          <w:rPr>
            <w:rFonts w:ascii="Calibri" w:eastAsia="Calibri" w:hAnsi="Calibri" w:cs="Calibri"/>
            <w:color w:val="000000"/>
          </w:rPr>
          <w:t>the government has issued around 100 decrees</w:t>
        </w:r>
        <w:r w:rsidR="009C741B">
          <w:rPr>
            <w:rFonts w:ascii="Calibri" w:eastAsia="Calibri" w:hAnsi="Calibri" w:cs="Calibri"/>
            <w:color w:val="000000"/>
          </w:rPr>
          <w:t xml:space="preserve"> </w:t>
        </w:r>
        <w:r w:rsidR="009C741B" w:rsidRPr="00CC7EAF">
          <w:rPr>
            <w:rFonts w:ascii="Calibri" w:eastAsia="Calibri" w:hAnsi="Calibri" w:cs="Calibri"/>
            <w:color w:val="000000"/>
          </w:rPr>
          <w:t xml:space="preserve">related to the economy and labor, education, transportation, rights, and health to prevent and curtail the adverse effects of the pandemic. </w:t>
        </w:r>
        <w:r w:rsidR="009C741B">
          <w:rPr>
            <w:rFonts w:ascii="Calibri" w:eastAsia="Calibri" w:hAnsi="Calibri" w:cs="Calibri"/>
            <w:color w:val="000000"/>
          </w:rPr>
          <w:t>[</w:t>
        </w:r>
        <w:commentRangeStart w:id="1023"/>
        <w:r w:rsidR="009C741B">
          <w:rPr>
            <w:rFonts w:ascii="Calibri" w:eastAsia="Calibri" w:hAnsi="Calibri" w:cs="Calibri"/>
            <w:color w:val="000000"/>
          </w:rPr>
          <w:t>ref</w:t>
        </w:r>
        <w:commentRangeEnd w:id="1023"/>
        <w:r w:rsidR="009C741B">
          <w:rPr>
            <w:rStyle w:val="CommentReference"/>
          </w:rPr>
          <w:commentReference w:id="1023"/>
        </w:r>
        <w:r w:rsidR="009C741B">
          <w:rPr>
            <w:rFonts w:ascii="Calibri" w:eastAsia="Calibri" w:hAnsi="Calibri" w:cs="Calibri"/>
            <w:color w:val="000000"/>
          </w:rPr>
          <w:t>]</w:t>
        </w:r>
        <w:r w:rsidR="009C741B" w:rsidRPr="00CC7EAF">
          <w:rPr>
            <w:rFonts w:ascii="Calibri" w:eastAsia="Calibri" w:hAnsi="Calibri" w:cs="Calibri"/>
            <w:color w:val="000000"/>
          </w:rPr>
          <w:t xml:space="preserve"> An early analysis of the impact of the COVID-19 pandemic in Peru, suggested that close to 30% of the population would be living in poverty as a result of the economic impact of COVID-</w:t>
        </w:r>
        <w:proofErr w:type="gramStart"/>
        <w:r w:rsidR="009C741B" w:rsidRPr="00CC7EAF">
          <w:rPr>
            <w:rFonts w:ascii="Calibri" w:eastAsia="Calibri" w:hAnsi="Calibri" w:cs="Calibri"/>
            <w:color w:val="000000"/>
          </w:rPr>
          <w:t>19</w:t>
        </w:r>
        <w:r w:rsidR="009C741B">
          <w:rPr>
            <w:rFonts w:ascii="Calibri" w:eastAsia="Calibri" w:hAnsi="Calibri" w:cs="Calibri"/>
            <w:color w:val="000000"/>
          </w:rPr>
          <w:t>.[</w:t>
        </w:r>
        <w:commentRangeStart w:id="1024"/>
        <w:proofErr w:type="gramEnd"/>
        <w:r w:rsidR="009C741B">
          <w:rPr>
            <w:rFonts w:ascii="Calibri" w:eastAsia="Calibri" w:hAnsi="Calibri" w:cs="Calibri"/>
            <w:color w:val="000000"/>
          </w:rPr>
          <w:t>ref</w:t>
        </w:r>
        <w:commentRangeEnd w:id="1024"/>
        <w:r w:rsidR="009C741B">
          <w:rPr>
            <w:rStyle w:val="CommentReference"/>
          </w:rPr>
          <w:commentReference w:id="1024"/>
        </w:r>
        <w:r w:rsidR="009C741B">
          <w:rPr>
            <w:rFonts w:ascii="Calibri" w:eastAsia="Calibri" w:hAnsi="Calibri" w:cs="Calibri"/>
            <w:color w:val="000000"/>
          </w:rPr>
          <w:t>]</w:t>
        </w:r>
        <w:r w:rsidR="009C741B" w:rsidRPr="00CC7EAF">
          <w:rPr>
            <w:rFonts w:ascii="Calibri" w:eastAsia="Calibri" w:hAnsi="Calibri" w:cs="Calibri"/>
            <w:color w:val="000000"/>
          </w:rPr>
          <w:t xml:space="preserve"> To mitigate the impact, the government issued</w:t>
        </w:r>
        <w:r w:rsidR="009C741B">
          <w:rPr>
            <w:rFonts w:ascii="Calibri" w:eastAsia="Calibri" w:hAnsi="Calibri" w:cs="Calibri"/>
            <w:color w:val="000000"/>
          </w:rPr>
          <w:t xml:space="preserve"> monetary incentives</w:t>
        </w:r>
        <w:r w:rsidR="009C741B" w:rsidRPr="00CC7EAF">
          <w:rPr>
            <w:rFonts w:ascii="Calibri" w:eastAsia="Calibri" w:hAnsi="Calibri" w:cs="Calibri"/>
            <w:color w:val="000000"/>
          </w:rPr>
          <w:t xml:space="preserve"> to households in poverty. In addition, special efforts have been made to contain the impact of the pandemic on hard-to-reach areas in the Amazon rainforest through the Plan de </w:t>
        </w:r>
        <w:proofErr w:type="spellStart"/>
        <w:r w:rsidR="009C741B" w:rsidRPr="00CC7EAF">
          <w:rPr>
            <w:rFonts w:ascii="Calibri" w:eastAsia="Calibri" w:hAnsi="Calibri" w:cs="Calibri"/>
            <w:color w:val="000000"/>
          </w:rPr>
          <w:t>Intervención</w:t>
        </w:r>
        <w:proofErr w:type="spellEnd"/>
        <w:r w:rsidR="009C741B" w:rsidRPr="00CC7EAF">
          <w:rPr>
            <w:rFonts w:ascii="Calibri" w:eastAsia="Calibri" w:hAnsi="Calibri" w:cs="Calibri"/>
            <w:color w:val="000000"/>
          </w:rPr>
          <w:t xml:space="preserve"> para </w:t>
        </w:r>
        <w:proofErr w:type="spellStart"/>
        <w:r w:rsidR="009C741B" w:rsidRPr="00CC7EAF">
          <w:rPr>
            <w:rFonts w:ascii="Calibri" w:eastAsia="Calibri" w:hAnsi="Calibri" w:cs="Calibri"/>
            <w:color w:val="000000"/>
          </w:rPr>
          <w:t>Comunidades</w:t>
        </w:r>
        <w:proofErr w:type="spellEnd"/>
        <w:r w:rsidR="009C741B" w:rsidRPr="00CC7EAF">
          <w:rPr>
            <w:rFonts w:ascii="Calibri" w:eastAsia="Calibri" w:hAnsi="Calibri" w:cs="Calibri"/>
            <w:color w:val="000000"/>
          </w:rPr>
          <w:t xml:space="preserve"> </w:t>
        </w:r>
        <w:proofErr w:type="spellStart"/>
        <w:r w:rsidR="009C741B" w:rsidRPr="00CC7EAF">
          <w:rPr>
            <w:rFonts w:ascii="Calibri" w:eastAsia="Calibri" w:hAnsi="Calibri" w:cs="Calibri"/>
            <w:color w:val="000000"/>
          </w:rPr>
          <w:t>Indígenas</w:t>
        </w:r>
        <w:proofErr w:type="spellEnd"/>
        <w:r w:rsidR="009C741B" w:rsidRPr="00CC7EAF">
          <w:rPr>
            <w:rFonts w:ascii="Calibri" w:eastAsia="Calibri" w:hAnsi="Calibri" w:cs="Calibri"/>
            <w:color w:val="000000"/>
          </w:rPr>
          <w:t xml:space="preserve"> y </w:t>
        </w:r>
        <w:proofErr w:type="spellStart"/>
        <w:r w:rsidR="009C741B" w:rsidRPr="00CC7EAF">
          <w:rPr>
            <w:rFonts w:ascii="Calibri" w:eastAsia="Calibri" w:hAnsi="Calibri" w:cs="Calibri"/>
            <w:color w:val="000000"/>
          </w:rPr>
          <w:t>Centros</w:t>
        </w:r>
        <w:proofErr w:type="spellEnd"/>
        <w:r w:rsidR="009C741B" w:rsidRPr="00CC7EAF">
          <w:rPr>
            <w:rFonts w:ascii="Calibri" w:eastAsia="Calibri" w:hAnsi="Calibri" w:cs="Calibri"/>
            <w:color w:val="000000"/>
          </w:rPr>
          <w:t xml:space="preserve"> </w:t>
        </w:r>
        <w:proofErr w:type="spellStart"/>
        <w:r w:rsidR="009C741B" w:rsidRPr="00CC7EAF">
          <w:rPr>
            <w:rFonts w:ascii="Calibri" w:eastAsia="Calibri" w:hAnsi="Calibri" w:cs="Calibri"/>
            <w:color w:val="000000"/>
          </w:rPr>
          <w:t>Poblados</w:t>
        </w:r>
        <w:proofErr w:type="spellEnd"/>
        <w:r w:rsidR="009C741B" w:rsidRPr="00CC7EAF">
          <w:rPr>
            <w:rFonts w:ascii="Calibri" w:eastAsia="Calibri" w:hAnsi="Calibri" w:cs="Calibri"/>
            <w:color w:val="000000"/>
          </w:rPr>
          <w:t xml:space="preserve"> Rurales de la </w:t>
        </w:r>
        <w:proofErr w:type="spellStart"/>
        <w:r w:rsidR="009C741B" w:rsidRPr="00CC7EAF">
          <w:rPr>
            <w:rFonts w:ascii="Calibri" w:eastAsia="Calibri" w:hAnsi="Calibri" w:cs="Calibri"/>
            <w:color w:val="000000"/>
          </w:rPr>
          <w:t>Amazonía</w:t>
        </w:r>
        <w:proofErr w:type="spellEnd"/>
        <w:r w:rsidR="009C741B" w:rsidRPr="00CC7EAF">
          <w:rPr>
            <w:rFonts w:ascii="Calibri" w:eastAsia="Calibri" w:hAnsi="Calibri" w:cs="Calibri"/>
            <w:color w:val="000000"/>
          </w:rPr>
          <w:t xml:space="preserve"> </w:t>
        </w:r>
        <w:proofErr w:type="spellStart"/>
        <w:r w:rsidR="009C741B" w:rsidRPr="00CC7EAF">
          <w:rPr>
            <w:rFonts w:ascii="Calibri" w:eastAsia="Calibri" w:hAnsi="Calibri" w:cs="Calibri"/>
            <w:color w:val="000000"/>
          </w:rPr>
          <w:t>frente</w:t>
        </w:r>
        <w:proofErr w:type="spellEnd"/>
        <w:r w:rsidR="009C741B" w:rsidRPr="00CC7EAF">
          <w:rPr>
            <w:rFonts w:ascii="Calibri" w:eastAsia="Calibri" w:hAnsi="Calibri" w:cs="Calibri"/>
            <w:color w:val="000000"/>
          </w:rPr>
          <w:t xml:space="preserve"> a la </w:t>
        </w:r>
        <w:proofErr w:type="spellStart"/>
        <w:r w:rsidR="009C741B" w:rsidRPr="00CC7EAF">
          <w:rPr>
            <w:rFonts w:ascii="Calibri" w:eastAsia="Calibri" w:hAnsi="Calibri" w:cs="Calibri"/>
            <w:color w:val="000000"/>
          </w:rPr>
          <w:t>emergencia</w:t>
        </w:r>
        <w:proofErr w:type="spellEnd"/>
        <w:r w:rsidR="009C741B" w:rsidRPr="00CC7EAF">
          <w:rPr>
            <w:rFonts w:ascii="Calibri" w:eastAsia="Calibri" w:hAnsi="Calibri" w:cs="Calibri"/>
            <w:color w:val="000000"/>
          </w:rPr>
          <w:t xml:space="preserve"> de la COVID-19</w:t>
        </w:r>
        <w:r w:rsidR="009C741B">
          <w:rPr>
            <w:rFonts w:ascii="Calibri" w:eastAsia="Calibri" w:hAnsi="Calibri" w:cs="Calibri"/>
            <w:color w:val="000000"/>
          </w:rPr>
          <w:t>. [</w:t>
        </w:r>
        <w:commentRangeStart w:id="1025"/>
        <w:r w:rsidR="009C741B">
          <w:rPr>
            <w:rFonts w:ascii="Calibri" w:eastAsia="Calibri" w:hAnsi="Calibri" w:cs="Calibri"/>
            <w:color w:val="000000"/>
          </w:rPr>
          <w:t>ref</w:t>
        </w:r>
        <w:commentRangeEnd w:id="1025"/>
        <w:r w:rsidR="009C741B">
          <w:rPr>
            <w:rStyle w:val="CommentReference"/>
          </w:rPr>
          <w:commentReference w:id="1025"/>
        </w:r>
        <w:r w:rsidR="009C741B">
          <w:rPr>
            <w:rFonts w:ascii="Calibri" w:eastAsia="Calibri" w:hAnsi="Calibri" w:cs="Calibri"/>
            <w:color w:val="000000"/>
          </w:rPr>
          <w:t>]</w:t>
        </w:r>
      </w:ins>
      <w:ins w:id="1026" w:author="Sooyoung Kim" w:date="2021-06-21T20:45:00Z">
        <w:r w:rsidR="009C741B">
          <w:rPr>
            <w:rFonts w:ascii="Calibri" w:eastAsia="Calibri" w:hAnsi="Calibri" w:cs="Calibri"/>
            <w:color w:val="000000"/>
          </w:rPr>
          <w:t xml:space="preserve"> </w:t>
        </w:r>
      </w:ins>
    </w:p>
    <w:p w14:paraId="70C6C639" w14:textId="2435B247" w:rsidR="005C2685" w:rsidRPr="000E30CC" w:rsidDel="00A81970" w:rsidRDefault="00436FEF" w:rsidP="009C741B">
      <w:pPr>
        <w:rPr>
          <w:del w:id="1027" w:author="Sooyoung Kim" w:date="2021-06-21T20:47:00Z"/>
          <w:rFonts w:ascii="Calibri" w:eastAsia="Calibri" w:hAnsi="Calibri" w:cs="Calibri"/>
          <w:rPrChange w:id="1028" w:author="Sooyoung Kim" w:date="2021-06-21T16:54:00Z">
            <w:rPr>
              <w:del w:id="1029" w:author="Sooyoung Kim" w:date="2021-06-21T20:47:00Z"/>
              <w:rStyle w:val="no-style-override"/>
              <w:color w:val="000000"/>
            </w:rPr>
          </w:rPrChange>
        </w:rPr>
        <w:pPrChange w:id="1030" w:author="Sooyoung Kim" w:date="2021-06-21T20:45:00Z">
          <w:pPr>
            <w:pStyle w:val="cuerpo"/>
            <w:shd w:val="clear" w:color="auto" w:fill="FFFFFF"/>
            <w:spacing w:before="0" w:beforeAutospacing="0" w:after="0" w:afterAutospacing="0"/>
            <w:jc w:val="both"/>
          </w:pPr>
        </w:pPrChange>
      </w:pPr>
      <w:del w:id="1031" w:author="Sooyoung Kim" w:date="2021-06-21T20:43:00Z">
        <w:r w:rsidRPr="000E30CC" w:rsidDel="009C741B">
          <w:rPr>
            <w:rFonts w:ascii="Calibri" w:eastAsia="Calibri" w:hAnsi="Calibri" w:cs="Calibri"/>
            <w:rPrChange w:id="1032" w:author="Sooyoung Kim" w:date="2021-06-21T16:54:00Z">
              <w:rPr>
                <w:rStyle w:val="no-style-override"/>
                <w:color w:val="000000"/>
              </w:rPr>
            </w:rPrChange>
          </w:rPr>
          <w:delText>Government measures to contain the spread of COVID-19</w:delText>
        </w:r>
        <w:r w:rsidR="005C2685" w:rsidRPr="000E30CC" w:rsidDel="009C741B">
          <w:rPr>
            <w:rFonts w:ascii="Calibri" w:eastAsia="Calibri" w:hAnsi="Calibri" w:cs="Calibri"/>
            <w:rPrChange w:id="1033" w:author="Sooyoung Kim" w:date="2021-06-21T16:54:00Z">
              <w:rPr>
                <w:rStyle w:val="no-style-override"/>
                <w:color w:val="000000"/>
              </w:rPr>
            </w:rPrChange>
          </w:rPr>
          <w:delText xml:space="preserve"> </w:delText>
        </w:r>
        <w:r w:rsidR="00DB4F2B" w:rsidRPr="000E30CC" w:rsidDel="009C741B">
          <w:rPr>
            <w:rFonts w:ascii="Calibri" w:eastAsia="Calibri" w:hAnsi="Calibri" w:cs="Calibri"/>
            <w:rPrChange w:id="1034" w:author="Sooyoung Kim" w:date="2021-06-21T16:54:00Z">
              <w:rPr>
                <w:rStyle w:val="no-style-override"/>
                <w:color w:val="000000"/>
              </w:rPr>
            </w:rPrChange>
          </w:rPr>
          <w:delText xml:space="preserve">included national lockdown with stay-at-home orders for all but essential workers </w:delText>
        </w:r>
        <w:r w:rsidR="00136E95" w:rsidRPr="000E30CC" w:rsidDel="009C741B">
          <w:rPr>
            <w:rFonts w:ascii="Calibri" w:eastAsia="Calibri" w:hAnsi="Calibri" w:cs="Calibri"/>
            <w:rPrChange w:id="1035" w:author="Sooyoung Kim" w:date="2021-06-21T16:54:00Z">
              <w:rPr>
                <w:rStyle w:val="no-style-override"/>
                <w:color w:val="000000"/>
              </w:rPr>
            </w:rPrChange>
          </w:rPr>
          <w:delText>or for select activities</w:delText>
        </w:r>
      </w:del>
      <w:del w:id="1036" w:author="Sooyoung Kim" w:date="2021-06-21T20:41:00Z">
        <w:r w:rsidR="00136E95" w:rsidRPr="000E30CC" w:rsidDel="009C741B">
          <w:rPr>
            <w:rFonts w:ascii="Calibri" w:eastAsia="Calibri" w:hAnsi="Calibri" w:cs="Calibri"/>
            <w:rPrChange w:id="1037" w:author="Sooyoung Kim" w:date="2021-06-21T16:54:00Z">
              <w:rPr>
                <w:rStyle w:val="no-style-override"/>
                <w:color w:val="000000"/>
              </w:rPr>
            </w:rPrChange>
          </w:rPr>
          <w:delText xml:space="preserve"> (e.g.</w:delText>
        </w:r>
        <w:r w:rsidR="00CE1DA3" w:rsidRPr="000E30CC" w:rsidDel="009C741B">
          <w:rPr>
            <w:rFonts w:ascii="Calibri" w:eastAsia="Calibri" w:hAnsi="Calibri" w:cs="Calibri"/>
            <w:rPrChange w:id="1038" w:author="Sooyoung Kim" w:date="2021-06-21T16:54:00Z">
              <w:rPr>
                <w:rStyle w:val="no-style-override"/>
                <w:color w:val="000000"/>
              </w:rPr>
            </w:rPrChange>
          </w:rPr>
          <w:delText xml:space="preserve">, </w:delText>
        </w:r>
        <w:r w:rsidR="00136E95" w:rsidRPr="000E30CC" w:rsidDel="009C741B">
          <w:rPr>
            <w:rFonts w:ascii="Calibri" w:eastAsia="Calibri" w:hAnsi="Calibri" w:cs="Calibri"/>
            <w:rPrChange w:id="1039" w:author="Sooyoung Kim" w:date="2021-06-21T16:54:00Z">
              <w:rPr>
                <w:rStyle w:val="no-style-override"/>
                <w:color w:val="000000"/>
              </w:rPr>
            </w:rPrChange>
          </w:rPr>
          <w:delText xml:space="preserve"> food and medicine purchase)</w:delText>
        </w:r>
      </w:del>
      <w:del w:id="1040" w:author="Sooyoung Kim" w:date="2021-06-21T20:43:00Z">
        <w:r w:rsidR="001066D6" w:rsidRPr="000E30CC" w:rsidDel="009C741B">
          <w:rPr>
            <w:rFonts w:ascii="Calibri" w:eastAsia="Calibri" w:hAnsi="Calibri" w:cs="Calibri"/>
            <w:rPrChange w:id="1041" w:author="Sooyoung Kim" w:date="2021-06-21T16:54:00Z">
              <w:rPr>
                <w:rStyle w:val="no-style-override"/>
                <w:color w:val="000000"/>
              </w:rPr>
            </w:rPrChange>
          </w:rPr>
          <w:delText xml:space="preserve">, </w:delText>
        </w:r>
        <w:r w:rsidR="00CE1DA3" w:rsidRPr="000E30CC" w:rsidDel="009C741B">
          <w:rPr>
            <w:rFonts w:ascii="Calibri" w:eastAsia="Calibri" w:hAnsi="Calibri" w:cs="Calibri"/>
            <w:rPrChange w:id="1042" w:author="Sooyoung Kim" w:date="2021-06-21T16:54:00Z">
              <w:rPr>
                <w:rStyle w:val="no-style-override"/>
                <w:color w:val="000000"/>
              </w:rPr>
            </w:rPrChange>
          </w:rPr>
          <w:delText xml:space="preserve">restricted </w:delText>
        </w:r>
        <w:r w:rsidR="001066D6" w:rsidRPr="000E30CC" w:rsidDel="009C741B">
          <w:rPr>
            <w:rFonts w:ascii="Calibri" w:eastAsia="Calibri" w:hAnsi="Calibri" w:cs="Calibri"/>
            <w:rPrChange w:id="1043" w:author="Sooyoung Kim" w:date="2021-06-21T16:54:00Z">
              <w:rPr>
                <w:rStyle w:val="no-style-override"/>
                <w:color w:val="000000"/>
              </w:rPr>
            </w:rPrChange>
          </w:rPr>
          <w:delText xml:space="preserve">mobility </w:delText>
        </w:r>
        <w:r w:rsidR="00CE1DA3" w:rsidRPr="000E30CC" w:rsidDel="009C741B">
          <w:rPr>
            <w:rFonts w:ascii="Calibri" w:eastAsia="Calibri" w:hAnsi="Calibri" w:cs="Calibri"/>
            <w:rPrChange w:id="1044" w:author="Sooyoung Kim" w:date="2021-06-21T16:54:00Z">
              <w:rPr>
                <w:rStyle w:val="no-style-override"/>
                <w:color w:val="000000"/>
              </w:rPr>
            </w:rPrChange>
          </w:rPr>
          <w:delText>within the country</w:delText>
        </w:r>
        <w:r w:rsidR="001066D6" w:rsidRPr="000E30CC" w:rsidDel="009C741B">
          <w:rPr>
            <w:rFonts w:ascii="Calibri" w:eastAsia="Calibri" w:hAnsi="Calibri" w:cs="Calibri"/>
            <w:rPrChange w:id="1045" w:author="Sooyoung Kim" w:date="2021-06-21T16:54:00Z">
              <w:rPr>
                <w:rStyle w:val="no-style-override"/>
                <w:color w:val="000000"/>
              </w:rPr>
            </w:rPrChange>
          </w:rPr>
          <w:delText xml:space="preserve">, </w:delText>
        </w:r>
        <w:r w:rsidR="00CE1DA3" w:rsidRPr="000E30CC" w:rsidDel="009C741B">
          <w:rPr>
            <w:rFonts w:ascii="Calibri" w:eastAsia="Calibri" w:hAnsi="Calibri" w:cs="Calibri"/>
            <w:rPrChange w:id="1046" w:author="Sooyoung Kim" w:date="2021-06-21T16:54:00Z">
              <w:rPr>
                <w:rStyle w:val="no-style-override"/>
                <w:color w:val="000000"/>
              </w:rPr>
            </w:rPrChange>
          </w:rPr>
          <w:delText xml:space="preserve">closure of </w:delText>
        </w:r>
        <w:r w:rsidR="001066D6" w:rsidRPr="000E30CC" w:rsidDel="009C741B">
          <w:rPr>
            <w:rFonts w:ascii="Calibri" w:eastAsia="Calibri" w:hAnsi="Calibri" w:cs="Calibri"/>
            <w:rPrChange w:id="1047" w:author="Sooyoung Kim" w:date="2021-06-21T16:54:00Z">
              <w:rPr>
                <w:rStyle w:val="no-style-override"/>
                <w:color w:val="000000"/>
              </w:rPr>
            </w:rPrChange>
          </w:rPr>
          <w:delText xml:space="preserve">all non-essential commerce, education and work sites, </w:delText>
        </w:r>
        <w:r w:rsidR="00CE1DA3" w:rsidRPr="000E30CC" w:rsidDel="009C741B">
          <w:rPr>
            <w:rFonts w:ascii="Calibri" w:eastAsia="Calibri" w:hAnsi="Calibri" w:cs="Calibri"/>
            <w:rPrChange w:id="1048" w:author="Sooyoung Kim" w:date="2021-06-21T16:54:00Z">
              <w:rPr>
                <w:rStyle w:val="no-style-override"/>
                <w:color w:val="000000"/>
              </w:rPr>
            </w:rPrChange>
          </w:rPr>
          <w:delText>closure of borders</w:delText>
        </w:r>
        <w:r w:rsidR="001066D6" w:rsidRPr="000E30CC" w:rsidDel="009C741B">
          <w:rPr>
            <w:rFonts w:ascii="Calibri" w:eastAsia="Calibri" w:hAnsi="Calibri" w:cs="Calibri"/>
            <w:rPrChange w:id="1049" w:author="Sooyoung Kim" w:date="2021-06-21T16:54:00Z">
              <w:rPr>
                <w:rStyle w:val="no-style-override"/>
                <w:color w:val="000000"/>
              </w:rPr>
            </w:rPrChange>
          </w:rPr>
          <w:delText xml:space="preserve">, mandatory quarantine for those exposed, and social distancing in public areas. </w:delText>
        </w:r>
      </w:del>
      <w:del w:id="1050" w:author="Sooyoung Kim" w:date="2021-06-21T20:41:00Z">
        <w:r w:rsidR="001066D6" w:rsidRPr="000E30CC" w:rsidDel="009C741B">
          <w:rPr>
            <w:rFonts w:ascii="Calibri" w:eastAsia="Calibri" w:hAnsi="Calibri" w:cs="Calibri"/>
            <w:color w:val="000000"/>
            <w:rPrChange w:id="1051" w:author="Sooyoung Kim" w:date="2021-06-21T16:54:00Z">
              <w:rPr/>
            </w:rPrChange>
          </w:rPr>
          <w:delText>Only essential sectors like health, pharmacies, food production, energy and banking remained operative.</w:delText>
        </w:r>
        <w:r w:rsidR="00136E95" w:rsidRPr="000E30CC" w:rsidDel="009C741B">
          <w:rPr>
            <w:rFonts w:ascii="Calibri" w:eastAsia="Calibri" w:hAnsi="Calibri" w:cs="Calibri"/>
            <w:rPrChange w:id="1052" w:author="Sooyoung Kim" w:date="2021-06-21T16:54:00Z">
              <w:rPr>
                <w:rStyle w:val="no-style-override"/>
                <w:color w:val="000000"/>
              </w:rPr>
            </w:rPrChange>
          </w:rPr>
          <w:delText xml:space="preserve"> </w:delText>
        </w:r>
      </w:del>
      <w:del w:id="1053" w:author="Sooyoung Kim" w:date="2021-06-21T20:45:00Z">
        <w:r w:rsidR="00136E95" w:rsidRPr="000E30CC" w:rsidDel="009C741B">
          <w:rPr>
            <w:rFonts w:ascii="Calibri" w:eastAsia="Calibri" w:hAnsi="Calibri" w:cs="Calibri"/>
            <w:rPrChange w:id="1054" w:author="Sooyoung Kim" w:date="2021-06-21T16:54:00Z">
              <w:rPr>
                <w:rStyle w:val="no-style-override"/>
                <w:color w:val="000000"/>
              </w:rPr>
            </w:rPrChange>
          </w:rPr>
          <w:delText xml:space="preserve">In addition, </w:delText>
        </w:r>
        <w:r w:rsidR="001066D6" w:rsidRPr="000E30CC" w:rsidDel="009C741B">
          <w:rPr>
            <w:rFonts w:ascii="Calibri" w:eastAsia="Calibri" w:hAnsi="Calibri" w:cs="Calibri"/>
            <w:rPrChange w:id="1055" w:author="Sooyoung Kim" w:date="2021-06-21T16:54:00Z">
              <w:rPr>
                <w:rStyle w:val="no-style-override"/>
                <w:color w:val="000000"/>
              </w:rPr>
            </w:rPrChange>
          </w:rPr>
          <w:delText xml:space="preserve">there was an expansion of investment in the public health sector, with </w:delText>
        </w:r>
        <w:r w:rsidR="00136E95" w:rsidRPr="000E30CC" w:rsidDel="009C741B">
          <w:rPr>
            <w:rFonts w:ascii="Calibri" w:eastAsia="Calibri" w:hAnsi="Calibri" w:cs="Calibri"/>
            <w:rPrChange w:id="1056" w:author="Sooyoung Kim" w:date="2021-06-21T16:54:00Z">
              <w:rPr>
                <w:rStyle w:val="no-style-override"/>
                <w:color w:val="000000"/>
              </w:rPr>
            </w:rPrChange>
          </w:rPr>
          <w:delText xml:space="preserve">an emergency budget approved for COVID-19 </w:delText>
        </w:r>
        <w:r w:rsidR="00850ED4" w:rsidRPr="000E30CC" w:rsidDel="009C741B">
          <w:rPr>
            <w:rFonts w:ascii="Calibri" w:eastAsia="Calibri" w:hAnsi="Calibri" w:cs="Calibri"/>
            <w:rPrChange w:id="1057" w:author="Sooyoung Kim" w:date="2021-06-21T16:54:00Z">
              <w:rPr>
                <w:rStyle w:val="no-style-override"/>
                <w:color w:val="000000"/>
              </w:rPr>
            </w:rPrChange>
          </w:rPr>
          <w:delText xml:space="preserve">activities, such as </w:delText>
        </w:r>
        <w:r w:rsidR="000668DB" w:rsidRPr="000E30CC" w:rsidDel="009C741B">
          <w:rPr>
            <w:rFonts w:ascii="Calibri" w:eastAsia="Calibri" w:hAnsi="Calibri" w:cs="Calibri"/>
            <w:rPrChange w:id="1058" w:author="Sooyoung Kim" w:date="2021-06-21T16:54:00Z">
              <w:rPr>
                <w:rStyle w:val="no-style-override"/>
                <w:color w:val="000000"/>
              </w:rPr>
            </w:rPrChange>
          </w:rPr>
          <w:delText xml:space="preserve">surveillance, </w:delText>
        </w:r>
        <w:r w:rsidR="00850ED4" w:rsidRPr="000E30CC" w:rsidDel="009C741B">
          <w:rPr>
            <w:rFonts w:ascii="Calibri" w:eastAsia="Calibri" w:hAnsi="Calibri" w:cs="Calibri"/>
            <w:rPrChange w:id="1059" w:author="Sooyoung Kim" w:date="2021-06-21T16:54:00Z">
              <w:rPr>
                <w:rStyle w:val="no-style-override"/>
                <w:color w:val="000000"/>
              </w:rPr>
            </w:rPrChange>
          </w:rPr>
          <w:delText>testin</w:delText>
        </w:r>
        <w:r w:rsidR="000668DB" w:rsidRPr="000E30CC" w:rsidDel="009C741B">
          <w:rPr>
            <w:rFonts w:ascii="Calibri" w:eastAsia="Calibri" w:hAnsi="Calibri" w:cs="Calibri"/>
            <w:rPrChange w:id="1060" w:author="Sooyoung Kim" w:date="2021-06-21T16:54:00Z">
              <w:rPr>
                <w:rStyle w:val="no-style-override"/>
                <w:color w:val="000000"/>
              </w:rPr>
            </w:rPrChange>
          </w:rPr>
          <w:delText xml:space="preserve">g and tracing, and </w:delText>
        </w:r>
        <w:r w:rsidR="00850ED4" w:rsidRPr="000E30CC" w:rsidDel="009C741B">
          <w:rPr>
            <w:rFonts w:ascii="Calibri" w:eastAsia="Calibri" w:hAnsi="Calibri" w:cs="Calibri"/>
            <w:rPrChange w:id="1061" w:author="Sooyoung Kim" w:date="2021-06-21T16:54:00Z">
              <w:rPr>
                <w:rStyle w:val="no-style-override"/>
                <w:color w:val="000000"/>
              </w:rPr>
            </w:rPrChange>
          </w:rPr>
          <w:delText>purchase of ICU beds, and personal protective equipment, among others.</w:delText>
        </w:r>
        <w:r w:rsidR="00136E95" w:rsidRPr="000E30CC" w:rsidDel="009C741B">
          <w:rPr>
            <w:rFonts w:ascii="Calibri" w:eastAsia="Calibri" w:hAnsi="Calibri" w:cs="Calibri"/>
            <w:rPrChange w:id="1062" w:author="Sooyoung Kim" w:date="2021-06-21T16:54:00Z">
              <w:rPr>
                <w:rStyle w:val="no-style-override"/>
                <w:color w:val="000000"/>
              </w:rPr>
            </w:rPrChange>
          </w:rPr>
          <w:delText xml:space="preserve"> </w:delText>
        </w:r>
        <w:r w:rsidR="000668DB" w:rsidRPr="000E30CC" w:rsidDel="009C741B">
          <w:rPr>
            <w:rFonts w:ascii="Calibri" w:eastAsia="Calibri" w:hAnsi="Calibri" w:cs="Calibri"/>
            <w:rPrChange w:id="1063" w:author="Sooyoung Kim" w:date="2021-06-21T16:54:00Z">
              <w:rPr>
                <w:rStyle w:val="no-style-override"/>
                <w:color w:val="000000"/>
              </w:rPr>
            </w:rPrChange>
          </w:rPr>
          <w:delText>Further, h</w:delText>
        </w:r>
        <w:r w:rsidR="00850ED4" w:rsidRPr="000E30CC" w:rsidDel="009C741B">
          <w:rPr>
            <w:rFonts w:ascii="Calibri" w:eastAsia="Calibri" w:hAnsi="Calibri" w:cs="Calibri"/>
            <w:rPrChange w:id="1064" w:author="Sooyoung Kim" w:date="2021-06-21T16:54:00Z">
              <w:rPr>
                <w:rStyle w:val="no-style-override"/>
                <w:color w:val="000000"/>
              </w:rPr>
            </w:rPrChange>
          </w:rPr>
          <w:delText xml:space="preserve">ealthcare workers involved in </w:delText>
        </w:r>
        <w:r w:rsidR="000668DB" w:rsidRPr="000E30CC" w:rsidDel="009C741B">
          <w:rPr>
            <w:rFonts w:ascii="Calibri" w:eastAsia="Calibri" w:hAnsi="Calibri" w:cs="Calibri"/>
            <w:rPrChange w:id="1065" w:author="Sooyoung Kim" w:date="2021-06-21T16:54:00Z">
              <w:rPr>
                <w:rStyle w:val="no-style-override"/>
                <w:color w:val="000000"/>
              </w:rPr>
            </w:rPrChange>
          </w:rPr>
          <w:delText xml:space="preserve">the </w:delText>
        </w:r>
        <w:r w:rsidR="00850ED4" w:rsidRPr="000E30CC" w:rsidDel="009C741B">
          <w:rPr>
            <w:rFonts w:ascii="Calibri" w:eastAsia="Calibri" w:hAnsi="Calibri" w:cs="Calibri"/>
            <w:rPrChange w:id="1066" w:author="Sooyoung Kim" w:date="2021-06-21T16:54:00Z">
              <w:rPr>
                <w:rStyle w:val="no-style-override"/>
                <w:color w:val="000000"/>
              </w:rPr>
            </w:rPrChange>
          </w:rPr>
          <w:delText xml:space="preserve">COVID-19 response received monetary incentives. </w:delText>
        </w:r>
        <w:r w:rsidR="00136E95" w:rsidRPr="000E30CC" w:rsidDel="009C741B">
          <w:rPr>
            <w:rFonts w:ascii="Calibri" w:eastAsia="Calibri" w:hAnsi="Calibri" w:cs="Calibri"/>
            <w:rPrChange w:id="1067" w:author="Sooyoung Kim" w:date="2021-06-21T16:54:00Z">
              <w:rPr>
                <w:rStyle w:val="no-style-override"/>
                <w:color w:val="000000"/>
              </w:rPr>
            </w:rPrChange>
          </w:rPr>
          <w:delText xml:space="preserve">It also instituted </w:delText>
        </w:r>
        <w:r w:rsidR="005C2685" w:rsidRPr="000E30CC" w:rsidDel="009C741B">
          <w:rPr>
            <w:rFonts w:ascii="Calibri" w:eastAsia="Calibri" w:hAnsi="Calibri" w:cs="Calibri"/>
            <w:rPrChange w:id="1068" w:author="Sooyoung Kim" w:date="2021-06-21T16:54:00Z">
              <w:rPr>
                <w:rStyle w:val="no-style-override"/>
                <w:color w:val="000000"/>
              </w:rPr>
            </w:rPrChange>
          </w:rPr>
          <w:delText>mandatory reporting of COVID-19 cases</w:delText>
        </w:r>
      </w:del>
      <w:del w:id="1069" w:author="Sooyoung Kim" w:date="2021-06-21T20:39:00Z">
        <w:r w:rsidR="00FF03BD" w:rsidRPr="000E30CC" w:rsidDel="009C741B">
          <w:rPr>
            <w:rFonts w:ascii="Calibri" w:eastAsia="Calibri" w:hAnsi="Calibri" w:cs="Calibri"/>
            <w:rPrChange w:id="1070" w:author="Sooyoung Kim" w:date="2021-06-21T16:54:00Z">
              <w:rPr>
                <w:rStyle w:val="no-style-override"/>
                <w:color w:val="000000"/>
              </w:rPr>
            </w:rPrChange>
          </w:rPr>
          <w:delText xml:space="preserve"> </w:delText>
        </w:r>
        <w:r w:rsidR="005C2685" w:rsidRPr="000E30CC" w:rsidDel="009C741B">
          <w:rPr>
            <w:rFonts w:ascii="Calibri" w:eastAsia="Calibri" w:hAnsi="Calibri" w:cs="Calibri"/>
            <w:rPrChange w:id="1071" w:author="Sooyoung Kim" w:date="2021-06-21T16:54:00Z">
              <w:rPr>
                <w:rStyle w:val="no-style-override"/>
                <w:color w:val="000000"/>
              </w:rPr>
            </w:rPrChange>
          </w:rPr>
          <w:delText>(</w:delText>
        </w:r>
        <w:r w:rsidR="00581973" w:rsidRPr="000E30CC" w:rsidDel="009C741B">
          <w:rPr>
            <w:rFonts w:ascii="Calibri" w:eastAsia="Calibri" w:hAnsi="Calibri" w:cs="Calibri"/>
            <w:color w:val="000000"/>
            <w:rPrChange w:id="1072" w:author="Sooyoung Kim" w:date="2021-06-21T16:54:00Z">
              <w:rPr/>
            </w:rPrChange>
          </w:rPr>
          <w:fldChar w:fldCharType="begin"/>
        </w:r>
        <w:r w:rsidR="00581973" w:rsidRPr="000E30CC" w:rsidDel="009C741B">
          <w:rPr>
            <w:rFonts w:ascii="Calibri" w:eastAsia="Calibri" w:hAnsi="Calibri" w:cs="Calibri"/>
            <w:color w:val="000000"/>
            <w:rPrChange w:id="1073" w:author="Sooyoung Kim" w:date="2021-06-21T16:54:00Z">
              <w:rPr/>
            </w:rPrChange>
          </w:rPr>
          <w:delInstrText xml:space="preserve"> HYPERLINK "https://www.gob.pe/12365" </w:delInstrText>
        </w:r>
        <w:r w:rsidR="00581973" w:rsidRPr="000E30CC" w:rsidDel="009C741B">
          <w:rPr>
            <w:rFonts w:ascii="Calibri" w:eastAsia="Calibri" w:hAnsi="Calibri" w:cs="Calibri"/>
            <w:color w:val="000000"/>
            <w:rPrChange w:id="1074" w:author="Sooyoung Kim" w:date="2021-06-21T16:54:00Z">
              <w:rPr/>
            </w:rPrChange>
          </w:rPr>
          <w:fldChar w:fldCharType="separate"/>
        </w:r>
        <w:r w:rsidR="005C2685" w:rsidRPr="000E30CC" w:rsidDel="009C741B">
          <w:rPr>
            <w:rFonts w:ascii="Calibri" w:eastAsia="Calibri" w:hAnsi="Calibri" w:cs="Calibri"/>
            <w:color w:val="000000"/>
            <w:rPrChange w:id="1075" w:author="Sooyoung Kim" w:date="2021-06-21T16:54:00Z">
              <w:rPr>
                <w:rStyle w:val="Hyperlink"/>
              </w:rPr>
            </w:rPrChange>
          </w:rPr>
          <w:delText>https://www.gob.pe/12365</w:delText>
        </w:r>
        <w:r w:rsidR="00581973" w:rsidRPr="000E30CC" w:rsidDel="009C741B">
          <w:rPr>
            <w:rFonts w:ascii="Calibri" w:eastAsia="Calibri" w:hAnsi="Calibri" w:cs="Calibri"/>
            <w:color w:val="000000"/>
            <w:rPrChange w:id="1076" w:author="Sooyoung Kim" w:date="2021-06-21T16:54:00Z">
              <w:rPr>
                <w:rStyle w:val="Hyperlink"/>
              </w:rPr>
            </w:rPrChange>
          </w:rPr>
          <w:fldChar w:fldCharType="end"/>
        </w:r>
        <w:r w:rsidR="005C2685" w:rsidRPr="000E30CC" w:rsidDel="009C741B">
          <w:rPr>
            <w:rFonts w:ascii="Calibri" w:eastAsia="Calibri" w:hAnsi="Calibri" w:cs="Calibri"/>
            <w:rPrChange w:id="1077" w:author="Sooyoung Kim" w:date="2021-06-21T16:54:00Z">
              <w:rPr>
                <w:rStyle w:val="no-style-override"/>
                <w:color w:val="000000"/>
              </w:rPr>
            </w:rPrChange>
          </w:rPr>
          <w:delText>)</w:delText>
        </w:r>
      </w:del>
      <w:del w:id="1078" w:author="Sooyoung Kim" w:date="2021-06-21T20:45:00Z">
        <w:r w:rsidR="005C2685" w:rsidRPr="000E30CC" w:rsidDel="009C741B">
          <w:rPr>
            <w:rFonts w:ascii="Calibri" w:eastAsia="Calibri" w:hAnsi="Calibri" w:cs="Calibri"/>
            <w:rPrChange w:id="1079" w:author="Sooyoung Kim" w:date="2021-06-21T16:54:00Z">
              <w:rPr>
                <w:rStyle w:val="no-style-override"/>
                <w:color w:val="000000"/>
              </w:rPr>
            </w:rPrChange>
          </w:rPr>
          <w:delText xml:space="preserve">. Peru began COVID-19 testing early on in the pandemic, and has a high number of tests per inhabitant, however, </w:delText>
        </w:r>
        <w:r w:rsidR="0059229A" w:rsidRPr="000E30CC" w:rsidDel="009C741B">
          <w:rPr>
            <w:rFonts w:ascii="Calibri" w:eastAsia="Calibri" w:hAnsi="Calibri" w:cs="Calibri"/>
            <w:rPrChange w:id="1080" w:author="Sooyoung Kim" w:date="2021-06-21T16:54:00Z">
              <w:rPr>
                <w:rStyle w:val="no-style-override"/>
                <w:color w:val="000000"/>
              </w:rPr>
            </w:rPrChange>
          </w:rPr>
          <w:delText xml:space="preserve">due to limits in laboratory capacity, </w:delText>
        </w:r>
        <w:r w:rsidR="005C2685" w:rsidRPr="000E30CC" w:rsidDel="009C741B">
          <w:rPr>
            <w:rFonts w:ascii="Calibri" w:eastAsia="Calibri" w:hAnsi="Calibri" w:cs="Calibri"/>
            <w:rPrChange w:id="1081" w:author="Sooyoung Kim" w:date="2021-06-21T16:54:00Z">
              <w:rPr>
                <w:rStyle w:val="no-style-override"/>
                <w:color w:val="000000"/>
              </w:rPr>
            </w:rPrChange>
          </w:rPr>
          <w:delText xml:space="preserve">the country </w:delText>
        </w:r>
        <w:r w:rsidR="0059229A" w:rsidRPr="000E30CC" w:rsidDel="009C741B">
          <w:rPr>
            <w:rFonts w:ascii="Calibri" w:eastAsia="Calibri" w:hAnsi="Calibri" w:cs="Calibri"/>
            <w:rPrChange w:id="1082" w:author="Sooyoung Kim" w:date="2021-06-21T16:54:00Z">
              <w:rPr>
                <w:rStyle w:val="no-style-override"/>
                <w:color w:val="000000"/>
              </w:rPr>
            </w:rPrChange>
          </w:rPr>
          <w:delText xml:space="preserve">deployed mainly rapid COVID-19 antigen tests, which are less accurate than </w:delText>
        </w:r>
        <w:r w:rsidR="005C2685" w:rsidRPr="000E30CC" w:rsidDel="009C741B">
          <w:rPr>
            <w:rFonts w:ascii="Calibri" w:eastAsia="Calibri" w:hAnsi="Calibri" w:cs="Calibri"/>
            <w:rPrChange w:id="1083" w:author="Sooyoung Kim" w:date="2021-06-21T16:54:00Z">
              <w:rPr>
                <w:rStyle w:val="no-style-override"/>
                <w:color w:val="000000"/>
              </w:rPr>
            </w:rPrChange>
          </w:rPr>
          <w:delText xml:space="preserve">NAAT tests via PCR, </w:delText>
        </w:r>
        <w:r w:rsidR="0059229A" w:rsidRPr="000E30CC" w:rsidDel="009C741B">
          <w:rPr>
            <w:rFonts w:ascii="Calibri" w:eastAsia="Calibri" w:hAnsi="Calibri" w:cs="Calibri"/>
            <w:rPrChange w:id="1084" w:author="Sooyoung Kim" w:date="2021-06-21T16:54:00Z">
              <w:rPr>
                <w:rStyle w:val="no-style-override"/>
                <w:color w:val="000000"/>
              </w:rPr>
            </w:rPrChange>
          </w:rPr>
          <w:delText>and</w:delText>
        </w:r>
        <w:r w:rsidR="005C2685" w:rsidRPr="000E30CC" w:rsidDel="009C741B">
          <w:rPr>
            <w:rFonts w:ascii="Calibri" w:eastAsia="Calibri" w:hAnsi="Calibri" w:cs="Calibri"/>
            <w:rPrChange w:id="1085" w:author="Sooyoung Kim" w:date="2021-06-21T16:54:00Z">
              <w:rPr>
                <w:rStyle w:val="no-style-override"/>
                <w:color w:val="000000"/>
              </w:rPr>
            </w:rPrChange>
          </w:rPr>
          <w:delText xml:space="preserve"> with high</w:delText>
        </w:r>
        <w:r w:rsidR="0059229A" w:rsidRPr="000E30CC" w:rsidDel="009C741B">
          <w:rPr>
            <w:rFonts w:ascii="Calibri" w:eastAsia="Calibri" w:hAnsi="Calibri" w:cs="Calibri"/>
            <w:rPrChange w:id="1086" w:author="Sooyoung Kim" w:date="2021-06-21T16:54:00Z">
              <w:rPr>
                <w:rStyle w:val="no-style-override"/>
                <w:color w:val="000000"/>
              </w:rPr>
            </w:rPrChange>
          </w:rPr>
          <w:delText>er</w:delText>
        </w:r>
        <w:r w:rsidR="005C2685" w:rsidRPr="000E30CC" w:rsidDel="009C741B">
          <w:rPr>
            <w:rFonts w:ascii="Calibri" w:eastAsia="Calibri" w:hAnsi="Calibri" w:cs="Calibri"/>
            <w:rPrChange w:id="1087" w:author="Sooyoung Kim" w:date="2021-06-21T16:54:00Z">
              <w:rPr>
                <w:rStyle w:val="no-style-override"/>
                <w:color w:val="000000"/>
              </w:rPr>
            </w:rPrChange>
          </w:rPr>
          <w:delText xml:space="preserve"> false negatives </w:delText>
        </w:r>
      </w:del>
      <w:del w:id="1088" w:author="Sooyoung Kim" w:date="2021-06-21T20:40:00Z">
        <w:r w:rsidR="00581973" w:rsidRPr="000E30CC" w:rsidDel="009C741B">
          <w:rPr>
            <w:rFonts w:ascii="Calibri" w:eastAsia="Calibri" w:hAnsi="Calibri" w:cs="Calibri"/>
            <w:color w:val="000000"/>
            <w:rPrChange w:id="1089" w:author="Sooyoung Kim" w:date="2021-06-21T16:54:00Z">
              <w:rPr/>
            </w:rPrChange>
          </w:rPr>
          <w:fldChar w:fldCharType="begin"/>
        </w:r>
        <w:r w:rsidR="00581973" w:rsidRPr="000E30CC" w:rsidDel="009C741B">
          <w:rPr>
            <w:rFonts w:ascii="Calibri" w:eastAsia="Calibri" w:hAnsi="Calibri" w:cs="Calibri"/>
            <w:color w:val="000000"/>
            <w:rPrChange w:id="1090" w:author="Sooyoung Kim" w:date="2021-06-21T16:54:00Z">
              <w:rPr/>
            </w:rPrChange>
          </w:rPr>
          <w:delInstrText xml:space="preserve"> HYPERLINK "https://covid19.minsa.gob.pe/sala_situacional.asp" </w:delInstrText>
        </w:r>
        <w:r w:rsidR="00581973" w:rsidRPr="000E30CC" w:rsidDel="009C741B">
          <w:rPr>
            <w:rFonts w:ascii="Calibri" w:eastAsia="Calibri" w:hAnsi="Calibri" w:cs="Calibri"/>
            <w:color w:val="000000"/>
            <w:rPrChange w:id="1091" w:author="Sooyoung Kim" w:date="2021-06-21T16:54:00Z">
              <w:rPr/>
            </w:rPrChange>
          </w:rPr>
          <w:fldChar w:fldCharType="separate"/>
        </w:r>
        <w:r w:rsidR="005C2685" w:rsidRPr="000E30CC" w:rsidDel="009C741B">
          <w:rPr>
            <w:rFonts w:ascii="Calibri" w:eastAsia="Calibri" w:hAnsi="Calibri" w:cs="Calibri"/>
            <w:color w:val="000000"/>
            <w:rPrChange w:id="1092" w:author="Sooyoung Kim" w:date="2021-06-21T16:54:00Z">
              <w:rPr>
                <w:rStyle w:val="Hyperlink"/>
              </w:rPr>
            </w:rPrChange>
          </w:rPr>
          <w:delText>https://covid19.minsa.gob.pe/sala_situacional.asp</w:delText>
        </w:r>
        <w:r w:rsidR="00581973" w:rsidRPr="000E30CC" w:rsidDel="009C741B">
          <w:rPr>
            <w:rFonts w:ascii="Calibri" w:eastAsia="Calibri" w:hAnsi="Calibri" w:cs="Calibri"/>
            <w:color w:val="000000"/>
            <w:rPrChange w:id="1093" w:author="Sooyoung Kim" w:date="2021-06-21T16:54:00Z">
              <w:rPr>
                <w:rStyle w:val="Hyperlink"/>
              </w:rPr>
            </w:rPrChange>
          </w:rPr>
          <w:fldChar w:fldCharType="end"/>
        </w:r>
        <w:r w:rsidR="005C2685" w:rsidRPr="000E30CC" w:rsidDel="009C741B">
          <w:rPr>
            <w:rFonts w:ascii="Calibri" w:eastAsia="Calibri" w:hAnsi="Calibri" w:cs="Calibri"/>
            <w:rPrChange w:id="1094" w:author="Sooyoung Kim" w:date="2021-06-21T16:54:00Z">
              <w:rPr>
                <w:rStyle w:val="no-style-override"/>
                <w:color w:val="000000"/>
              </w:rPr>
            </w:rPrChange>
          </w:rPr>
          <w:delText xml:space="preserve"> https://www.who.int/emergencies/diseases/novel-coronavirus-2019/media-resources/science-in-5/episode-14---covid-19---tests?gclid=CjwKCAjw2ZaGBhBoEiwA8pfP_orkYEov8_0bb-A07g28Egxg5xXdorJXdmJmFuwZP_6TVy3zf4yONRoC638QAvD_BwE. </w:delText>
        </w:r>
      </w:del>
      <w:del w:id="1095" w:author="Sooyoung Kim" w:date="2021-06-21T20:45:00Z">
        <w:r w:rsidR="00C05CFF" w:rsidRPr="000E30CC" w:rsidDel="009C741B">
          <w:rPr>
            <w:rFonts w:ascii="Calibri" w:eastAsia="Calibri" w:hAnsi="Calibri" w:cs="Calibri"/>
            <w:rPrChange w:id="1096" w:author="Sooyoung Kim" w:date="2021-06-21T16:54:00Z">
              <w:rPr>
                <w:rStyle w:val="no-style-override"/>
                <w:color w:val="000000"/>
              </w:rPr>
            </w:rPrChange>
          </w:rPr>
          <w:delText>O</w:delText>
        </w:r>
        <w:r w:rsidR="00554659" w:rsidRPr="000E30CC" w:rsidDel="009C741B">
          <w:rPr>
            <w:rFonts w:ascii="Calibri" w:eastAsia="Calibri" w:hAnsi="Calibri" w:cs="Calibri"/>
            <w:rPrChange w:id="1097" w:author="Sooyoung Kim" w:date="2021-06-21T16:54:00Z">
              <w:rPr>
                <w:rStyle w:val="no-style-override"/>
                <w:color w:val="000000"/>
              </w:rPr>
            </w:rPrChange>
          </w:rPr>
          <w:delText>n April 16, 202</w:delText>
        </w:r>
      </w:del>
      <w:del w:id="1098" w:author="Sooyoung Kim" w:date="2021-06-21T20:40:00Z">
        <w:r w:rsidR="00554659" w:rsidRPr="000E30CC" w:rsidDel="009C741B">
          <w:rPr>
            <w:rFonts w:ascii="Calibri" w:eastAsia="Calibri" w:hAnsi="Calibri" w:cs="Calibri"/>
            <w:rPrChange w:id="1099" w:author="Sooyoung Kim" w:date="2021-06-21T16:54:00Z">
              <w:rPr>
                <w:rStyle w:val="no-style-override"/>
                <w:color w:val="000000"/>
              </w:rPr>
            </w:rPrChange>
          </w:rPr>
          <w:delText>0</w:delText>
        </w:r>
      </w:del>
      <w:del w:id="1100" w:author="Sooyoung Kim" w:date="2021-06-21T20:45:00Z">
        <w:r w:rsidR="00554659" w:rsidRPr="000E30CC" w:rsidDel="009C741B">
          <w:rPr>
            <w:rFonts w:ascii="Calibri" w:eastAsia="Calibri" w:hAnsi="Calibri" w:cs="Calibri"/>
            <w:rPrChange w:id="1101" w:author="Sooyoung Kim" w:date="2021-06-21T16:54:00Z">
              <w:rPr>
                <w:rStyle w:val="no-style-override"/>
                <w:color w:val="000000"/>
              </w:rPr>
            </w:rPrChange>
          </w:rPr>
          <w:delText>, the government launched the national COVID-19 vaccination plan, initially for people over 80 years old, which has been progressively extending to</w:delText>
        </w:r>
        <w:r w:rsidR="00C05CFF" w:rsidRPr="000E30CC" w:rsidDel="009C741B">
          <w:rPr>
            <w:rFonts w:ascii="Calibri" w:eastAsia="Calibri" w:hAnsi="Calibri" w:cs="Calibri"/>
            <w:rPrChange w:id="1102" w:author="Sooyoung Kim" w:date="2021-06-21T16:54:00Z">
              <w:rPr>
                <w:rStyle w:val="no-style-override"/>
                <w:color w:val="000000"/>
              </w:rPr>
            </w:rPrChange>
          </w:rPr>
          <w:delText xml:space="preserve"> younger people and people at high risk for severe COVID-19 throughout the country</w:delText>
        </w:r>
      </w:del>
      <w:del w:id="1103" w:author="Sooyoung Kim" w:date="2021-06-21T20:40:00Z">
        <w:r w:rsidR="00C05CFF" w:rsidRPr="000E30CC" w:rsidDel="009C741B">
          <w:rPr>
            <w:rFonts w:ascii="Calibri" w:eastAsia="Calibri" w:hAnsi="Calibri" w:cs="Calibri"/>
            <w:rPrChange w:id="1104" w:author="Sooyoung Kim" w:date="2021-06-21T16:54:00Z">
              <w:rPr>
                <w:rStyle w:val="no-style-override"/>
                <w:color w:val="000000"/>
              </w:rPr>
            </w:rPrChange>
          </w:rPr>
          <w:delText xml:space="preserve"> (https://www.gob.pe/11796). </w:delText>
        </w:r>
      </w:del>
      <w:del w:id="1105" w:author="Sooyoung Kim" w:date="2021-06-21T20:45:00Z">
        <w:r w:rsidR="00C05CFF" w:rsidRPr="000E30CC" w:rsidDel="009C741B">
          <w:rPr>
            <w:rFonts w:ascii="Calibri" w:eastAsia="Calibri" w:hAnsi="Calibri" w:cs="Calibri"/>
            <w:rPrChange w:id="1106" w:author="Sooyoung Kim" w:date="2021-06-21T16:54:00Z">
              <w:rPr>
                <w:rStyle w:val="no-style-override"/>
                <w:color w:val="000000"/>
              </w:rPr>
            </w:rPrChange>
          </w:rPr>
          <w:delText xml:space="preserve">As of June 14, 2021, over 5 million people had received at least one dose </w:delText>
        </w:r>
        <w:r w:rsidR="000668DB" w:rsidRPr="000E30CC" w:rsidDel="009C741B">
          <w:rPr>
            <w:rFonts w:ascii="Calibri" w:eastAsia="Calibri" w:hAnsi="Calibri" w:cs="Calibri"/>
            <w:rPrChange w:id="1107" w:author="Sooyoung Kim" w:date="2021-06-21T16:54:00Z">
              <w:rPr>
                <w:rStyle w:val="no-style-override"/>
                <w:color w:val="000000"/>
              </w:rPr>
            </w:rPrChange>
          </w:rPr>
          <w:delText xml:space="preserve">of the vaccine </w:delText>
        </w:r>
      </w:del>
      <w:del w:id="1108" w:author="Sooyoung Kim" w:date="2021-06-21T20:40:00Z">
        <w:r w:rsidR="00C05CFF" w:rsidRPr="000E30CC" w:rsidDel="009C741B">
          <w:rPr>
            <w:rFonts w:ascii="Calibri" w:eastAsia="Calibri" w:hAnsi="Calibri" w:cs="Calibri"/>
            <w:rPrChange w:id="1109" w:author="Sooyoung Kim" w:date="2021-06-21T16:54:00Z">
              <w:rPr>
                <w:rStyle w:val="no-style-override"/>
                <w:color w:val="000000"/>
              </w:rPr>
            </w:rPrChange>
          </w:rPr>
          <w:delText>(https://www.gob.pe/institucion/pcm/campa%C3%B1as/3451-campana-nacional-de-vacunacion-contra-la-covid-19).</w:delText>
        </w:r>
      </w:del>
    </w:p>
    <w:p w14:paraId="4990D880" w14:textId="4A1FF63A" w:rsidR="00AC5FAE" w:rsidRPr="000E30CC" w:rsidDel="00A81970" w:rsidRDefault="00AC5FAE" w:rsidP="00A81970">
      <w:pPr>
        <w:rPr>
          <w:del w:id="1110" w:author="Sooyoung Kim" w:date="2021-06-21T20:51:00Z"/>
          <w:rFonts w:ascii="Calibri" w:eastAsia="Calibri" w:hAnsi="Calibri" w:cs="Calibri"/>
          <w:rPrChange w:id="1111" w:author="Sooyoung Kim" w:date="2021-06-21T16:54:00Z">
            <w:rPr>
              <w:del w:id="1112" w:author="Sooyoung Kim" w:date="2021-06-21T20:51:00Z"/>
              <w:rStyle w:val="no-style-override"/>
              <w:color w:val="000000"/>
            </w:rPr>
          </w:rPrChange>
        </w:rPr>
        <w:pPrChange w:id="1113" w:author="Sooyoung Kim" w:date="2021-06-21T20:47:00Z">
          <w:pPr>
            <w:pStyle w:val="cuerpo"/>
            <w:shd w:val="clear" w:color="auto" w:fill="FFFFFF"/>
            <w:spacing w:before="0" w:beforeAutospacing="0" w:after="0" w:afterAutospacing="0"/>
            <w:jc w:val="both"/>
          </w:pPr>
        </w:pPrChange>
      </w:pPr>
    </w:p>
    <w:p w14:paraId="2E2F591E" w14:textId="3C7D623F" w:rsidR="00B92DEC" w:rsidRPr="000E30CC" w:rsidDel="009C741B" w:rsidRDefault="00AC5FAE" w:rsidP="00AD306B">
      <w:pPr>
        <w:rPr>
          <w:del w:id="1114" w:author="Sooyoung Kim" w:date="2021-06-21T20:43:00Z"/>
          <w:rFonts w:ascii="Calibri" w:eastAsia="Calibri" w:hAnsi="Calibri" w:cs="Calibri"/>
          <w:color w:val="000000"/>
          <w:rPrChange w:id="1115" w:author="Sooyoung Kim" w:date="2021-06-21T16:54:00Z">
            <w:rPr>
              <w:del w:id="1116" w:author="Sooyoung Kim" w:date="2021-06-21T20:43:00Z"/>
            </w:rPr>
          </w:rPrChange>
        </w:rPr>
      </w:pPr>
      <w:del w:id="1117" w:author="Sooyoung Kim" w:date="2021-06-21T20:43:00Z">
        <w:r w:rsidRPr="000E30CC" w:rsidDel="009C741B">
          <w:rPr>
            <w:rFonts w:ascii="Calibri" w:eastAsia="Calibri" w:hAnsi="Calibri" w:cs="Calibri"/>
            <w:color w:val="000000"/>
            <w:rPrChange w:id="1118" w:author="Sooyoung Kim" w:date="2021-06-21T16:54:00Z">
              <w:rPr/>
            </w:rPrChange>
          </w:rPr>
          <w:delText xml:space="preserve">Since the start of the national health emergency, the government has issued around 100 decrees </w:delText>
        </w:r>
      </w:del>
      <w:del w:id="1119" w:author="Sooyoung Kim" w:date="2021-06-21T20:42:00Z">
        <w:r w:rsidRPr="000E30CC" w:rsidDel="009C741B">
          <w:rPr>
            <w:rFonts w:ascii="Calibri" w:eastAsia="Calibri" w:hAnsi="Calibri" w:cs="Calibri"/>
            <w:color w:val="000000"/>
            <w:rPrChange w:id="1120" w:author="Sooyoung Kim" w:date="2021-06-21T16:54:00Z">
              <w:rPr/>
            </w:rPrChange>
          </w:rPr>
          <w:delText xml:space="preserve"> (https://www.gob.pe/institucion/pcm/colecciones/787-normativa-sobre-estado-de-emergencia-por-coronavirus ) </w:delText>
        </w:r>
      </w:del>
      <w:del w:id="1121" w:author="Sooyoung Kim" w:date="2021-06-21T20:43:00Z">
        <w:r w:rsidRPr="000E30CC" w:rsidDel="009C741B">
          <w:rPr>
            <w:rFonts w:ascii="Calibri" w:eastAsia="Calibri" w:hAnsi="Calibri" w:cs="Calibri"/>
            <w:color w:val="000000"/>
            <w:rPrChange w:id="1122" w:author="Sooyoung Kim" w:date="2021-06-21T16:54:00Z">
              <w:rPr/>
            </w:rPrChange>
          </w:rPr>
          <w:delText xml:space="preserve">related to the economy and labor, education, transportation, rights, and health to prevent and curtail the adverse effects of the pandemic. An early analysis of the impact of the COVID-19 pandemic in Peru, suggested that close to 30% of the population would be living </w:delText>
        </w:r>
        <w:r w:rsidR="000668DB" w:rsidRPr="000E30CC" w:rsidDel="009C741B">
          <w:rPr>
            <w:rFonts w:ascii="Calibri" w:eastAsia="Calibri" w:hAnsi="Calibri" w:cs="Calibri"/>
            <w:color w:val="000000"/>
            <w:rPrChange w:id="1123" w:author="Sooyoung Kim" w:date="2021-06-21T16:54:00Z">
              <w:rPr/>
            </w:rPrChange>
          </w:rPr>
          <w:delText>in</w:delText>
        </w:r>
        <w:r w:rsidRPr="000E30CC" w:rsidDel="009C741B">
          <w:rPr>
            <w:rFonts w:ascii="Calibri" w:eastAsia="Calibri" w:hAnsi="Calibri" w:cs="Calibri"/>
            <w:color w:val="000000"/>
            <w:rPrChange w:id="1124" w:author="Sooyoung Kim" w:date="2021-06-21T16:54:00Z">
              <w:rPr/>
            </w:rPrChange>
          </w:rPr>
          <w:delText xml:space="preserve"> poverty as a result of </w:delText>
        </w:r>
        <w:r w:rsidR="000668DB" w:rsidRPr="000E30CC" w:rsidDel="009C741B">
          <w:rPr>
            <w:rFonts w:ascii="Calibri" w:eastAsia="Calibri" w:hAnsi="Calibri" w:cs="Calibri"/>
            <w:color w:val="000000"/>
            <w:rPrChange w:id="1125" w:author="Sooyoung Kim" w:date="2021-06-21T16:54:00Z">
              <w:rPr/>
            </w:rPrChange>
          </w:rPr>
          <w:delText xml:space="preserve">the economic impact of </w:delText>
        </w:r>
        <w:r w:rsidRPr="000E30CC" w:rsidDel="009C741B">
          <w:rPr>
            <w:rFonts w:ascii="Calibri" w:eastAsia="Calibri" w:hAnsi="Calibri" w:cs="Calibri"/>
            <w:color w:val="000000"/>
            <w:rPrChange w:id="1126" w:author="Sooyoung Kim" w:date="2021-06-21T16:54:00Z">
              <w:rPr/>
            </w:rPrChange>
          </w:rPr>
          <w:delText>COVID</w:delText>
        </w:r>
        <w:r w:rsidR="000668DB" w:rsidRPr="000E30CC" w:rsidDel="009C741B">
          <w:rPr>
            <w:rFonts w:ascii="Calibri" w:eastAsia="Calibri" w:hAnsi="Calibri" w:cs="Calibri"/>
            <w:color w:val="000000"/>
            <w:rPrChange w:id="1127" w:author="Sooyoung Kim" w:date="2021-06-21T16:54:00Z">
              <w:rPr/>
            </w:rPrChange>
          </w:rPr>
          <w:delText>-19</w:delText>
        </w:r>
      </w:del>
      <w:del w:id="1128" w:author="Sooyoung Kim" w:date="2021-06-21T20:42:00Z">
        <w:r w:rsidRPr="000E30CC" w:rsidDel="009C741B">
          <w:rPr>
            <w:rFonts w:ascii="Calibri" w:eastAsia="Calibri" w:hAnsi="Calibri" w:cs="Calibri"/>
            <w:color w:val="000000"/>
            <w:rPrChange w:id="1129" w:author="Sooyoung Kim" w:date="2021-06-21T16:54:00Z">
              <w:rPr/>
            </w:rPrChange>
          </w:rPr>
          <w:delText xml:space="preserve">, </w:delText>
        </w:r>
        <w:r w:rsidR="00581973" w:rsidRPr="000E30CC" w:rsidDel="009C741B">
          <w:rPr>
            <w:rFonts w:ascii="Calibri" w:eastAsia="Calibri" w:hAnsi="Calibri" w:cs="Calibri"/>
            <w:color w:val="000000"/>
            <w:rPrChange w:id="1130" w:author="Sooyoung Kim" w:date="2021-06-21T16:54:00Z">
              <w:rPr/>
            </w:rPrChange>
          </w:rPr>
          <w:fldChar w:fldCharType="begin"/>
        </w:r>
        <w:r w:rsidR="00581973" w:rsidRPr="000E30CC" w:rsidDel="009C741B">
          <w:rPr>
            <w:rFonts w:ascii="Calibri" w:eastAsia="Calibri" w:hAnsi="Calibri" w:cs="Calibri"/>
            <w:color w:val="000000"/>
            <w:rPrChange w:id="1131" w:author="Sooyoung Kim" w:date="2021-06-21T16:54:00Z">
              <w:rPr/>
            </w:rPrChange>
          </w:rPr>
          <w:delInstrText xml:space="preserve"> HYPERLINK "http://focoeconomico.org/2020/05/29/covid-19-pobreza-monetaria-y-desigualdad/" </w:delInstrText>
        </w:r>
        <w:r w:rsidR="00581973" w:rsidRPr="000E30CC" w:rsidDel="009C741B">
          <w:rPr>
            <w:rFonts w:ascii="Calibri" w:eastAsia="Calibri" w:hAnsi="Calibri" w:cs="Calibri"/>
            <w:color w:val="000000"/>
            <w:rPrChange w:id="1132" w:author="Sooyoung Kim" w:date="2021-06-21T16:54:00Z">
              <w:rPr/>
            </w:rPrChange>
          </w:rPr>
          <w:fldChar w:fldCharType="separate"/>
        </w:r>
        <w:r w:rsidRPr="000E30CC" w:rsidDel="009C741B">
          <w:rPr>
            <w:rFonts w:ascii="Calibri" w:eastAsia="Calibri" w:hAnsi="Calibri" w:cs="Calibri"/>
            <w:color w:val="000000"/>
            <w:rPrChange w:id="1133" w:author="Sooyoung Kim" w:date="2021-06-21T16:54:00Z">
              <w:rPr>
                <w:rStyle w:val="Hyperlink"/>
              </w:rPr>
            </w:rPrChange>
          </w:rPr>
          <w:delText>http://focoeconomico.org/2020/05/29/covid-19-pobrez</w:delText>
        </w:r>
        <w:r w:rsidRPr="000E30CC" w:rsidDel="009C741B">
          <w:rPr>
            <w:rFonts w:ascii="Calibri" w:eastAsia="Calibri" w:hAnsi="Calibri" w:cs="Calibri"/>
            <w:color w:val="000000"/>
            <w:rPrChange w:id="1134" w:author="Sooyoung Kim" w:date="2021-06-21T16:54:00Z">
              <w:rPr>
                <w:rStyle w:val="Hyperlink"/>
              </w:rPr>
            </w:rPrChange>
          </w:rPr>
          <w:delText>a</w:delText>
        </w:r>
        <w:r w:rsidRPr="000E30CC" w:rsidDel="009C741B">
          <w:rPr>
            <w:rFonts w:ascii="Calibri" w:eastAsia="Calibri" w:hAnsi="Calibri" w:cs="Calibri"/>
            <w:color w:val="000000"/>
            <w:rPrChange w:id="1135" w:author="Sooyoung Kim" w:date="2021-06-21T16:54:00Z">
              <w:rPr>
                <w:rStyle w:val="Hyperlink"/>
              </w:rPr>
            </w:rPrChange>
          </w:rPr>
          <w:delText>-monetaria-y-desigualdad/</w:delText>
        </w:r>
        <w:r w:rsidR="00581973" w:rsidRPr="000E30CC" w:rsidDel="009C741B">
          <w:rPr>
            <w:rFonts w:ascii="Calibri" w:eastAsia="Calibri" w:hAnsi="Calibri" w:cs="Calibri"/>
            <w:color w:val="000000"/>
            <w:rPrChange w:id="1136" w:author="Sooyoung Kim" w:date="2021-06-21T16:54:00Z">
              <w:rPr>
                <w:rStyle w:val="Hyperlink"/>
              </w:rPr>
            </w:rPrChange>
          </w:rPr>
          <w:fldChar w:fldCharType="end"/>
        </w:r>
        <w:r w:rsidRPr="000E30CC" w:rsidDel="009C741B">
          <w:rPr>
            <w:rFonts w:ascii="Calibri" w:eastAsia="Calibri" w:hAnsi="Calibri" w:cs="Calibri"/>
            <w:color w:val="000000"/>
            <w:rPrChange w:id="1137" w:author="Sooyoung Kim" w:date="2021-06-21T16:54:00Z">
              <w:rPr/>
            </w:rPrChange>
          </w:rPr>
          <w:delText>, near 2010-2011 levels.</w:delText>
        </w:r>
      </w:del>
      <w:del w:id="1138" w:author="Sooyoung Kim" w:date="2021-06-21T20:43:00Z">
        <w:r w:rsidRPr="000E30CC" w:rsidDel="009C741B">
          <w:rPr>
            <w:rFonts w:ascii="Calibri" w:eastAsia="Calibri" w:hAnsi="Calibri" w:cs="Calibri"/>
            <w:color w:val="000000"/>
            <w:rPrChange w:id="1139" w:author="Sooyoung Kim" w:date="2021-06-21T16:54:00Z">
              <w:rPr/>
            </w:rPrChange>
          </w:rPr>
          <w:delText xml:space="preserve"> </w:delText>
        </w:r>
      </w:del>
      <w:del w:id="1140" w:author="Sooyoung Kim" w:date="2021-06-21T20:42:00Z">
        <w:r w:rsidR="00B92DEC" w:rsidRPr="000E30CC" w:rsidDel="009C741B">
          <w:rPr>
            <w:rFonts w:ascii="Calibri" w:eastAsia="Calibri" w:hAnsi="Calibri" w:cs="Calibri"/>
            <w:color w:val="000000"/>
            <w:rPrChange w:id="1141" w:author="Sooyoung Kim" w:date="2021-06-21T16:54:00Z">
              <w:rPr/>
            </w:rPrChange>
          </w:rPr>
          <w:delText xml:space="preserve">Workers in the informal sector </w:delText>
        </w:r>
        <w:r w:rsidR="00E44849" w:rsidRPr="000E30CC" w:rsidDel="009C741B">
          <w:rPr>
            <w:rFonts w:ascii="Calibri" w:eastAsia="Calibri" w:hAnsi="Calibri" w:cs="Calibri"/>
            <w:color w:val="000000"/>
            <w:rPrChange w:id="1142" w:author="Sooyoung Kim" w:date="2021-06-21T16:54:00Z">
              <w:rPr/>
            </w:rPrChange>
          </w:rPr>
          <w:delText xml:space="preserve">would be particularly vulnerable, both to the economic as well as the health impact of COVID-19 </w:delText>
        </w:r>
        <w:r w:rsidR="00B92DEC" w:rsidRPr="000E30CC" w:rsidDel="009C741B">
          <w:rPr>
            <w:rFonts w:ascii="Calibri" w:eastAsia="Calibri" w:hAnsi="Calibri" w:cs="Calibri"/>
            <w:color w:val="000000"/>
            <w:rPrChange w:id="1143" w:author="Sooyoung Kim" w:date="2021-06-21T16:54:00Z">
              <w:rPr/>
            </w:rPrChange>
          </w:rPr>
          <w:delText>(</w:delText>
        </w:r>
        <w:r w:rsidR="00581973" w:rsidRPr="000E30CC" w:rsidDel="009C741B">
          <w:rPr>
            <w:rFonts w:ascii="Calibri" w:eastAsia="Calibri" w:hAnsi="Calibri" w:cs="Calibri"/>
            <w:color w:val="000000"/>
            <w:rPrChange w:id="1144" w:author="Sooyoung Kim" w:date="2021-06-21T16:54:00Z">
              <w:rPr/>
            </w:rPrChange>
          </w:rPr>
          <w:fldChar w:fldCharType="begin"/>
        </w:r>
        <w:r w:rsidR="00581973" w:rsidRPr="000E30CC" w:rsidDel="009C741B">
          <w:rPr>
            <w:rFonts w:ascii="Calibri" w:eastAsia="Calibri" w:hAnsi="Calibri" w:cs="Calibri"/>
            <w:color w:val="000000"/>
            <w:rPrChange w:id="1145" w:author="Sooyoung Kim" w:date="2021-06-21T16:54:00Z">
              <w:rPr/>
            </w:rPrChange>
          </w:rPr>
          <w:delInstrText xml:space="preserve"> HYPERLINK "https://www.mesadeconcertacion.org.pe/storage/documentos/2020-08-17/informe-salu</w:delInstrText>
        </w:r>
        <w:r w:rsidR="00581973" w:rsidRPr="000E30CC" w:rsidDel="009C741B">
          <w:rPr>
            <w:rFonts w:ascii="Calibri" w:eastAsia="Calibri" w:hAnsi="Calibri" w:cs="Calibri"/>
            <w:color w:val="000000"/>
            <w:rPrChange w:id="1146" w:author="Sooyoung Kim" w:date="2021-06-21T16:54:00Z">
              <w:rPr/>
            </w:rPrChange>
          </w:rPr>
          <w:delInstrText xml:space="preserve">d-mclcp-2020-7-de-julio.pdf" </w:delInstrText>
        </w:r>
        <w:r w:rsidR="00581973" w:rsidRPr="000E30CC" w:rsidDel="009C741B">
          <w:rPr>
            <w:rFonts w:ascii="Calibri" w:eastAsia="Calibri" w:hAnsi="Calibri" w:cs="Calibri"/>
            <w:color w:val="000000"/>
            <w:rPrChange w:id="1147" w:author="Sooyoung Kim" w:date="2021-06-21T16:54:00Z">
              <w:rPr/>
            </w:rPrChange>
          </w:rPr>
          <w:fldChar w:fldCharType="separate"/>
        </w:r>
        <w:r w:rsidR="00B92DEC" w:rsidRPr="000E30CC" w:rsidDel="009C741B">
          <w:rPr>
            <w:rFonts w:ascii="Calibri" w:eastAsia="Calibri" w:hAnsi="Calibri" w:cs="Calibri"/>
            <w:color w:val="000000"/>
            <w:rPrChange w:id="1148" w:author="Sooyoung Kim" w:date="2021-06-21T16:54:00Z">
              <w:rPr>
                <w:rStyle w:val="Hyperlink"/>
              </w:rPr>
            </w:rPrChange>
          </w:rPr>
          <w:delText>https://www.mesadeconcertacion.org.pe/storage/documentos/2020-08-17/informe-salud-mclcp-2020-7-de-julio.pdf</w:delText>
        </w:r>
        <w:r w:rsidR="00581973" w:rsidRPr="000E30CC" w:rsidDel="009C741B">
          <w:rPr>
            <w:rFonts w:ascii="Calibri" w:eastAsia="Calibri" w:hAnsi="Calibri" w:cs="Calibri"/>
            <w:color w:val="000000"/>
            <w:rPrChange w:id="1149" w:author="Sooyoung Kim" w:date="2021-06-21T16:54:00Z">
              <w:rPr>
                <w:rStyle w:val="Hyperlink"/>
              </w:rPr>
            </w:rPrChange>
          </w:rPr>
          <w:fldChar w:fldCharType="end"/>
        </w:r>
        <w:r w:rsidR="00B92DEC" w:rsidRPr="000E30CC" w:rsidDel="009C741B">
          <w:rPr>
            <w:rFonts w:ascii="Calibri" w:eastAsia="Calibri" w:hAnsi="Calibri" w:cs="Calibri"/>
            <w:color w:val="000000"/>
            <w:rPrChange w:id="1150" w:author="Sooyoung Kim" w:date="2021-06-21T16:54:00Z">
              <w:rPr/>
            </w:rPrChange>
          </w:rPr>
          <w:delText xml:space="preserve">). </w:delText>
        </w:r>
      </w:del>
      <w:del w:id="1151" w:author="Sooyoung Kim" w:date="2021-06-21T20:43:00Z">
        <w:r w:rsidR="00B92DEC" w:rsidRPr="000E30CC" w:rsidDel="009C741B">
          <w:rPr>
            <w:rFonts w:ascii="Calibri" w:eastAsia="Calibri" w:hAnsi="Calibri" w:cs="Calibri"/>
            <w:color w:val="000000"/>
            <w:rPrChange w:id="1152" w:author="Sooyoung Kim" w:date="2021-06-21T16:54:00Z">
              <w:rPr/>
            </w:rPrChange>
          </w:rPr>
          <w:delText>To mitigate the impact, t</w:delText>
        </w:r>
        <w:r w:rsidRPr="000E30CC" w:rsidDel="009C741B">
          <w:rPr>
            <w:rFonts w:ascii="Calibri" w:eastAsia="Calibri" w:hAnsi="Calibri" w:cs="Calibri"/>
            <w:color w:val="000000"/>
            <w:rPrChange w:id="1153" w:author="Sooyoung Kim" w:date="2021-06-21T16:54:00Z">
              <w:rPr/>
            </w:rPrChange>
          </w:rPr>
          <w:delText>he government issue</w:delText>
        </w:r>
        <w:r w:rsidR="00B92DEC" w:rsidRPr="000E30CC" w:rsidDel="009C741B">
          <w:rPr>
            <w:rFonts w:ascii="Calibri" w:eastAsia="Calibri" w:hAnsi="Calibri" w:cs="Calibri"/>
            <w:color w:val="000000"/>
            <w:rPrChange w:id="1154" w:author="Sooyoung Kim" w:date="2021-06-21T16:54:00Z">
              <w:rPr/>
            </w:rPrChange>
          </w:rPr>
          <w:delText>d</w:delText>
        </w:r>
        <w:r w:rsidRPr="000E30CC" w:rsidDel="009C741B">
          <w:rPr>
            <w:rFonts w:ascii="Calibri" w:eastAsia="Calibri" w:hAnsi="Calibri" w:cs="Calibri"/>
            <w:color w:val="000000"/>
            <w:rPrChange w:id="1155" w:author="Sooyoung Kim" w:date="2021-06-21T16:54:00Z">
              <w:rPr/>
            </w:rPrChange>
          </w:rPr>
          <w:delText xml:space="preserve"> bonuses to households in poverty.</w:delText>
        </w:r>
        <w:r w:rsidR="00F940DB" w:rsidRPr="000E30CC" w:rsidDel="009C741B">
          <w:rPr>
            <w:rFonts w:ascii="Calibri" w:eastAsia="Calibri" w:hAnsi="Calibri" w:cs="Calibri"/>
            <w:color w:val="000000"/>
            <w:rPrChange w:id="1156" w:author="Sooyoung Kim" w:date="2021-06-21T16:54:00Z">
              <w:rPr/>
            </w:rPrChange>
          </w:rPr>
          <w:delText xml:space="preserve"> </w:delText>
        </w:r>
        <w:r w:rsidR="00AD306B" w:rsidRPr="000E30CC" w:rsidDel="009C741B">
          <w:rPr>
            <w:rFonts w:ascii="Calibri" w:eastAsia="Calibri" w:hAnsi="Calibri" w:cs="Calibri"/>
            <w:color w:val="000000"/>
            <w:rPrChange w:id="1157" w:author="Sooyoung Kim" w:date="2021-06-21T16:54:00Z">
              <w:rPr/>
            </w:rPrChange>
          </w:rPr>
          <w:delText xml:space="preserve">In addition, special efforts have been made to </w:delText>
        </w:r>
        <w:r w:rsidR="00F16441" w:rsidRPr="000E30CC" w:rsidDel="009C741B">
          <w:rPr>
            <w:rFonts w:ascii="Calibri" w:eastAsia="Calibri" w:hAnsi="Calibri" w:cs="Calibri"/>
            <w:color w:val="000000"/>
            <w:rPrChange w:id="1158" w:author="Sooyoung Kim" w:date="2021-06-21T16:54:00Z">
              <w:rPr/>
            </w:rPrChange>
          </w:rPr>
          <w:delText>contain the impact of the pandemic on</w:delText>
        </w:r>
        <w:r w:rsidR="00AD306B" w:rsidRPr="000E30CC" w:rsidDel="009C741B">
          <w:rPr>
            <w:rFonts w:ascii="Calibri" w:eastAsia="Calibri" w:hAnsi="Calibri" w:cs="Calibri"/>
            <w:color w:val="000000"/>
            <w:rPrChange w:id="1159" w:author="Sooyoung Kim" w:date="2021-06-21T16:54:00Z">
              <w:rPr/>
            </w:rPrChange>
          </w:rPr>
          <w:delText xml:space="preserve"> hard-to-reach areas in the Amazon rainforest through the Plan de Intervención para Comunidades Indígenas y Centros Poblados Rurales de la Amazonía frente a la emergencia de la COVID-19 (</w:delText>
        </w:r>
        <w:r w:rsidR="00581973" w:rsidRPr="000E30CC" w:rsidDel="009C741B">
          <w:rPr>
            <w:rFonts w:ascii="Calibri" w:eastAsia="Calibri" w:hAnsi="Calibri" w:cs="Calibri"/>
            <w:color w:val="000000"/>
            <w:rPrChange w:id="1160" w:author="Sooyoung Kim" w:date="2021-06-21T16:54:00Z">
              <w:rPr/>
            </w:rPrChange>
          </w:rPr>
          <w:fldChar w:fldCharType="begin"/>
        </w:r>
        <w:r w:rsidR="00581973" w:rsidRPr="000E30CC" w:rsidDel="009C741B">
          <w:rPr>
            <w:rFonts w:ascii="Calibri" w:eastAsia="Calibri" w:hAnsi="Calibri" w:cs="Calibri"/>
            <w:color w:val="000000"/>
            <w:rPrChange w:id="1161" w:author="Sooyoung Kim" w:date="2021-06-21T16:54:00Z">
              <w:rPr/>
            </w:rPrChange>
          </w:rPr>
          <w:delInstrText xml:space="preserve"> HYPERLINK "https://www.gob.pe/institucion/minsa/informes-publicaciones/588245-plan-de-intervencion-para-comunidades-indigenas-y-centros-poblados-rurales-de-la-amazonia-frente-a-la-emergencia-del-covid-19" </w:delInstrText>
        </w:r>
        <w:r w:rsidR="00581973" w:rsidRPr="000E30CC" w:rsidDel="009C741B">
          <w:rPr>
            <w:rFonts w:ascii="Calibri" w:eastAsia="Calibri" w:hAnsi="Calibri" w:cs="Calibri"/>
            <w:color w:val="000000"/>
            <w:rPrChange w:id="1162" w:author="Sooyoung Kim" w:date="2021-06-21T16:54:00Z">
              <w:rPr/>
            </w:rPrChange>
          </w:rPr>
          <w:fldChar w:fldCharType="separate"/>
        </w:r>
        <w:r w:rsidR="00D254F5" w:rsidRPr="000E30CC" w:rsidDel="009C741B">
          <w:rPr>
            <w:rFonts w:ascii="Calibri" w:eastAsia="Calibri" w:hAnsi="Calibri" w:cs="Calibri"/>
            <w:color w:val="000000"/>
            <w:rPrChange w:id="1163" w:author="Sooyoung Kim" w:date="2021-06-21T16:54:00Z">
              <w:rPr>
                <w:rStyle w:val="Hyperlink"/>
              </w:rPr>
            </w:rPrChange>
          </w:rPr>
          <w:delText>https://www.gob.pe/institucion/minsa/informes-publicaciones/588245-plan-de-intervencion-para-comunidades-indigenas-y-centros-poblados-rurales-de-la-amazonia-frente-a-la-emergencia-del-covid-19</w:delText>
        </w:r>
        <w:r w:rsidR="00581973" w:rsidRPr="000E30CC" w:rsidDel="009C741B">
          <w:rPr>
            <w:rFonts w:ascii="Calibri" w:eastAsia="Calibri" w:hAnsi="Calibri" w:cs="Calibri"/>
            <w:color w:val="000000"/>
            <w:rPrChange w:id="1164" w:author="Sooyoung Kim" w:date="2021-06-21T16:54:00Z">
              <w:rPr>
                <w:rStyle w:val="Hyperlink"/>
              </w:rPr>
            </w:rPrChange>
          </w:rPr>
          <w:fldChar w:fldCharType="end"/>
        </w:r>
        <w:r w:rsidR="00AD306B" w:rsidRPr="000E30CC" w:rsidDel="009C741B">
          <w:rPr>
            <w:rFonts w:ascii="Calibri" w:eastAsia="Calibri" w:hAnsi="Calibri" w:cs="Calibri"/>
            <w:color w:val="000000"/>
            <w:rPrChange w:id="1165" w:author="Sooyoung Kim" w:date="2021-06-21T16:54:00Z">
              <w:rPr/>
            </w:rPrChange>
          </w:rPr>
          <w:delText>).</w:delText>
        </w:r>
      </w:del>
    </w:p>
    <w:p w14:paraId="3FD0D97C" w14:textId="312ED524" w:rsidR="00D254F5" w:rsidRPr="000E30CC" w:rsidDel="009C741B" w:rsidRDefault="00D254F5" w:rsidP="00AD306B">
      <w:pPr>
        <w:rPr>
          <w:del w:id="1166" w:author="Sooyoung Kim" w:date="2021-06-21T20:43:00Z"/>
          <w:rFonts w:ascii="Calibri" w:eastAsia="Calibri" w:hAnsi="Calibri" w:cs="Calibri"/>
          <w:color w:val="000000"/>
          <w:rPrChange w:id="1167" w:author="Sooyoung Kim" w:date="2021-06-21T16:54:00Z">
            <w:rPr>
              <w:del w:id="1168" w:author="Sooyoung Kim" w:date="2021-06-21T20:43:00Z"/>
            </w:rPr>
          </w:rPrChange>
        </w:rPr>
      </w:pPr>
    </w:p>
    <w:p w14:paraId="246A0232" w14:textId="6CB3A024" w:rsidR="007A2BCF" w:rsidRPr="000E30CC" w:rsidDel="009C741B" w:rsidRDefault="007A2BCF" w:rsidP="00B92DEC">
      <w:pPr>
        <w:rPr>
          <w:del w:id="1169" w:author="Sooyoung Kim" w:date="2021-06-21T20:43:00Z"/>
          <w:rFonts w:ascii="Calibri" w:eastAsia="Calibri" w:hAnsi="Calibri" w:cs="Calibri"/>
          <w:color w:val="000000"/>
          <w:rPrChange w:id="1170" w:author="Sooyoung Kim" w:date="2021-06-21T16:54:00Z">
            <w:rPr>
              <w:del w:id="1171" w:author="Sooyoung Kim" w:date="2021-06-21T20:43:00Z"/>
            </w:rPr>
          </w:rPrChange>
        </w:rPr>
      </w:pPr>
    </w:p>
    <w:p w14:paraId="6BE8D08B" w14:textId="6BD3DB8B" w:rsidR="00C225A6" w:rsidRPr="000E30CC" w:rsidDel="00A81970" w:rsidRDefault="00C225A6" w:rsidP="0060221E">
      <w:pPr>
        <w:rPr>
          <w:del w:id="1172" w:author="Sooyoung Kim" w:date="2021-06-21T20:51:00Z"/>
          <w:rFonts w:ascii="Calibri" w:eastAsia="Calibri" w:hAnsi="Calibri" w:cs="Calibri"/>
          <w:i/>
          <w:iCs/>
          <w:color w:val="000000"/>
          <w:rPrChange w:id="1173" w:author="Sooyoung Kim" w:date="2021-06-21T16:54:00Z">
            <w:rPr>
              <w:del w:id="1174" w:author="Sooyoung Kim" w:date="2021-06-21T20:51:00Z"/>
            </w:rPr>
          </w:rPrChange>
        </w:rPr>
      </w:pPr>
      <w:del w:id="1175" w:author="Sooyoung Kim" w:date="2021-06-21T20:51:00Z">
        <w:r w:rsidRPr="000E30CC" w:rsidDel="00A81970">
          <w:rPr>
            <w:rFonts w:ascii="Calibri" w:eastAsia="Calibri" w:hAnsi="Calibri" w:cs="Calibri"/>
            <w:i/>
            <w:iCs/>
            <w:color w:val="000000"/>
            <w:rPrChange w:id="1176" w:author="Sooyoung Kim" w:date="2021-06-21T16:54:00Z">
              <w:rPr/>
            </w:rPrChange>
          </w:rPr>
          <w:delText xml:space="preserve">Universal health </w:delText>
        </w:r>
        <w:r w:rsidR="0060221E" w:rsidRPr="000E30CC" w:rsidDel="00A81970">
          <w:rPr>
            <w:rFonts w:ascii="Calibri" w:eastAsia="Calibri" w:hAnsi="Calibri" w:cs="Calibri"/>
            <w:i/>
            <w:iCs/>
            <w:color w:val="000000"/>
            <w:rPrChange w:id="1177" w:author="Sooyoung Kim" w:date="2021-06-21T16:54:00Z">
              <w:rPr/>
            </w:rPrChange>
          </w:rPr>
          <w:delText>coverage</w:delText>
        </w:r>
        <w:r w:rsidRPr="000E30CC" w:rsidDel="00A81970">
          <w:rPr>
            <w:rFonts w:ascii="Calibri" w:eastAsia="Calibri" w:hAnsi="Calibri" w:cs="Calibri"/>
            <w:i/>
            <w:iCs/>
            <w:color w:val="000000"/>
            <w:rPrChange w:id="1178" w:author="Sooyoung Kim" w:date="2021-06-21T16:54:00Z">
              <w:rPr/>
            </w:rPrChange>
          </w:rPr>
          <w:delText xml:space="preserve"> and COVID-19</w:delText>
        </w:r>
      </w:del>
    </w:p>
    <w:p w14:paraId="0A0B8AFA" w14:textId="399A443B" w:rsidR="00D71B3C" w:rsidRPr="000E30CC" w:rsidDel="00A81970" w:rsidRDefault="00D71B3C" w:rsidP="00D71B3C">
      <w:pPr>
        <w:rPr>
          <w:del w:id="1179" w:author="Sooyoung Kim" w:date="2021-06-21T20:51:00Z"/>
          <w:rFonts w:ascii="Calibri" w:eastAsia="Calibri" w:hAnsi="Calibri" w:cs="Calibri"/>
          <w:color w:val="000000"/>
          <w:rPrChange w:id="1180" w:author="Sooyoung Kim" w:date="2021-06-21T16:54:00Z">
            <w:rPr>
              <w:del w:id="1181" w:author="Sooyoung Kim" w:date="2021-06-21T20:51:00Z"/>
            </w:rPr>
          </w:rPrChange>
        </w:rPr>
      </w:pPr>
    </w:p>
    <w:p w14:paraId="3AB6703A" w14:textId="10B8C80A" w:rsidR="007A2BCF" w:rsidRPr="000E30CC" w:rsidDel="00A81970" w:rsidRDefault="00001CF4" w:rsidP="007A2BCF">
      <w:pPr>
        <w:rPr>
          <w:del w:id="1182" w:author="Sooyoung Kim" w:date="2021-06-21T20:51:00Z"/>
          <w:rFonts w:ascii="Calibri" w:eastAsia="Calibri" w:hAnsi="Calibri" w:cs="Calibri"/>
          <w:color w:val="000000"/>
          <w:rPrChange w:id="1183" w:author="Sooyoung Kim" w:date="2021-06-21T16:54:00Z">
            <w:rPr>
              <w:del w:id="1184" w:author="Sooyoung Kim" w:date="2021-06-21T20:51:00Z"/>
            </w:rPr>
          </w:rPrChange>
        </w:rPr>
      </w:pPr>
      <w:del w:id="1185" w:author="Sooyoung Kim" w:date="2021-06-21T20:51:00Z">
        <w:r w:rsidRPr="000E30CC" w:rsidDel="00A81970">
          <w:rPr>
            <w:rFonts w:ascii="Calibri" w:eastAsia="Calibri" w:hAnsi="Calibri" w:cs="Calibri"/>
            <w:color w:val="000000"/>
            <w:rPrChange w:id="1186" w:author="Sooyoung Kim" w:date="2021-06-21T16:54:00Z">
              <w:rPr/>
            </w:rPrChange>
          </w:rPr>
          <w:delText xml:space="preserve">Mobility restrictions, temporary closure of primary care centers and limited services for non-COVID-19 cases, created barriers for services access, given that people are supposed to access services at the health care site operated by their insurer and in their neighborhood. One of the key strategies of the </w:delText>
        </w:r>
        <w:r w:rsidR="00C225A6" w:rsidRPr="000E30CC" w:rsidDel="00A81970">
          <w:rPr>
            <w:rFonts w:ascii="Calibri" w:eastAsia="Calibri" w:hAnsi="Calibri" w:cs="Calibri"/>
            <w:color w:val="000000"/>
            <w:rPrChange w:id="1187" w:author="Sooyoung Kim" w:date="2021-06-21T16:54:00Z">
              <w:rPr/>
            </w:rPrChange>
          </w:rPr>
          <w:delText xml:space="preserve">government </w:delText>
        </w:r>
        <w:r w:rsidRPr="000E30CC" w:rsidDel="00A81970">
          <w:rPr>
            <w:rFonts w:ascii="Calibri" w:eastAsia="Calibri" w:hAnsi="Calibri" w:cs="Calibri"/>
            <w:color w:val="000000"/>
            <w:rPrChange w:id="1188" w:author="Sooyoung Kim" w:date="2021-06-21T16:54:00Z">
              <w:rPr/>
            </w:rPrChange>
          </w:rPr>
          <w:delText xml:space="preserve">of Peru in response to COVID-19 and to address this access gap, was to take </w:delText>
        </w:r>
        <w:r w:rsidR="00C225A6" w:rsidRPr="000E30CC" w:rsidDel="00A81970">
          <w:rPr>
            <w:rFonts w:ascii="Calibri" w:eastAsia="Calibri" w:hAnsi="Calibri" w:cs="Calibri"/>
            <w:color w:val="000000"/>
            <w:rPrChange w:id="1189" w:author="Sooyoung Kim" w:date="2021-06-21T16:54:00Z">
              <w:rPr/>
            </w:rPrChange>
          </w:rPr>
          <w:delText>emergency measures to ensure coverage for all</w:delText>
        </w:r>
        <w:r w:rsidRPr="000E30CC" w:rsidDel="00A81970">
          <w:rPr>
            <w:rFonts w:ascii="Calibri" w:eastAsia="Calibri" w:hAnsi="Calibri" w:cs="Calibri"/>
            <w:color w:val="000000"/>
            <w:rPrChange w:id="1190" w:author="Sooyoung Kim" w:date="2021-06-21T16:54:00Z">
              <w:rPr/>
            </w:rPrChange>
          </w:rPr>
          <w:delText xml:space="preserve"> during the pandemic</w:delText>
        </w:r>
        <w:r w:rsidR="00C225A6" w:rsidRPr="000E30CC" w:rsidDel="00A81970">
          <w:rPr>
            <w:rFonts w:ascii="Calibri" w:eastAsia="Calibri" w:hAnsi="Calibri" w:cs="Calibri"/>
            <w:color w:val="000000"/>
            <w:rPrChange w:id="1191" w:author="Sooyoung Kim" w:date="2021-06-21T16:54:00Z">
              <w:rPr/>
            </w:rPrChange>
          </w:rPr>
          <w:delText>.</w:delText>
        </w:r>
        <w:r w:rsidRPr="000E30CC" w:rsidDel="00A81970">
          <w:rPr>
            <w:rFonts w:ascii="Calibri" w:eastAsia="Calibri" w:hAnsi="Calibri" w:cs="Calibri"/>
            <w:color w:val="000000"/>
            <w:rPrChange w:id="1192" w:author="Sooyoung Kim" w:date="2021-06-21T16:54:00Z">
              <w:rPr/>
            </w:rPrChange>
          </w:rPr>
          <w:delText xml:space="preserve"> </w:delText>
        </w:r>
        <w:r w:rsidR="00C225A6" w:rsidRPr="000E30CC" w:rsidDel="00A81970">
          <w:rPr>
            <w:rFonts w:ascii="Calibri" w:eastAsia="Calibri" w:hAnsi="Calibri" w:cs="Calibri"/>
            <w:color w:val="000000"/>
            <w:rPrChange w:id="1193" w:author="Sooyoung Kim" w:date="2021-06-21T16:54:00Z">
              <w:rPr/>
            </w:rPrChange>
          </w:rPr>
          <w:delText>T</w:delText>
        </w:r>
        <w:r w:rsidR="007A2BCF" w:rsidRPr="000E30CC" w:rsidDel="00A81970">
          <w:rPr>
            <w:rFonts w:ascii="Calibri" w:eastAsia="Calibri" w:hAnsi="Calibri" w:cs="Calibri"/>
            <w:color w:val="000000"/>
            <w:rPrChange w:id="1194" w:author="Sooyoung Kim" w:date="2021-06-21T16:54:00Z">
              <w:rPr/>
            </w:rPrChange>
          </w:rPr>
          <w:delText>he government passed an emergency measure to allow more people to affiliate to SIS, “SIS para todos”</w:delText>
        </w:r>
        <w:r w:rsidR="00C225A6" w:rsidRPr="000E30CC" w:rsidDel="00A81970">
          <w:rPr>
            <w:rFonts w:ascii="Calibri" w:eastAsia="Calibri" w:hAnsi="Calibri" w:cs="Calibri"/>
            <w:color w:val="000000"/>
            <w:rPrChange w:id="1195" w:author="Sooyoung Kim" w:date="2021-06-21T16:54:00Z">
              <w:rPr/>
            </w:rPrChange>
          </w:rPr>
          <w:delText xml:space="preserve"> (SIS for all)</w:delText>
        </w:r>
        <w:r w:rsidR="007A2BCF" w:rsidRPr="000E30CC" w:rsidDel="00A81970">
          <w:rPr>
            <w:rFonts w:ascii="Calibri" w:eastAsia="Calibri" w:hAnsi="Calibri" w:cs="Calibri"/>
            <w:color w:val="000000"/>
            <w:rPrChange w:id="1196" w:author="Sooyoung Kim" w:date="2021-06-21T16:54:00Z">
              <w:rPr/>
            </w:rPrChange>
          </w:rPr>
          <w:delText xml:space="preserve">. </w:delText>
        </w:r>
        <w:r w:rsidR="00C225A6" w:rsidRPr="000E30CC" w:rsidDel="00A81970">
          <w:rPr>
            <w:rFonts w:ascii="Calibri" w:eastAsia="Calibri" w:hAnsi="Calibri" w:cs="Calibri"/>
            <w:color w:val="000000"/>
            <w:rPrChange w:id="1197" w:author="Sooyoung Kim" w:date="2021-06-21T16:54:00Z">
              <w:rPr/>
            </w:rPrChange>
          </w:rPr>
          <w:delText>The measures</w:delText>
        </w:r>
        <w:r w:rsidR="007A2BCF" w:rsidRPr="000E30CC" w:rsidDel="00A81970">
          <w:rPr>
            <w:rFonts w:ascii="Calibri" w:eastAsia="Calibri" w:hAnsi="Calibri" w:cs="Calibri"/>
            <w:color w:val="000000"/>
            <w:rPrChange w:id="1198" w:author="Sooyoung Kim" w:date="2021-06-21T16:54:00Z">
              <w:rPr/>
            </w:rPrChange>
          </w:rPr>
          <w:delText xml:space="preserve"> facilitated signing up to SIS</w:delText>
        </w:r>
        <w:r w:rsidR="00ED5BD4" w:rsidRPr="000E30CC" w:rsidDel="00A81970">
          <w:rPr>
            <w:rFonts w:ascii="Calibri" w:eastAsia="Calibri" w:hAnsi="Calibri" w:cs="Calibri"/>
            <w:color w:val="000000"/>
            <w:rPrChange w:id="1199" w:author="Sooyoung Kim" w:date="2021-06-21T16:54:00Z">
              <w:rPr/>
            </w:rPrChange>
          </w:rPr>
          <w:delText>,</w:delText>
        </w:r>
        <w:r w:rsidR="00C225A6" w:rsidRPr="000E30CC" w:rsidDel="00A81970">
          <w:rPr>
            <w:rFonts w:ascii="Calibri" w:eastAsia="Calibri" w:hAnsi="Calibri" w:cs="Calibri"/>
            <w:color w:val="000000"/>
            <w:rPrChange w:id="1200" w:author="Sooyoung Kim" w:date="2021-06-21T16:54:00Z">
              <w:rPr/>
            </w:rPrChange>
          </w:rPr>
          <w:delText xml:space="preserve"> </w:delText>
        </w:r>
        <w:r w:rsidR="00F352EB" w:rsidRPr="000E30CC" w:rsidDel="00A81970">
          <w:rPr>
            <w:rFonts w:ascii="Calibri" w:eastAsia="Calibri" w:hAnsi="Calibri" w:cs="Calibri"/>
            <w:color w:val="000000"/>
            <w:rPrChange w:id="1201" w:author="Sooyoung Kim" w:date="2021-06-21T16:54:00Z">
              <w:rPr/>
            </w:rPrChange>
          </w:rPr>
          <w:delText xml:space="preserve">permitted having two types of insurers, </w:delText>
        </w:r>
        <w:r w:rsidR="007A2BCF" w:rsidRPr="000E30CC" w:rsidDel="00A81970">
          <w:rPr>
            <w:rFonts w:ascii="Calibri" w:eastAsia="Calibri" w:hAnsi="Calibri" w:cs="Calibri"/>
            <w:color w:val="000000"/>
            <w:rPrChange w:id="1202" w:author="Sooyoung Kim" w:date="2021-06-21T16:54:00Z">
              <w:rPr/>
            </w:rPrChange>
          </w:rPr>
          <w:delText>expanded the types of services covered</w:delText>
        </w:r>
        <w:r w:rsidR="00C225A6" w:rsidRPr="000E30CC" w:rsidDel="00A81970">
          <w:rPr>
            <w:rFonts w:ascii="Calibri" w:eastAsia="Calibri" w:hAnsi="Calibri" w:cs="Calibri"/>
            <w:color w:val="000000"/>
            <w:rPrChange w:id="1203" w:author="Sooyoung Kim" w:date="2021-06-21T16:54:00Z">
              <w:rPr/>
            </w:rPrChange>
          </w:rPr>
          <w:delText>, including for treatment for COVID-19</w:delText>
        </w:r>
        <w:r w:rsidR="00ED5BD4" w:rsidRPr="000E30CC" w:rsidDel="00A81970">
          <w:rPr>
            <w:rFonts w:ascii="Calibri" w:eastAsia="Calibri" w:hAnsi="Calibri" w:cs="Calibri"/>
            <w:color w:val="000000"/>
            <w:rPrChange w:id="1204" w:author="Sooyoung Kim" w:date="2021-06-21T16:54:00Z">
              <w:rPr/>
            </w:rPrChange>
          </w:rPr>
          <w:delText>, and allowed flexibility in which establishments to visit</w:delText>
        </w:r>
        <w:r w:rsidR="007A2BCF" w:rsidRPr="000E30CC" w:rsidDel="00A81970">
          <w:rPr>
            <w:rFonts w:ascii="Calibri" w:eastAsia="Calibri" w:hAnsi="Calibri" w:cs="Calibri"/>
            <w:color w:val="000000"/>
            <w:rPrChange w:id="1205" w:author="Sooyoung Kim" w:date="2021-06-21T16:54:00Z">
              <w:rPr/>
            </w:rPrChange>
          </w:rPr>
          <w:delText>.</w:delText>
        </w:r>
      </w:del>
    </w:p>
    <w:p w14:paraId="2213B3AC" w14:textId="59727268" w:rsidR="003F0DAE" w:rsidRPr="000E30CC" w:rsidDel="00A81970" w:rsidRDefault="00581973" w:rsidP="003F0DAE">
      <w:pPr>
        <w:rPr>
          <w:del w:id="1206" w:author="Sooyoung Kim" w:date="2021-06-21T20:51:00Z"/>
          <w:rFonts w:ascii="Calibri" w:eastAsia="Calibri" w:hAnsi="Calibri" w:cs="Calibri"/>
          <w:color w:val="000000"/>
          <w:rPrChange w:id="1207" w:author="Sooyoung Kim" w:date="2021-06-21T16:54:00Z">
            <w:rPr>
              <w:del w:id="1208" w:author="Sooyoung Kim" w:date="2021-06-21T20:51:00Z"/>
            </w:rPr>
          </w:rPrChange>
        </w:rPr>
      </w:pPr>
      <w:del w:id="1209" w:author="Sooyoung Kim" w:date="2021-06-21T20:51:00Z">
        <w:r w:rsidRPr="000E30CC" w:rsidDel="00A81970">
          <w:rPr>
            <w:rFonts w:ascii="Calibri" w:eastAsia="Calibri" w:hAnsi="Calibri" w:cs="Calibri"/>
            <w:color w:val="000000"/>
            <w:rPrChange w:id="1210" w:author="Sooyoung Kim" w:date="2021-06-21T16:54:00Z">
              <w:rPr/>
            </w:rPrChange>
          </w:rPr>
          <w:fldChar w:fldCharType="begin"/>
        </w:r>
        <w:r w:rsidRPr="000E30CC" w:rsidDel="00A81970">
          <w:rPr>
            <w:rFonts w:ascii="Calibri" w:eastAsia="Calibri" w:hAnsi="Calibri" w:cs="Calibri"/>
            <w:color w:val="000000"/>
            <w:rPrChange w:id="1211" w:author="Sooyoung Kim" w:date="2021-06-21T16:54:00Z">
              <w:rPr/>
            </w:rPrChange>
          </w:rPr>
          <w:delInstrText xml:space="preserve"> HYPERLINK "https:</w:delInstrText>
        </w:r>
        <w:r w:rsidRPr="000E30CC" w:rsidDel="00A81970">
          <w:rPr>
            <w:rFonts w:ascii="Calibri" w:eastAsia="Calibri" w:hAnsi="Calibri" w:cs="Calibri"/>
            <w:color w:val="000000"/>
            <w:rPrChange w:id="1212" w:author="Sooyoung Kim" w:date="2021-06-21T16:54:00Z">
              <w:rPr/>
            </w:rPrChange>
          </w:rPr>
          <w:delInstrText xml:space="preserve">//busquedas.elperuano.pe/normaslegales/aprueban-la-directiva-administrativa-que-regula-la-cobertura-resolucion-jefatural-no-146-2020sis-1903230-1/" </w:delInstrText>
        </w:r>
        <w:r w:rsidRPr="000E30CC" w:rsidDel="00A81970">
          <w:rPr>
            <w:rFonts w:ascii="Calibri" w:eastAsia="Calibri" w:hAnsi="Calibri" w:cs="Calibri"/>
            <w:color w:val="000000"/>
            <w:rPrChange w:id="1213" w:author="Sooyoung Kim" w:date="2021-06-21T16:54:00Z">
              <w:rPr/>
            </w:rPrChange>
          </w:rPr>
          <w:fldChar w:fldCharType="separate"/>
        </w:r>
        <w:r w:rsidR="007A2BCF" w:rsidRPr="000E30CC" w:rsidDel="00A81970">
          <w:rPr>
            <w:rFonts w:ascii="Calibri" w:eastAsia="Calibri" w:hAnsi="Calibri" w:cs="Calibri"/>
            <w:color w:val="000000"/>
            <w:rPrChange w:id="1214" w:author="Sooyoung Kim" w:date="2021-06-21T16:54:00Z">
              <w:rPr>
                <w:rStyle w:val="Hyperlink"/>
              </w:rPr>
            </w:rPrChange>
          </w:rPr>
          <w:delText>https://busquedas.elperuano.pe/normaslegales/aprueban-la-directiva-administrativa-que-regula-la-cobertura-resolucion-jefatural-no-146-2020sis-1903230-1/</w:delText>
        </w:r>
        <w:r w:rsidRPr="000E30CC" w:rsidDel="00A81970">
          <w:rPr>
            <w:rFonts w:ascii="Calibri" w:eastAsia="Calibri" w:hAnsi="Calibri" w:cs="Calibri"/>
            <w:color w:val="000000"/>
            <w:rPrChange w:id="1215" w:author="Sooyoung Kim" w:date="2021-06-21T16:54:00Z">
              <w:rPr>
                <w:rStyle w:val="Hyperlink"/>
              </w:rPr>
            </w:rPrChange>
          </w:rPr>
          <w:fldChar w:fldCharType="end"/>
        </w:r>
        <w:r w:rsidR="003F0DAE" w:rsidRPr="000E30CC" w:rsidDel="00A81970">
          <w:rPr>
            <w:rFonts w:ascii="Calibri" w:eastAsia="Calibri" w:hAnsi="Calibri" w:cs="Calibri"/>
            <w:color w:val="000000"/>
            <w:rPrChange w:id="1216" w:author="Sooyoung Kim" w:date="2021-06-21T16:54:00Z">
              <w:rPr/>
            </w:rPrChange>
          </w:rPr>
          <w:delText xml:space="preserve">. As a result, official statistics as of October 2020 showed that 95.2% of the population was insured, reducing the uninsured to 5% of the population https://cdn.www.gob.pe/uploads/document/file/1494073/Informe%20t%C3%A9cnico%20de%20an%C3%A1lisis%20e%20identificaci%C3%B3n%20de%20las%20personas%20no%20aseguradas%20en%20salud%20a%20nivel%20nacional%2023%20de%20diciembre..pdf. </w:delText>
        </w:r>
        <w:r w:rsidR="00A67229" w:rsidRPr="000E30CC" w:rsidDel="00A81970">
          <w:rPr>
            <w:rFonts w:ascii="Calibri" w:eastAsia="Calibri" w:hAnsi="Calibri" w:cs="Calibri"/>
            <w:color w:val="000000"/>
            <w:rPrChange w:id="1217" w:author="Sooyoung Kim" w:date="2021-06-21T16:54:00Z">
              <w:rPr/>
            </w:rPrChange>
          </w:rPr>
          <w:delText xml:space="preserve">As expected, </w:delText>
        </w:r>
        <w:r w:rsidR="00F352EB" w:rsidRPr="000E30CC" w:rsidDel="00A81970">
          <w:rPr>
            <w:rFonts w:ascii="Calibri" w:eastAsia="Calibri" w:hAnsi="Calibri" w:cs="Calibri"/>
            <w:color w:val="000000"/>
            <w:rPrChange w:id="1218" w:author="Sooyoung Kim" w:date="2021-06-21T16:54:00Z">
              <w:rPr/>
            </w:rPrChange>
          </w:rPr>
          <w:delText>the insurance gap was met through</w:delText>
        </w:r>
        <w:r w:rsidR="00541F5C" w:rsidRPr="000E30CC" w:rsidDel="00A81970">
          <w:rPr>
            <w:rFonts w:ascii="Calibri" w:eastAsia="Calibri" w:hAnsi="Calibri" w:cs="Calibri"/>
            <w:color w:val="000000"/>
            <w:rPrChange w:id="1219" w:author="Sooyoung Kim" w:date="2021-06-21T16:54:00Z">
              <w:rPr/>
            </w:rPrChange>
          </w:rPr>
          <w:delText xml:space="preserve"> in</w:delText>
        </w:r>
        <w:r w:rsidR="00F352EB" w:rsidRPr="000E30CC" w:rsidDel="00A81970">
          <w:rPr>
            <w:rFonts w:ascii="Calibri" w:eastAsia="Calibri" w:hAnsi="Calibri" w:cs="Calibri"/>
            <w:color w:val="000000"/>
            <w:rPrChange w:id="1220" w:author="Sooyoung Kim" w:date="2021-06-21T16:54:00Z">
              <w:rPr/>
            </w:rPrChange>
          </w:rPr>
          <w:delText>crease in</w:delText>
        </w:r>
        <w:r w:rsidR="00541F5C" w:rsidRPr="000E30CC" w:rsidDel="00A81970">
          <w:rPr>
            <w:rFonts w:ascii="Calibri" w:eastAsia="Calibri" w:hAnsi="Calibri" w:cs="Calibri"/>
            <w:color w:val="000000"/>
            <w:rPrChange w:id="1221" w:author="Sooyoung Kim" w:date="2021-06-21T16:54:00Z">
              <w:rPr/>
            </w:rPrChange>
          </w:rPr>
          <w:delText xml:space="preserve"> SIS affiliation, with 64% covered by SIS and 29% by EsSalud.</w:delText>
        </w:r>
        <w:r w:rsidR="00A67229" w:rsidRPr="000E30CC" w:rsidDel="00A81970">
          <w:rPr>
            <w:rFonts w:ascii="Calibri" w:eastAsia="Calibri" w:hAnsi="Calibri" w:cs="Calibri"/>
            <w:color w:val="000000"/>
            <w:rPrChange w:id="1222" w:author="Sooyoung Kim" w:date="2021-06-21T16:54:00Z">
              <w:rPr/>
            </w:rPrChange>
          </w:rPr>
          <w:delText xml:space="preserve"> </w:delText>
        </w:r>
        <w:r w:rsidR="00F73254" w:rsidRPr="000E30CC" w:rsidDel="00A81970">
          <w:rPr>
            <w:rFonts w:ascii="Calibri" w:eastAsia="Calibri" w:hAnsi="Calibri" w:cs="Calibri"/>
            <w:color w:val="000000"/>
            <w:rPrChange w:id="1223" w:author="Sooyoung Kim" w:date="2021-06-21T16:54:00Z">
              <w:rPr/>
            </w:rPrChange>
          </w:rPr>
          <w:delText>Currently, t</w:delText>
        </w:r>
        <w:r w:rsidR="00A67229" w:rsidRPr="000E30CC" w:rsidDel="00A81970">
          <w:rPr>
            <w:rFonts w:ascii="Calibri" w:eastAsia="Calibri" w:hAnsi="Calibri" w:cs="Calibri"/>
            <w:color w:val="000000"/>
            <w:rPrChange w:id="1224" w:author="Sooyoung Kim" w:date="2021-06-21T16:54:00Z">
              <w:rPr/>
            </w:rPrChange>
          </w:rPr>
          <w:delText xml:space="preserve">he highest proportion of people with no health insurance are in </w:delText>
        </w:r>
        <w:r w:rsidR="00A452A2" w:rsidRPr="000E30CC" w:rsidDel="00A81970">
          <w:rPr>
            <w:rFonts w:ascii="Calibri" w:eastAsia="Calibri" w:hAnsi="Calibri" w:cs="Calibri"/>
            <w:color w:val="000000"/>
            <w:rPrChange w:id="1225" w:author="Sooyoung Kim" w:date="2021-06-21T16:54:00Z">
              <w:rPr/>
            </w:rPrChange>
          </w:rPr>
          <w:delText>urban area</w:delText>
        </w:r>
        <w:r w:rsidR="00F73254" w:rsidRPr="000E30CC" w:rsidDel="00A81970">
          <w:rPr>
            <w:rFonts w:ascii="Calibri" w:eastAsia="Calibri" w:hAnsi="Calibri" w:cs="Calibri"/>
            <w:color w:val="000000"/>
            <w:rPrChange w:id="1226" w:author="Sooyoung Kim" w:date="2021-06-21T16:54:00Z">
              <w:rPr/>
            </w:rPrChange>
          </w:rPr>
          <w:delText>s</w:delText>
        </w:r>
        <w:r w:rsidR="00A452A2" w:rsidRPr="000E30CC" w:rsidDel="00A81970">
          <w:rPr>
            <w:rFonts w:ascii="Calibri" w:eastAsia="Calibri" w:hAnsi="Calibri" w:cs="Calibri"/>
            <w:color w:val="000000"/>
            <w:rPrChange w:id="1227" w:author="Sooyoung Kim" w:date="2021-06-21T16:54:00Z">
              <w:rPr/>
            </w:rPrChange>
          </w:rPr>
          <w:delText xml:space="preserve">, particularly Lima, and in </w:delText>
        </w:r>
        <w:r w:rsidR="00A67229" w:rsidRPr="000E30CC" w:rsidDel="00A81970">
          <w:rPr>
            <w:rFonts w:ascii="Calibri" w:eastAsia="Calibri" w:hAnsi="Calibri" w:cs="Calibri"/>
            <w:color w:val="000000"/>
            <w:rPrChange w:id="1228" w:author="Sooyoung Kim" w:date="2021-06-21T16:54:00Z">
              <w:rPr/>
            </w:rPrChange>
          </w:rPr>
          <w:delText xml:space="preserve">the top </w:delText>
        </w:r>
        <w:r w:rsidR="00A452A2" w:rsidRPr="000E30CC" w:rsidDel="00A81970">
          <w:rPr>
            <w:rFonts w:ascii="Calibri" w:eastAsia="Calibri" w:hAnsi="Calibri" w:cs="Calibri"/>
            <w:color w:val="000000"/>
            <w:rPrChange w:id="1229" w:author="Sooyoung Kim" w:date="2021-06-21T16:54:00Z">
              <w:rPr/>
            </w:rPrChange>
          </w:rPr>
          <w:delText xml:space="preserve">two wealth </w:delText>
        </w:r>
        <w:r w:rsidR="00A67229" w:rsidRPr="000E30CC" w:rsidDel="00A81970">
          <w:rPr>
            <w:rFonts w:ascii="Calibri" w:eastAsia="Calibri" w:hAnsi="Calibri" w:cs="Calibri"/>
            <w:color w:val="000000"/>
            <w:rPrChange w:id="1230" w:author="Sooyoung Kim" w:date="2021-06-21T16:54:00Z">
              <w:rPr/>
            </w:rPrChange>
          </w:rPr>
          <w:delText>quintiles</w:delText>
        </w:r>
        <w:r w:rsidR="00283E06" w:rsidRPr="000E30CC" w:rsidDel="00A81970">
          <w:rPr>
            <w:rFonts w:ascii="Calibri" w:eastAsia="Calibri" w:hAnsi="Calibri" w:cs="Calibri"/>
            <w:color w:val="000000"/>
            <w:rPrChange w:id="1231" w:author="Sooyoung Kim" w:date="2021-06-21T16:54:00Z">
              <w:rPr/>
            </w:rPrChange>
          </w:rPr>
          <w:delText>.</w:delText>
        </w:r>
        <w:r w:rsidR="002475CA" w:rsidRPr="000E30CC" w:rsidDel="00A81970">
          <w:rPr>
            <w:rFonts w:ascii="Calibri" w:eastAsia="Calibri" w:hAnsi="Calibri" w:cs="Calibri"/>
            <w:color w:val="000000"/>
            <w:rPrChange w:id="1232" w:author="Sooyoung Kim" w:date="2021-06-21T16:54:00Z">
              <w:rPr/>
            </w:rPrChange>
          </w:rPr>
          <w:delText xml:space="preserve"> </w:delText>
        </w:r>
      </w:del>
    </w:p>
    <w:p w14:paraId="03FC2F60" w14:textId="169BD55A" w:rsidR="007A2BCF" w:rsidRPr="000E30CC" w:rsidDel="00A81970" w:rsidRDefault="007A2BCF" w:rsidP="007A2BCF">
      <w:pPr>
        <w:rPr>
          <w:del w:id="1233" w:author="Sooyoung Kim" w:date="2021-06-21T20:51:00Z"/>
          <w:rFonts w:ascii="Calibri" w:eastAsia="Calibri" w:hAnsi="Calibri" w:cs="Calibri"/>
          <w:color w:val="000000"/>
          <w:rPrChange w:id="1234" w:author="Sooyoung Kim" w:date="2021-06-21T16:54:00Z">
            <w:rPr>
              <w:del w:id="1235" w:author="Sooyoung Kim" w:date="2021-06-21T20:51:00Z"/>
            </w:rPr>
          </w:rPrChange>
        </w:rPr>
      </w:pPr>
    </w:p>
    <w:p w14:paraId="4BC409BD" w14:textId="77777777" w:rsidR="007A2BCF" w:rsidRPr="000E30CC" w:rsidRDefault="007A2BCF" w:rsidP="00B92DEC">
      <w:pPr>
        <w:rPr>
          <w:rFonts w:ascii="Calibri" w:eastAsia="Calibri" w:hAnsi="Calibri" w:cs="Calibri"/>
          <w:color w:val="000000"/>
          <w:rPrChange w:id="1236" w:author="Sooyoung Kim" w:date="2021-06-21T16:54:00Z">
            <w:rPr/>
          </w:rPrChange>
        </w:rPr>
      </w:pPr>
    </w:p>
    <w:p w14:paraId="7788BE65" w14:textId="70CB47F8" w:rsidR="007A2BCF" w:rsidRPr="000E30CC" w:rsidDel="00A81970" w:rsidRDefault="0060221E" w:rsidP="0060221E">
      <w:pPr>
        <w:pStyle w:val="subindice3"/>
        <w:shd w:val="clear" w:color="auto" w:fill="FFFFFF"/>
        <w:spacing w:before="0" w:beforeAutospacing="0" w:after="15" w:afterAutospacing="0"/>
        <w:rPr>
          <w:del w:id="1237" w:author="Sooyoung Kim" w:date="2021-06-21T20:51:00Z"/>
          <w:rFonts w:ascii="Calibri" w:eastAsia="Calibri" w:hAnsi="Calibri" w:cs="Calibri"/>
          <w:i/>
          <w:iCs/>
          <w:color w:val="000000"/>
          <w:rPrChange w:id="1238" w:author="Sooyoung Kim" w:date="2021-06-21T16:54:00Z">
            <w:rPr>
              <w:del w:id="1239" w:author="Sooyoung Kim" w:date="2021-06-21T20:51:00Z"/>
              <w:i/>
              <w:iCs/>
            </w:rPr>
          </w:rPrChange>
        </w:rPr>
      </w:pPr>
      <w:del w:id="1240" w:author="Sooyoung Kim" w:date="2021-06-21T20:51:00Z">
        <w:r w:rsidRPr="000E30CC" w:rsidDel="00A81970">
          <w:rPr>
            <w:rFonts w:ascii="Calibri" w:eastAsia="Calibri" w:hAnsi="Calibri" w:cs="Calibri"/>
            <w:i/>
            <w:iCs/>
            <w:color w:val="000000"/>
            <w:rPrChange w:id="1241" w:author="Sooyoung Kim" w:date="2021-06-21T16:54:00Z">
              <w:rPr>
                <w:i/>
                <w:iCs/>
              </w:rPr>
            </w:rPrChange>
          </w:rPr>
          <w:delText>Access to essential m</w:delText>
        </w:r>
        <w:r w:rsidR="007A2BCF" w:rsidRPr="000E30CC" w:rsidDel="00A81970">
          <w:rPr>
            <w:rFonts w:ascii="Calibri" w:eastAsia="Calibri" w:hAnsi="Calibri" w:cs="Calibri"/>
            <w:i/>
            <w:iCs/>
            <w:color w:val="000000"/>
            <w:rPrChange w:id="1242" w:author="Sooyoung Kim" w:date="2021-06-21T16:54:00Z">
              <w:rPr>
                <w:i/>
                <w:iCs/>
              </w:rPr>
            </w:rPrChange>
          </w:rPr>
          <w:delText>aternal health</w:delText>
        </w:r>
        <w:r w:rsidRPr="000E30CC" w:rsidDel="00A81970">
          <w:rPr>
            <w:rFonts w:ascii="Calibri" w:eastAsia="Calibri" w:hAnsi="Calibri" w:cs="Calibri"/>
            <w:i/>
            <w:iCs/>
            <w:color w:val="000000"/>
            <w:rPrChange w:id="1243" w:author="Sooyoung Kim" w:date="2021-06-21T16:54:00Z">
              <w:rPr>
                <w:i/>
                <w:iCs/>
              </w:rPr>
            </w:rPrChange>
          </w:rPr>
          <w:delText xml:space="preserve"> services during COVID-19</w:delText>
        </w:r>
      </w:del>
    </w:p>
    <w:p w14:paraId="71D8F25C" w14:textId="69C24B89" w:rsidR="005C720D" w:rsidRPr="000E30CC" w:rsidDel="00A81970" w:rsidRDefault="005C720D" w:rsidP="005C720D">
      <w:pPr>
        <w:pStyle w:val="subindice3"/>
        <w:shd w:val="clear" w:color="auto" w:fill="FFFFFF"/>
        <w:spacing w:before="0" w:beforeAutospacing="0" w:after="15" w:afterAutospacing="0"/>
        <w:ind w:left="720"/>
        <w:rPr>
          <w:del w:id="1244" w:author="Sooyoung Kim" w:date="2021-06-21T20:51:00Z"/>
          <w:rFonts w:ascii="Calibri" w:eastAsia="Calibri" w:hAnsi="Calibri" w:cs="Calibri"/>
          <w:color w:val="000000"/>
          <w:rPrChange w:id="1245" w:author="Sooyoung Kim" w:date="2021-06-21T16:54:00Z">
            <w:rPr>
              <w:del w:id="1246" w:author="Sooyoung Kim" w:date="2021-06-21T20:51:00Z"/>
            </w:rPr>
          </w:rPrChange>
        </w:rPr>
      </w:pPr>
    </w:p>
    <w:p w14:paraId="1BE9F75A" w14:textId="3AD93D6F" w:rsidR="00A43746" w:rsidRPr="000E30CC" w:rsidDel="00A81970" w:rsidRDefault="007A2BCF" w:rsidP="00BE6ECB">
      <w:pPr>
        <w:pStyle w:val="cuerpo"/>
        <w:shd w:val="clear" w:color="auto" w:fill="FFFFFF"/>
        <w:spacing w:before="0" w:beforeAutospacing="0" w:after="0" w:afterAutospacing="0"/>
        <w:jc w:val="both"/>
        <w:rPr>
          <w:del w:id="1247" w:author="Sooyoung Kim" w:date="2021-06-21T20:51:00Z"/>
          <w:rFonts w:ascii="Calibri" w:eastAsia="Calibri" w:hAnsi="Calibri" w:cs="Calibri"/>
          <w:color w:val="000000"/>
          <w:rPrChange w:id="1248" w:author="Sooyoung Kim" w:date="2021-06-21T16:54:00Z">
            <w:rPr>
              <w:del w:id="1249" w:author="Sooyoung Kim" w:date="2021-06-21T20:51:00Z"/>
              <w:color w:val="000000"/>
            </w:rPr>
          </w:rPrChange>
        </w:rPr>
      </w:pPr>
      <w:del w:id="1250" w:author="Sooyoung Kim" w:date="2021-06-21T20:51:00Z">
        <w:r w:rsidRPr="000E30CC" w:rsidDel="00A81970">
          <w:rPr>
            <w:rFonts w:ascii="Calibri" w:eastAsia="Calibri" w:hAnsi="Calibri" w:cs="Calibri"/>
            <w:rPrChange w:id="1251" w:author="Sooyoung Kim" w:date="2021-06-21T16:54:00Z">
              <w:rPr>
                <w:rStyle w:val="no-style-override"/>
                <w:color w:val="000000"/>
              </w:rPr>
            </w:rPrChange>
          </w:rPr>
          <w:delText xml:space="preserve">At the beginning of the pandemic, </w:delText>
        </w:r>
        <w:r w:rsidR="00BE6ECB" w:rsidRPr="000E30CC" w:rsidDel="00A81970">
          <w:rPr>
            <w:rFonts w:ascii="Calibri" w:eastAsia="Calibri" w:hAnsi="Calibri" w:cs="Calibri"/>
            <w:rPrChange w:id="1252" w:author="Sooyoung Kim" w:date="2021-06-21T16:54:00Z">
              <w:rPr>
                <w:rStyle w:val="no-style-override"/>
                <w:color w:val="000000"/>
              </w:rPr>
            </w:rPrChange>
          </w:rPr>
          <w:delText>many primary care centers closed, which are the centers in charge of antenatal care provision a</w:delText>
        </w:r>
        <w:r w:rsidR="00821A2B" w:rsidRPr="000E30CC" w:rsidDel="00A81970">
          <w:rPr>
            <w:rFonts w:ascii="Calibri" w:eastAsia="Calibri" w:hAnsi="Calibri" w:cs="Calibri"/>
            <w:rPrChange w:id="1253" w:author="Sooyoung Kim" w:date="2021-06-21T16:54:00Z">
              <w:rPr>
                <w:rStyle w:val="no-style-override"/>
                <w:color w:val="000000"/>
              </w:rPr>
            </w:rPrChange>
          </w:rPr>
          <w:delText>n</w:delText>
        </w:r>
        <w:r w:rsidR="00BE6ECB" w:rsidRPr="000E30CC" w:rsidDel="00A81970">
          <w:rPr>
            <w:rFonts w:ascii="Calibri" w:eastAsia="Calibri" w:hAnsi="Calibri" w:cs="Calibri"/>
            <w:rPrChange w:id="1254" w:author="Sooyoung Kim" w:date="2021-06-21T16:54:00Z">
              <w:rPr>
                <w:rStyle w:val="no-style-override"/>
                <w:color w:val="000000"/>
              </w:rPr>
            </w:rPrChange>
          </w:rPr>
          <w:delText xml:space="preserve">d the first point of contact for pregnant women. Further, many </w:delText>
        </w:r>
        <w:r w:rsidR="00A43746" w:rsidRPr="000E30CC" w:rsidDel="00A81970">
          <w:rPr>
            <w:rFonts w:ascii="Calibri" w:eastAsia="Calibri" w:hAnsi="Calibri" w:cs="Calibri"/>
            <w:color w:val="000000"/>
            <w:rPrChange w:id="1255" w:author="Sooyoung Kim" w:date="2021-06-21T16:54:00Z">
              <w:rPr/>
            </w:rPrChange>
          </w:rPr>
          <w:delText>hospitals shifted only to COVID-19 care.</w:delText>
        </w:r>
        <w:r w:rsidR="002326C2" w:rsidRPr="000E30CC" w:rsidDel="00A81970">
          <w:rPr>
            <w:rFonts w:ascii="Calibri" w:eastAsia="Calibri" w:hAnsi="Calibri" w:cs="Calibri"/>
            <w:color w:val="000000"/>
            <w:rPrChange w:id="1256" w:author="Sooyoung Kim" w:date="2021-06-21T16:54:00Z">
              <w:rPr/>
            </w:rPrChange>
          </w:rPr>
          <w:delText xml:space="preserve"> </w:delText>
        </w:r>
        <w:r w:rsidR="00581973" w:rsidRPr="000E30CC" w:rsidDel="00A81970">
          <w:rPr>
            <w:rFonts w:ascii="Calibri" w:eastAsia="Calibri" w:hAnsi="Calibri" w:cs="Calibri"/>
            <w:color w:val="000000"/>
            <w:rPrChange w:id="1257" w:author="Sooyoung Kim" w:date="2021-06-21T16:54:00Z">
              <w:rPr/>
            </w:rPrChange>
          </w:rPr>
          <w:fldChar w:fldCharType="begin"/>
        </w:r>
        <w:r w:rsidR="00581973" w:rsidRPr="000E30CC" w:rsidDel="00A81970">
          <w:rPr>
            <w:rFonts w:ascii="Calibri" w:eastAsia="Calibri" w:hAnsi="Calibri" w:cs="Calibri"/>
            <w:color w:val="000000"/>
            <w:rPrChange w:id="1258" w:author="Sooyoung Kim" w:date="2021-06-21T16:54:00Z">
              <w:rPr/>
            </w:rPrChange>
          </w:rPr>
          <w:delInstrText xml:space="preserve"> HYPERLINK "https://www.mesadeconcertacion.org.pe/storage/documentos/2020-08-17/informe-salud-mclcp-2020-7-de-julio.pdf" </w:delInstrText>
        </w:r>
        <w:r w:rsidR="00581973" w:rsidRPr="000E30CC" w:rsidDel="00A81970">
          <w:rPr>
            <w:rFonts w:ascii="Calibri" w:eastAsia="Calibri" w:hAnsi="Calibri" w:cs="Calibri"/>
            <w:color w:val="000000"/>
            <w:rPrChange w:id="1259" w:author="Sooyoung Kim" w:date="2021-06-21T16:54:00Z">
              <w:rPr/>
            </w:rPrChange>
          </w:rPr>
          <w:fldChar w:fldCharType="separate"/>
        </w:r>
        <w:r w:rsidR="00FB261F" w:rsidRPr="000E30CC" w:rsidDel="00A81970">
          <w:rPr>
            <w:rFonts w:ascii="Calibri" w:eastAsia="Calibri" w:hAnsi="Calibri" w:cs="Calibri"/>
            <w:color w:val="000000"/>
            <w:rPrChange w:id="1260" w:author="Sooyoung Kim" w:date="2021-06-21T16:54:00Z">
              <w:rPr>
                <w:rStyle w:val="Hyperlink"/>
              </w:rPr>
            </w:rPrChange>
          </w:rPr>
          <w:delText>https://www.mesadeconcertacion.org.pe/storage/documentos/2020-08-17/informe-salud-mclcp-2020-7-de-julio.pdf</w:delText>
        </w:r>
        <w:r w:rsidR="00581973" w:rsidRPr="000E30CC" w:rsidDel="00A81970">
          <w:rPr>
            <w:rFonts w:ascii="Calibri" w:eastAsia="Calibri" w:hAnsi="Calibri" w:cs="Calibri"/>
            <w:color w:val="000000"/>
            <w:rPrChange w:id="1261" w:author="Sooyoung Kim" w:date="2021-06-21T16:54:00Z">
              <w:rPr>
                <w:rStyle w:val="Hyperlink"/>
              </w:rPr>
            </w:rPrChange>
          </w:rPr>
          <w:fldChar w:fldCharType="end"/>
        </w:r>
        <w:r w:rsidR="00BE6ECB" w:rsidRPr="000E30CC" w:rsidDel="00A81970">
          <w:rPr>
            <w:rFonts w:ascii="Calibri" w:eastAsia="Calibri" w:hAnsi="Calibri" w:cs="Calibri"/>
            <w:color w:val="000000"/>
            <w:rPrChange w:id="1262" w:author="Sooyoung Kim" w:date="2021-06-21T16:54:00Z">
              <w:rPr/>
            </w:rPrChange>
          </w:rPr>
          <w:delText xml:space="preserve">. Other than urgent care, all </w:delText>
        </w:r>
        <w:r w:rsidR="00821A2B" w:rsidRPr="000E30CC" w:rsidDel="00A81970">
          <w:rPr>
            <w:rFonts w:ascii="Calibri" w:eastAsia="Calibri" w:hAnsi="Calibri" w:cs="Calibri"/>
            <w:color w:val="000000"/>
            <w:rPrChange w:id="1263" w:author="Sooyoung Kim" w:date="2021-06-21T16:54:00Z">
              <w:rPr/>
            </w:rPrChange>
          </w:rPr>
          <w:delText xml:space="preserve">non-emergency </w:delText>
        </w:r>
        <w:r w:rsidR="00BE6ECB" w:rsidRPr="000E30CC" w:rsidDel="00A81970">
          <w:rPr>
            <w:rFonts w:ascii="Calibri" w:eastAsia="Calibri" w:hAnsi="Calibri" w:cs="Calibri"/>
            <w:color w:val="000000"/>
            <w:rPrChange w:id="1264" w:author="Sooyoung Kim" w:date="2021-06-21T16:54:00Z">
              <w:rPr/>
            </w:rPrChange>
          </w:rPr>
          <w:delText xml:space="preserve">ambulatory care </w:delText>
        </w:r>
        <w:r w:rsidR="00821A2B" w:rsidRPr="000E30CC" w:rsidDel="00A81970">
          <w:rPr>
            <w:rFonts w:ascii="Calibri" w:eastAsia="Calibri" w:hAnsi="Calibri" w:cs="Calibri"/>
            <w:color w:val="000000"/>
            <w:rPrChange w:id="1265" w:author="Sooyoung Kim" w:date="2021-06-21T16:54:00Z">
              <w:rPr/>
            </w:rPrChange>
          </w:rPr>
          <w:delText xml:space="preserve">visits </w:delText>
        </w:r>
        <w:r w:rsidR="00BE6ECB" w:rsidRPr="000E30CC" w:rsidDel="00A81970">
          <w:rPr>
            <w:rFonts w:ascii="Calibri" w:eastAsia="Calibri" w:hAnsi="Calibri" w:cs="Calibri"/>
            <w:color w:val="000000"/>
            <w:rPrChange w:id="1266" w:author="Sooyoung Kim" w:date="2021-06-21T16:54:00Z">
              <w:rPr/>
            </w:rPrChange>
          </w:rPr>
          <w:delText>w</w:delText>
        </w:r>
        <w:r w:rsidR="00821A2B" w:rsidRPr="000E30CC" w:rsidDel="00A81970">
          <w:rPr>
            <w:rFonts w:ascii="Calibri" w:eastAsia="Calibri" w:hAnsi="Calibri" w:cs="Calibri"/>
            <w:color w:val="000000"/>
            <w:rPrChange w:id="1267" w:author="Sooyoung Kim" w:date="2021-06-21T16:54:00Z">
              <w:rPr/>
            </w:rPrChange>
          </w:rPr>
          <w:delText>ere</w:delText>
        </w:r>
        <w:r w:rsidR="00BE6ECB" w:rsidRPr="000E30CC" w:rsidDel="00A81970">
          <w:rPr>
            <w:rFonts w:ascii="Calibri" w:eastAsia="Calibri" w:hAnsi="Calibri" w:cs="Calibri"/>
            <w:color w:val="000000"/>
            <w:rPrChange w:id="1268" w:author="Sooyoung Kim" w:date="2021-06-21T16:54:00Z">
              <w:rPr/>
            </w:rPrChange>
          </w:rPr>
          <w:delText xml:space="preserve"> suspended.</w:delText>
        </w:r>
      </w:del>
    </w:p>
    <w:p w14:paraId="64B13247" w14:textId="3B169461" w:rsidR="00465926" w:rsidRPr="000E30CC" w:rsidDel="00A81970" w:rsidRDefault="00465926" w:rsidP="00A43746">
      <w:pPr>
        <w:rPr>
          <w:del w:id="1269" w:author="Sooyoung Kim" w:date="2021-06-21T20:51:00Z"/>
          <w:rFonts w:ascii="Calibri" w:eastAsia="Calibri" w:hAnsi="Calibri" w:cs="Calibri"/>
          <w:color w:val="000000"/>
          <w:rPrChange w:id="1270" w:author="Sooyoung Kim" w:date="2021-06-21T16:54:00Z">
            <w:rPr>
              <w:del w:id="1271" w:author="Sooyoung Kim" w:date="2021-06-21T20:51:00Z"/>
            </w:rPr>
          </w:rPrChange>
        </w:rPr>
      </w:pPr>
    </w:p>
    <w:p w14:paraId="6093D5AE" w14:textId="6F834815" w:rsidR="009761C2" w:rsidRPr="000E30CC" w:rsidDel="00A81970" w:rsidRDefault="00821A2B" w:rsidP="00AE3F08">
      <w:pPr>
        <w:rPr>
          <w:del w:id="1272" w:author="Sooyoung Kim" w:date="2021-06-21T20:51:00Z"/>
          <w:rFonts w:ascii="Calibri" w:eastAsia="Calibri" w:hAnsi="Calibri" w:cs="Calibri"/>
          <w:color w:val="000000"/>
          <w:rPrChange w:id="1273" w:author="Sooyoung Kim" w:date="2021-06-21T16:54:00Z">
            <w:rPr>
              <w:del w:id="1274" w:author="Sooyoung Kim" w:date="2021-06-21T20:51:00Z"/>
            </w:rPr>
          </w:rPrChange>
        </w:rPr>
      </w:pPr>
      <w:del w:id="1275" w:author="Sooyoung Kim" w:date="2021-06-21T20:51:00Z">
        <w:r w:rsidRPr="000E30CC" w:rsidDel="00A81970">
          <w:rPr>
            <w:rFonts w:ascii="Calibri" w:eastAsia="Calibri" w:hAnsi="Calibri" w:cs="Calibri"/>
            <w:rPrChange w:id="1276" w:author="Sooyoung Kim" w:date="2021-06-21T16:54:00Z">
              <w:rPr>
                <w:rStyle w:val="no-style-override"/>
                <w:color w:val="000000"/>
              </w:rPr>
            </w:rPrChange>
          </w:rPr>
          <w:delText xml:space="preserve">Antenatal care visits are critical to identify risky pregnancies early and to provide management and treatment of these high-risk pregnancies cases, as needed, so as to avert poor maternal and birth outcomes. </w:delText>
        </w:r>
        <w:r w:rsidR="00263E28" w:rsidRPr="000E30CC" w:rsidDel="00A81970">
          <w:rPr>
            <w:rFonts w:ascii="Calibri" w:eastAsia="Calibri" w:hAnsi="Calibri" w:cs="Calibri"/>
            <w:rPrChange w:id="1277" w:author="Sooyoung Kim" w:date="2021-06-21T16:54:00Z">
              <w:rPr>
                <w:rStyle w:val="no-style-override"/>
                <w:color w:val="000000"/>
              </w:rPr>
            </w:rPrChange>
          </w:rPr>
          <w:delText xml:space="preserve">Antenatal care </w:delText>
        </w:r>
        <w:r w:rsidRPr="000E30CC" w:rsidDel="00A81970">
          <w:rPr>
            <w:rFonts w:ascii="Calibri" w:eastAsia="Calibri" w:hAnsi="Calibri" w:cs="Calibri"/>
            <w:rPrChange w:id="1278" w:author="Sooyoung Kim" w:date="2021-06-21T16:54:00Z">
              <w:rPr>
                <w:rStyle w:val="no-style-override"/>
                <w:color w:val="000000"/>
              </w:rPr>
            </w:rPrChange>
          </w:rPr>
          <w:delText xml:space="preserve">is also an opportunity to provide nutrition, breastfeeding and newborn care counselling, and to </w:delText>
        </w:r>
        <w:r w:rsidR="00263E28" w:rsidRPr="000E30CC" w:rsidDel="00A81970">
          <w:rPr>
            <w:rFonts w:ascii="Calibri" w:eastAsia="Calibri" w:hAnsi="Calibri" w:cs="Calibri"/>
            <w:rPrChange w:id="1279" w:author="Sooyoung Kim" w:date="2021-06-21T16:54:00Z">
              <w:rPr>
                <w:rStyle w:val="no-style-override"/>
                <w:color w:val="000000"/>
              </w:rPr>
            </w:rPrChange>
          </w:rPr>
          <w:delText xml:space="preserve">learn about the women’s birth expectations and </w:delText>
        </w:r>
        <w:r w:rsidRPr="000E30CC" w:rsidDel="00A81970">
          <w:rPr>
            <w:rFonts w:ascii="Calibri" w:eastAsia="Calibri" w:hAnsi="Calibri" w:cs="Calibri"/>
            <w:rPrChange w:id="1280" w:author="Sooyoung Kim" w:date="2021-06-21T16:54:00Z">
              <w:rPr>
                <w:rStyle w:val="no-style-override"/>
                <w:color w:val="000000"/>
              </w:rPr>
            </w:rPrChange>
          </w:rPr>
          <w:delText>plan for the birth</w:delText>
        </w:r>
        <w:r w:rsidR="00FF489A" w:rsidRPr="000E30CC" w:rsidDel="00A81970">
          <w:rPr>
            <w:rFonts w:ascii="Calibri" w:eastAsia="Calibri" w:hAnsi="Calibri" w:cs="Calibri"/>
            <w:rPrChange w:id="1281" w:author="Sooyoung Kim" w:date="2021-06-21T16:54:00Z">
              <w:rPr>
                <w:rStyle w:val="no-style-override"/>
                <w:color w:val="000000"/>
              </w:rPr>
            </w:rPrChange>
          </w:rPr>
          <w:delText xml:space="preserve"> to ensure a positive birth experience (https://www.who.int/publications/i/item/9789241549912)</w:delText>
        </w:r>
        <w:r w:rsidRPr="000E30CC" w:rsidDel="00A81970">
          <w:rPr>
            <w:rFonts w:ascii="Calibri" w:eastAsia="Calibri" w:hAnsi="Calibri" w:cs="Calibri"/>
            <w:rPrChange w:id="1282" w:author="Sooyoung Kim" w:date="2021-06-21T16:54:00Z">
              <w:rPr>
                <w:rStyle w:val="no-style-override"/>
                <w:color w:val="000000"/>
              </w:rPr>
            </w:rPrChange>
          </w:rPr>
          <w:delText>.</w:delText>
        </w:r>
        <w:r w:rsidR="00263E28" w:rsidRPr="000E30CC" w:rsidDel="00A81970">
          <w:rPr>
            <w:rFonts w:ascii="Calibri" w:eastAsia="Calibri" w:hAnsi="Calibri" w:cs="Calibri"/>
            <w:rPrChange w:id="1283" w:author="Sooyoung Kim" w:date="2021-06-21T16:54:00Z">
              <w:rPr>
                <w:rStyle w:val="no-style-override"/>
                <w:color w:val="000000"/>
              </w:rPr>
            </w:rPrChange>
          </w:rPr>
          <w:delText xml:space="preserve"> The World Health Organization recommends 8 prenatal care visits for a low-risk pregnancy, and more for high-risk pregnancies</w:delText>
        </w:r>
        <w:r w:rsidR="00FF489A" w:rsidRPr="000E30CC" w:rsidDel="00A81970">
          <w:rPr>
            <w:rFonts w:ascii="Calibri" w:eastAsia="Calibri" w:hAnsi="Calibri" w:cs="Calibri"/>
            <w:rPrChange w:id="1284" w:author="Sooyoung Kim" w:date="2021-06-21T16:54:00Z">
              <w:rPr>
                <w:rStyle w:val="no-style-override"/>
                <w:color w:val="000000"/>
              </w:rPr>
            </w:rPrChange>
          </w:rPr>
          <w:delText xml:space="preserve"> https://www.who.int/publications/i/item/9789241549912</w:delText>
        </w:r>
        <w:r w:rsidR="00263E28" w:rsidRPr="000E30CC" w:rsidDel="00A81970">
          <w:rPr>
            <w:rFonts w:ascii="Calibri" w:eastAsia="Calibri" w:hAnsi="Calibri" w:cs="Calibri"/>
            <w:rPrChange w:id="1285" w:author="Sooyoung Kim" w:date="2021-06-21T16:54:00Z">
              <w:rPr>
                <w:rStyle w:val="no-style-override"/>
                <w:color w:val="000000"/>
              </w:rPr>
            </w:rPrChange>
          </w:rPr>
          <w:delText>.</w:delText>
        </w:r>
      </w:del>
    </w:p>
    <w:p w14:paraId="1743F2E9" w14:textId="74B85801" w:rsidR="00A43746" w:rsidRPr="000E30CC" w:rsidDel="00A81970" w:rsidRDefault="00A43746" w:rsidP="00AE3F08">
      <w:pPr>
        <w:rPr>
          <w:del w:id="1286" w:author="Sooyoung Kim" w:date="2021-06-21T20:51:00Z"/>
          <w:rFonts w:ascii="Calibri" w:eastAsia="Calibri" w:hAnsi="Calibri" w:cs="Calibri"/>
          <w:color w:val="000000"/>
          <w:rPrChange w:id="1287" w:author="Sooyoung Kim" w:date="2021-06-21T16:54:00Z">
            <w:rPr>
              <w:del w:id="1288" w:author="Sooyoung Kim" w:date="2021-06-21T20:51:00Z"/>
            </w:rPr>
          </w:rPrChange>
        </w:rPr>
      </w:pPr>
      <w:del w:id="1289" w:author="Sooyoung Kim" w:date="2021-06-21T20:51:00Z">
        <w:r w:rsidRPr="000E30CC" w:rsidDel="00A81970">
          <w:rPr>
            <w:rFonts w:ascii="Calibri" w:eastAsia="Calibri" w:hAnsi="Calibri" w:cs="Calibri"/>
            <w:color w:val="000000"/>
            <w:rPrChange w:id="1290" w:author="Sooyoung Kim" w:date="2021-06-21T16:54:00Z">
              <w:rPr/>
            </w:rPrChange>
          </w:rPr>
          <w:delText>All-cause mortality increased in Peru in 2020 and 2021, not just COVID-19 related (https://www.mesadeconcertacion.org.pe/storage/documentos/2020-08-17/informe-salud-mclcp-2020-7-de-julio.pdf)</w:delText>
        </w:r>
      </w:del>
    </w:p>
    <w:p w14:paraId="4F61452C" w14:textId="5F150264" w:rsidR="00C51B8D" w:rsidRPr="000E30CC" w:rsidDel="00A81970" w:rsidRDefault="00C51B8D" w:rsidP="0012030D">
      <w:pPr>
        <w:rPr>
          <w:del w:id="1291" w:author="Sooyoung Kim" w:date="2021-06-21T20:51:00Z"/>
          <w:rFonts w:ascii="Calibri" w:eastAsia="Calibri" w:hAnsi="Calibri" w:cs="Calibri"/>
          <w:color w:val="000000"/>
          <w:rPrChange w:id="1292" w:author="Sooyoung Kim" w:date="2021-06-21T16:54:00Z">
            <w:rPr>
              <w:del w:id="1293" w:author="Sooyoung Kim" w:date="2021-06-21T20:51:00Z"/>
            </w:rPr>
          </w:rPrChange>
        </w:rPr>
      </w:pPr>
    </w:p>
    <w:p w14:paraId="2DAE2E89" w14:textId="526F4636" w:rsidR="00E34F29" w:rsidRPr="000E30CC" w:rsidDel="00A81970" w:rsidRDefault="001B104C" w:rsidP="00662A50">
      <w:pPr>
        <w:rPr>
          <w:del w:id="1294" w:author="Sooyoung Kim" w:date="2021-06-21T20:51:00Z"/>
          <w:rFonts w:ascii="Calibri" w:eastAsia="Calibri" w:hAnsi="Calibri" w:cs="Calibri"/>
          <w:color w:val="000000"/>
          <w:rPrChange w:id="1295" w:author="Sooyoung Kim" w:date="2021-06-21T16:54:00Z">
            <w:rPr>
              <w:del w:id="1296" w:author="Sooyoung Kim" w:date="2021-06-21T20:51:00Z"/>
            </w:rPr>
          </w:rPrChange>
        </w:rPr>
      </w:pPr>
      <w:del w:id="1297" w:author="Sooyoung Kim" w:date="2021-06-21T20:51:00Z">
        <w:r w:rsidRPr="000E30CC" w:rsidDel="00A81970">
          <w:rPr>
            <w:rFonts w:ascii="Calibri" w:eastAsia="Calibri" w:hAnsi="Calibri" w:cs="Calibri"/>
            <w:color w:val="000000"/>
            <w:rPrChange w:id="1298" w:author="Sooyoung Kim" w:date="2021-06-21T16:54:00Z">
              <w:rPr/>
            </w:rPrChange>
          </w:rPr>
          <w:delText>On April 22</w:delText>
        </w:r>
        <w:r w:rsidR="00D4069F" w:rsidRPr="000E30CC" w:rsidDel="00A81970">
          <w:rPr>
            <w:rFonts w:ascii="Calibri" w:eastAsia="Calibri" w:hAnsi="Calibri" w:cs="Calibri"/>
            <w:color w:val="000000"/>
            <w:rPrChange w:id="1299" w:author="Sooyoung Kim" w:date="2021-06-21T16:54:00Z">
              <w:rPr/>
            </w:rPrChange>
          </w:rPr>
          <w:delText xml:space="preserve"> and April 30</w:delText>
        </w:r>
        <w:r w:rsidRPr="000E30CC" w:rsidDel="00A81970">
          <w:rPr>
            <w:rFonts w:ascii="Calibri" w:eastAsia="Calibri" w:hAnsi="Calibri" w:cs="Calibri"/>
            <w:color w:val="000000"/>
            <w:rPrChange w:id="1300" w:author="Sooyoung Kim" w:date="2021-06-21T16:54:00Z">
              <w:rPr/>
            </w:rPrChange>
          </w:rPr>
          <w:delText xml:space="preserve">, 2020, the government passes </w:delText>
        </w:r>
        <w:r w:rsidR="00D4069F" w:rsidRPr="000E30CC" w:rsidDel="00A81970">
          <w:rPr>
            <w:rFonts w:ascii="Calibri" w:eastAsia="Calibri" w:hAnsi="Calibri" w:cs="Calibri"/>
            <w:color w:val="000000"/>
            <w:rPrChange w:id="1301" w:author="Sooyoung Kim" w:date="2021-06-21T16:54:00Z">
              <w:rPr/>
            </w:rPrChange>
          </w:rPr>
          <w:delText xml:space="preserve">two </w:delText>
        </w:r>
        <w:r w:rsidRPr="000E30CC" w:rsidDel="00A81970">
          <w:rPr>
            <w:rFonts w:ascii="Calibri" w:eastAsia="Calibri" w:hAnsi="Calibri" w:cs="Calibri"/>
            <w:color w:val="000000"/>
            <w:rPrChange w:id="1302" w:author="Sooyoung Kim" w:date="2021-06-21T16:54:00Z">
              <w:rPr/>
            </w:rPrChange>
          </w:rPr>
          <w:delText>health guidance (</w:delText>
        </w:r>
        <w:r w:rsidR="00E34F29" w:rsidRPr="000E30CC" w:rsidDel="00A81970">
          <w:rPr>
            <w:rFonts w:ascii="Calibri" w:eastAsia="Calibri" w:hAnsi="Calibri" w:cs="Calibri"/>
            <w:color w:val="000000"/>
            <w:rPrChange w:id="1303" w:author="Sooyoung Kim" w:date="2021-06-21T16:54:00Z">
              <w:rPr/>
            </w:rPrChange>
          </w:rPr>
          <w:delText>Directiva Sanitaria N° 094 – 2020/MINSA</w:delText>
        </w:r>
        <w:r w:rsidRPr="000E30CC" w:rsidDel="00A81970">
          <w:rPr>
            <w:rFonts w:ascii="Calibri" w:eastAsia="Calibri" w:hAnsi="Calibri" w:cs="Calibri"/>
            <w:color w:val="000000"/>
            <w:rPrChange w:id="1304" w:author="Sooyoung Kim" w:date="2021-06-21T16:54:00Z">
              <w:rPr/>
            </w:rPrChange>
          </w:rPr>
          <w:delText>) (</w:delText>
        </w:r>
        <w:r w:rsidR="00581973" w:rsidRPr="000E30CC" w:rsidDel="00A81970">
          <w:rPr>
            <w:rFonts w:ascii="Calibri" w:eastAsia="Calibri" w:hAnsi="Calibri" w:cs="Calibri"/>
            <w:color w:val="000000"/>
            <w:rPrChange w:id="1305" w:author="Sooyoung Kim" w:date="2021-06-21T16:54:00Z">
              <w:rPr/>
            </w:rPrChange>
          </w:rPr>
          <w:fldChar w:fldCharType="begin"/>
        </w:r>
        <w:r w:rsidR="00581973" w:rsidRPr="000E30CC" w:rsidDel="00A81970">
          <w:rPr>
            <w:rFonts w:ascii="Calibri" w:eastAsia="Calibri" w:hAnsi="Calibri" w:cs="Calibri"/>
            <w:color w:val="000000"/>
            <w:rPrChange w:id="1306" w:author="Sooyoung Kim" w:date="2021-06-21T16:54:00Z">
              <w:rPr/>
            </w:rPrChange>
          </w:rPr>
          <w:delInstrText xml:space="preserve"> HYPERLINK "https://busquedas.elperuano.pe/normasle</w:delInstrText>
        </w:r>
        <w:r w:rsidR="00581973" w:rsidRPr="000E30CC" w:rsidDel="00A81970">
          <w:rPr>
            <w:rFonts w:ascii="Calibri" w:eastAsia="Calibri" w:hAnsi="Calibri" w:cs="Calibri"/>
            <w:color w:val="000000"/>
            <w:rPrChange w:id="1307" w:author="Sooyoung Kim" w:date="2021-06-21T16:54:00Z">
              <w:rPr/>
            </w:rPrChange>
          </w:rPr>
          <w:delInstrText xml:space="preserve">gales/aprueban-la-directiva-sanitaria-n-094-minsa2020dgiesp-resolucion-ministerial-no-217-2020-minsa-1865711-1/" </w:delInstrText>
        </w:r>
        <w:r w:rsidR="00581973" w:rsidRPr="000E30CC" w:rsidDel="00A81970">
          <w:rPr>
            <w:rFonts w:ascii="Calibri" w:eastAsia="Calibri" w:hAnsi="Calibri" w:cs="Calibri"/>
            <w:color w:val="000000"/>
            <w:rPrChange w:id="1308" w:author="Sooyoung Kim" w:date="2021-06-21T16:54:00Z">
              <w:rPr/>
            </w:rPrChange>
          </w:rPr>
          <w:fldChar w:fldCharType="separate"/>
        </w:r>
        <w:r w:rsidRPr="000E30CC" w:rsidDel="00A81970">
          <w:rPr>
            <w:rFonts w:ascii="Calibri" w:eastAsia="Calibri" w:hAnsi="Calibri" w:cs="Calibri"/>
            <w:color w:val="000000"/>
            <w:rPrChange w:id="1309" w:author="Sooyoung Kim" w:date="2021-06-21T16:54:00Z">
              <w:rPr>
                <w:rStyle w:val="Hyperlink"/>
              </w:rPr>
            </w:rPrChange>
          </w:rPr>
          <w:delText>https://busquedas.elperuano.pe/normaslegales/aprueban-la-directiva-sanitaria-n-094-minsa2020dgiesp-resolucion-ministerial-no-217-2020-minsa-1865711-1/</w:delText>
        </w:r>
        <w:r w:rsidR="00581973" w:rsidRPr="000E30CC" w:rsidDel="00A81970">
          <w:rPr>
            <w:rFonts w:ascii="Calibri" w:eastAsia="Calibri" w:hAnsi="Calibri" w:cs="Calibri"/>
            <w:color w:val="000000"/>
            <w:rPrChange w:id="1310" w:author="Sooyoung Kim" w:date="2021-06-21T16:54:00Z">
              <w:rPr>
                <w:rStyle w:val="Hyperlink"/>
              </w:rPr>
            </w:rPrChange>
          </w:rPr>
          <w:fldChar w:fldCharType="end"/>
        </w:r>
        <w:r w:rsidRPr="000E30CC" w:rsidDel="00A81970">
          <w:rPr>
            <w:rFonts w:ascii="Calibri" w:eastAsia="Calibri" w:hAnsi="Calibri" w:cs="Calibri"/>
            <w:color w:val="000000"/>
            <w:rPrChange w:id="1311" w:author="Sooyoung Kim" w:date="2021-06-21T16:54:00Z">
              <w:rPr/>
            </w:rPrChange>
          </w:rPr>
          <w:delText xml:space="preserve">) </w:delText>
        </w:r>
        <w:r w:rsidR="00D4069F" w:rsidRPr="000E30CC" w:rsidDel="00A81970">
          <w:rPr>
            <w:rFonts w:ascii="Calibri" w:eastAsia="Calibri" w:hAnsi="Calibri" w:cs="Calibri"/>
            <w:color w:val="000000"/>
            <w:rPrChange w:id="1312" w:author="Sooyoung Kim" w:date="2021-06-21T16:54:00Z">
              <w:rPr/>
            </w:rPrChange>
          </w:rPr>
          <w:delText xml:space="preserve">and (N° 097- 28 2020/MINSA </w:delText>
        </w:r>
        <w:r w:rsidR="00581973" w:rsidRPr="000E30CC" w:rsidDel="00A81970">
          <w:rPr>
            <w:rFonts w:ascii="Calibri" w:eastAsia="Calibri" w:hAnsi="Calibri" w:cs="Calibri"/>
            <w:color w:val="000000"/>
            <w:rPrChange w:id="1313" w:author="Sooyoung Kim" w:date="2021-06-21T16:54:00Z">
              <w:rPr/>
            </w:rPrChange>
          </w:rPr>
          <w:fldChar w:fldCharType="begin"/>
        </w:r>
        <w:r w:rsidR="00581973" w:rsidRPr="000E30CC" w:rsidDel="00A81970">
          <w:rPr>
            <w:rFonts w:ascii="Calibri" w:eastAsia="Calibri" w:hAnsi="Calibri" w:cs="Calibri"/>
            <w:color w:val="000000"/>
            <w:rPrChange w:id="1314" w:author="Sooyoung Kim" w:date="2021-06-21T16:54:00Z">
              <w:rPr/>
            </w:rPrChange>
          </w:rPr>
          <w:delInstrText xml:space="preserve"> HYPERLINK "https://busquedas.elperuano.pe/normaslegales/aprueban-la-directiva-sanitaria-n-97-minsa2020dgiesp-di-resolucion-ministerial-n-245-2020-minsa-1865921-3/" </w:delInstrText>
        </w:r>
        <w:r w:rsidR="00581973" w:rsidRPr="000E30CC" w:rsidDel="00A81970">
          <w:rPr>
            <w:rFonts w:ascii="Calibri" w:eastAsia="Calibri" w:hAnsi="Calibri" w:cs="Calibri"/>
            <w:color w:val="000000"/>
            <w:rPrChange w:id="1315" w:author="Sooyoung Kim" w:date="2021-06-21T16:54:00Z">
              <w:rPr/>
            </w:rPrChange>
          </w:rPr>
          <w:fldChar w:fldCharType="separate"/>
        </w:r>
        <w:r w:rsidR="00D4069F" w:rsidRPr="000E30CC" w:rsidDel="00A81970">
          <w:rPr>
            <w:rFonts w:ascii="Calibri" w:eastAsia="Calibri" w:hAnsi="Calibri" w:cs="Calibri"/>
            <w:color w:val="000000"/>
            <w:rPrChange w:id="1316" w:author="Sooyoung Kim" w:date="2021-06-21T16:54:00Z">
              <w:rPr>
                <w:rStyle w:val="Hyperlink"/>
              </w:rPr>
            </w:rPrChange>
          </w:rPr>
          <w:delText>https://busquedas.elperuano.pe/normaslegales/aprueban-la-directiva-sanitaria-n-97-minsa2020dgiesp-di-resolucion-ministerial-n-245-2020-minsa-1865921-3/</w:delText>
        </w:r>
        <w:r w:rsidR="00581973" w:rsidRPr="000E30CC" w:rsidDel="00A81970">
          <w:rPr>
            <w:rFonts w:ascii="Calibri" w:eastAsia="Calibri" w:hAnsi="Calibri" w:cs="Calibri"/>
            <w:color w:val="000000"/>
            <w:rPrChange w:id="1317" w:author="Sooyoung Kim" w:date="2021-06-21T16:54:00Z">
              <w:rPr>
                <w:rStyle w:val="Hyperlink"/>
              </w:rPr>
            </w:rPrChange>
          </w:rPr>
          <w:fldChar w:fldCharType="end"/>
        </w:r>
        <w:r w:rsidR="00D4069F" w:rsidRPr="000E30CC" w:rsidDel="00A81970">
          <w:rPr>
            <w:rFonts w:ascii="Calibri" w:eastAsia="Calibri" w:hAnsi="Calibri" w:cs="Calibri"/>
            <w:color w:val="000000"/>
            <w:rPrChange w:id="1318" w:author="Sooyoung Kim" w:date="2021-06-21T16:54:00Z">
              <w:rPr/>
            </w:rPrChange>
          </w:rPr>
          <w:delText xml:space="preserve">)  </w:delText>
        </w:r>
        <w:r w:rsidRPr="000E30CC" w:rsidDel="00A81970">
          <w:rPr>
            <w:rFonts w:ascii="Calibri" w:eastAsia="Calibri" w:hAnsi="Calibri" w:cs="Calibri"/>
            <w:color w:val="000000"/>
            <w:rPrChange w:id="1319" w:author="Sooyoung Kim" w:date="2021-06-21T16:54:00Z">
              <w:rPr/>
            </w:rPrChange>
          </w:rPr>
          <w:delText>to ensure access to services to pregnant women and continuity of family planning services during COVID-19</w:delText>
        </w:r>
        <w:r w:rsidR="008D38DD" w:rsidRPr="000E30CC" w:rsidDel="00A81970">
          <w:rPr>
            <w:rFonts w:ascii="Calibri" w:eastAsia="Calibri" w:hAnsi="Calibri" w:cs="Calibri"/>
            <w:color w:val="000000"/>
            <w:rPrChange w:id="1320" w:author="Sooyoung Kim" w:date="2021-06-21T16:54:00Z">
              <w:rPr/>
            </w:rPrChange>
          </w:rPr>
          <w:delText xml:space="preserve"> and to facilitate care for pregnant women at risk for severe COVID-19</w:delText>
        </w:r>
        <w:r w:rsidRPr="000E30CC" w:rsidDel="00A81970">
          <w:rPr>
            <w:rFonts w:ascii="Calibri" w:eastAsia="Calibri" w:hAnsi="Calibri" w:cs="Calibri"/>
            <w:color w:val="000000"/>
            <w:rPrChange w:id="1321" w:author="Sooyoung Kim" w:date="2021-06-21T16:54:00Z">
              <w:rPr/>
            </w:rPrChange>
          </w:rPr>
          <w:delText xml:space="preserve">, which led the MoH to establish </w:delText>
        </w:r>
        <w:r w:rsidR="009F3E6B" w:rsidRPr="000E30CC" w:rsidDel="00A81970">
          <w:rPr>
            <w:rFonts w:ascii="Calibri" w:eastAsia="Calibri" w:hAnsi="Calibri" w:cs="Calibri"/>
            <w:color w:val="000000"/>
            <w:rPrChange w:id="1322" w:author="Sooyoung Kim" w:date="2021-06-21T16:54:00Z">
              <w:rPr/>
            </w:rPrChange>
          </w:rPr>
          <w:delText xml:space="preserve">five </w:delText>
        </w:r>
        <w:r w:rsidRPr="000E30CC" w:rsidDel="00A81970">
          <w:rPr>
            <w:rFonts w:ascii="Calibri" w:eastAsia="Calibri" w:hAnsi="Calibri" w:cs="Calibri"/>
            <w:color w:val="000000"/>
            <w:rPrChange w:id="1323" w:author="Sooyoung Kim" w:date="2021-06-21T16:54:00Z">
              <w:rPr/>
            </w:rPrChange>
          </w:rPr>
          <w:delText>specific norms and protocols for the provision of services, in</w:delText>
        </w:r>
        <w:r w:rsidR="00D4069F" w:rsidRPr="000E30CC" w:rsidDel="00A81970">
          <w:rPr>
            <w:rFonts w:ascii="Calibri" w:eastAsia="Calibri" w:hAnsi="Calibri" w:cs="Calibri"/>
            <w:color w:val="000000"/>
            <w:rPrChange w:id="1324" w:author="Sooyoung Kim" w:date="2021-06-21T16:54:00Z">
              <w:rPr/>
            </w:rPrChange>
          </w:rPr>
          <w:delText>c</w:delText>
        </w:r>
        <w:r w:rsidRPr="000E30CC" w:rsidDel="00A81970">
          <w:rPr>
            <w:rFonts w:ascii="Calibri" w:eastAsia="Calibri" w:hAnsi="Calibri" w:cs="Calibri"/>
            <w:color w:val="000000"/>
            <w:rPrChange w:id="1325" w:author="Sooyoung Kim" w:date="2021-06-21T16:54:00Z">
              <w:rPr/>
            </w:rPrChange>
          </w:rPr>
          <w:delText xml:space="preserve">luding </w:delText>
        </w:r>
        <w:r w:rsidR="00D4069F" w:rsidRPr="000E30CC" w:rsidDel="00A81970">
          <w:rPr>
            <w:rFonts w:ascii="Calibri" w:eastAsia="Calibri" w:hAnsi="Calibri" w:cs="Calibri"/>
            <w:color w:val="000000"/>
            <w:rPrChange w:id="1326" w:author="Sooyoung Kim" w:date="2021-06-21T16:54:00Z">
              <w:rPr/>
            </w:rPrChange>
          </w:rPr>
          <w:delText>specific algorithms for</w:delText>
        </w:r>
        <w:r w:rsidRPr="000E30CC" w:rsidDel="00A81970">
          <w:rPr>
            <w:rFonts w:ascii="Calibri" w:eastAsia="Calibri" w:hAnsi="Calibri" w:cs="Calibri"/>
            <w:color w:val="000000"/>
            <w:rPrChange w:id="1327" w:author="Sooyoung Kim" w:date="2021-06-21T16:54:00Z">
              <w:rPr/>
            </w:rPrChange>
          </w:rPr>
          <w:delText xml:space="preserve"> pregnant women with and wit</w:delText>
        </w:r>
        <w:r w:rsidR="00D4069F" w:rsidRPr="000E30CC" w:rsidDel="00A81970">
          <w:rPr>
            <w:rFonts w:ascii="Calibri" w:eastAsia="Calibri" w:hAnsi="Calibri" w:cs="Calibri"/>
            <w:color w:val="000000"/>
            <w:rPrChange w:id="1328" w:author="Sooyoung Kim" w:date="2021-06-21T16:54:00Z">
              <w:rPr/>
            </w:rPrChange>
          </w:rPr>
          <w:delText>h</w:delText>
        </w:r>
        <w:r w:rsidRPr="000E30CC" w:rsidDel="00A81970">
          <w:rPr>
            <w:rFonts w:ascii="Calibri" w:eastAsia="Calibri" w:hAnsi="Calibri" w:cs="Calibri"/>
            <w:color w:val="000000"/>
            <w:rPrChange w:id="1329" w:author="Sooyoung Kim" w:date="2021-06-21T16:54:00Z">
              <w:rPr/>
            </w:rPrChange>
          </w:rPr>
          <w:delText>out COVID-19 infection</w:delText>
        </w:r>
        <w:r w:rsidR="009F3E6B" w:rsidRPr="000E30CC" w:rsidDel="00A81970">
          <w:rPr>
            <w:rFonts w:ascii="Calibri" w:eastAsia="Calibri" w:hAnsi="Calibri" w:cs="Calibri"/>
            <w:color w:val="000000"/>
            <w:rPrChange w:id="1330" w:author="Sooyoung Kim" w:date="2021-06-21T16:54:00Z">
              <w:rPr/>
            </w:rPrChange>
          </w:rPr>
          <w:delText xml:space="preserve"> (1</w:delText>
        </w:r>
        <w:r w:rsidR="00336674" w:rsidRPr="000E30CC" w:rsidDel="00A81970">
          <w:rPr>
            <w:rFonts w:ascii="Calibri" w:eastAsia="Calibri" w:hAnsi="Calibri" w:cs="Calibri"/>
            <w:color w:val="000000"/>
            <w:rPrChange w:id="1331" w:author="Sooyoung Kim" w:date="2021-06-21T16:54:00Z">
              <w:rPr/>
            </w:rPrChange>
          </w:rPr>
          <w:delText xml:space="preserve"> </w:delText>
        </w:r>
        <w:r w:rsidR="009F3E6B" w:rsidRPr="000E30CC" w:rsidDel="00A81970">
          <w:rPr>
            <w:rFonts w:ascii="Calibri" w:eastAsia="Calibri" w:hAnsi="Calibri" w:cs="Calibri"/>
            <w:color w:val="000000"/>
            <w:rPrChange w:id="1332" w:author="Sooyoung Kim" w:date="2021-06-21T16:54:00Z">
              <w:rPr/>
            </w:rPrChange>
          </w:rPr>
          <w:delText>NTS N° 160-MINSA/2020/DGIESP; 2) DS N° 098-MINSA/2020/DGIESP; 3) DS N° 097-MINSA/2020/DGIESP; 4) No 094 MINSA; 5) DS N° 131-MINSA/2021/DGIESP</w:delText>
        </w:r>
        <w:r w:rsidR="00E34F29" w:rsidRPr="000E30CC" w:rsidDel="00A81970">
          <w:rPr>
            <w:rFonts w:ascii="Calibri" w:eastAsia="Calibri" w:hAnsi="Calibri" w:cs="Calibri"/>
            <w:color w:val="000000"/>
            <w:rPrChange w:id="1333" w:author="Sooyoung Kim" w:date="2021-06-21T16:54:00Z">
              <w:rPr/>
            </w:rPrChange>
          </w:rPr>
          <w:delText>.</w:delText>
        </w:r>
        <w:r w:rsidR="008D38DD" w:rsidRPr="000E30CC" w:rsidDel="00A81970">
          <w:rPr>
            <w:rFonts w:ascii="Calibri" w:eastAsia="Calibri" w:hAnsi="Calibri" w:cs="Calibri"/>
            <w:color w:val="000000"/>
            <w:rPrChange w:id="1334" w:author="Sooyoung Kim" w:date="2021-06-21T16:54:00Z">
              <w:rPr/>
            </w:rPrChange>
          </w:rPr>
          <w:delText xml:space="preserve"> In addition, a May 22 directive was issued to ensure the continuation of maternal mortality and extreme morbidity surveillance systems </w:delText>
        </w:r>
        <w:r w:rsidR="00581973" w:rsidRPr="000E30CC" w:rsidDel="00A81970">
          <w:rPr>
            <w:rFonts w:ascii="Calibri" w:eastAsia="Calibri" w:hAnsi="Calibri" w:cs="Calibri"/>
            <w:color w:val="000000"/>
            <w:rPrChange w:id="1335" w:author="Sooyoung Kim" w:date="2021-06-21T16:54:00Z">
              <w:rPr/>
            </w:rPrChange>
          </w:rPr>
          <w:fldChar w:fldCharType="begin"/>
        </w:r>
        <w:r w:rsidR="00581973" w:rsidRPr="000E30CC" w:rsidDel="00A81970">
          <w:rPr>
            <w:rFonts w:ascii="Calibri" w:eastAsia="Calibri" w:hAnsi="Calibri" w:cs="Calibri"/>
            <w:color w:val="000000"/>
            <w:rPrChange w:id="1336" w:author="Sooyoung Kim" w:date="2021-06-21T16:54:00Z">
              <w:rPr/>
            </w:rPrChange>
          </w:rPr>
          <w:delInstrText xml:space="preserve"> HYPERLINK "https://www.youtube.com/watch?v=ZL-icBB96Cw" </w:delInstrText>
        </w:r>
        <w:r w:rsidR="00581973" w:rsidRPr="000E30CC" w:rsidDel="00A81970">
          <w:rPr>
            <w:rFonts w:ascii="Calibri" w:eastAsia="Calibri" w:hAnsi="Calibri" w:cs="Calibri"/>
            <w:color w:val="000000"/>
            <w:rPrChange w:id="1337" w:author="Sooyoung Kim" w:date="2021-06-21T16:54:00Z">
              <w:rPr/>
            </w:rPrChange>
          </w:rPr>
          <w:fldChar w:fldCharType="separate"/>
        </w:r>
        <w:r w:rsidR="008D38DD" w:rsidRPr="000E30CC" w:rsidDel="00A81970">
          <w:rPr>
            <w:rFonts w:ascii="Calibri" w:eastAsia="Calibri" w:hAnsi="Calibri" w:cs="Calibri"/>
            <w:color w:val="000000"/>
            <w:rPrChange w:id="1338" w:author="Sooyoung Kim" w:date="2021-06-21T16:54:00Z">
              <w:rPr>
                <w:rStyle w:val="Hyperlink"/>
                <w:b/>
                <w:bCs/>
              </w:rPr>
            </w:rPrChange>
          </w:rPr>
          <w:delText>https://www.youtube.com/watch?v=ZL-icBB96Cw</w:delText>
        </w:r>
        <w:r w:rsidR="00581973" w:rsidRPr="000E30CC" w:rsidDel="00A81970">
          <w:rPr>
            <w:rFonts w:ascii="Calibri" w:eastAsia="Calibri" w:hAnsi="Calibri" w:cs="Calibri"/>
            <w:color w:val="000000"/>
            <w:rPrChange w:id="1339" w:author="Sooyoung Kim" w:date="2021-06-21T16:54:00Z">
              <w:rPr>
                <w:rStyle w:val="Hyperlink"/>
                <w:b/>
                <w:bCs/>
              </w:rPr>
            </w:rPrChange>
          </w:rPr>
          <w:fldChar w:fldCharType="end"/>
        </w:r>
        <w:r w:rsidR="008D38DD" w:rsidRPr="000E30CC" w:rsidDel="00A81970">
          <w:rPr>
            <w:rFonts w:ascii="Calibri" w:eastAsia="Calibri" w:hAnsi="Calibri" w:cs="Calibri"/>
            <w:color w:val="000000"/>
            <w:rPrChange w:id="1340" w:author="Sooyoung Kim" w:date="2021-06-21T16:54:00Z">
              <w:rPr/>
            </w:rPrChange>
          </w:rPr>
          <w:delText>.</w:delText>
        </w:r>
        <w:r w:rsidR="00662A50" w:rsidRPr="000E30CC" w:rsidDel="00A81970">
          <w:rPr>
            <w:rFonts w:ascii="Calibri" w:eastAsia="Calibri" w:hAnsi="Calibri" w:cs="Calibri"/>
            <w:color w:val="000000"/>
            <w:rPrChange w:id="1341" w:author="Sooyoung Kim" w:date="2021-06-21T16:54:00Z">
              <w:rPr/>
            </w:rPrChange>
          </w:rPr>
          <w:delText xml:space="preserve"> The norms specifically to provide all antenatal care visits, either in person or virtually. In addition, the norms recommend the creation of health teams to provide care phone care by setting phone lines for obstetric emergencies as well as for counselling on family planning. Medical personnel at high-risk for COVID-19 would provide telehealth. </w:delText>
        </w:r>
      </w:del>
    </w:p>
    <w:p w14:paraId="6F117CB3" w14:textId="4194F6B8" w:rsidR="00F83BDE" w:rsidRPr="000E30CC" w:rsidDel="005F3C83" w:rsidRDefault="00F83BDE" w:rsidP="00E34F29">
      <w:pPr>
        <w:rPr>
          <w:del w:id="1342" w:author="Sooyoung Kim" w:date="2021-06-21T21:00:00Z"/>
          <w:rFonts w:ascii="Calibri" w:eastAsia="Calibri" w:hAnsi="Calibri" w:cs="Calibri"/>
          <w:color w:val="000000"/>
          <w:rPrChange w:id="1343" w:author="Sooyoung Kim" w:date="2021-06-21T16:54:00Z">
            <w:rPr>
              <w:del w:id="1344" w:author="Sooyoung Kim" w:date="2021-06-21T21:00:00Z"/>
            </w:rPr>
          </w:rPrChange>
        </w:rPr>
      </w:pPr>
    </w:p>
    <w:p w14:paraId="7E13C904" w14:textId="6BC81672" w:rsidR="003F53EC" w:rsidRPr="000E30CC" w:rsidDel="005F3C83" w:rsidRDefault="00F83BDE" w:rsidP="009F3E6B">
      <w:pPr>
        <w:rPr>
          <w:del w:id="1345" w:author="Sooyoung Kim" w:date="2021-06-21T21:00:00Z"/>
          <w:rFonts w:ascii="Calibri" w:eastAsia="Calibri" w:hAnsi="Calibri" w:cs="Calibri"/>
          <w:color w:val="000000"/>
          <w:rPrChange w:id="1346" w:author="Sooyoung Kim" w:date="2021-06-21T16:54:00Z">
            <w:rPr>
              <w:del w:id="1347" w:author="Sooyoung Kim" w:date="2021-06-21T21:00:00Z"/>
            </w:rPr>
          </w:rPrChange>
        </w:rPr>
      </w:pPr>
      <w:del w:id="1348" w:author="Sooyoung Kim" w:date="2021-06-21T20:58:00Z">
        <w:r w:rsidRPr="000E30CC" w:rsidDel="00A81970">
          <w:rPr>
            <w:rFonts w:ascii="Calibri" w:eastAsia="Calibri" w:hAnsi="Calibri" w:cs="Calibri"/>
            <w:color w:val="000000"/>
            <w:rPrChange w:id="1349" w:author="Sooyoung Kim" w:date="2021-06-21T16:54:00Z">
              <w:rPr/>
            </w:rPrChange>
          </w:rPr>
          <w:delText xml:space="preserve">From the emergency declaration until May 25, all primary care provision was closed </w:delText>
        </w:r>
        <w:r w:rsidR="00581973" w:rsidRPr="000E30CC" w:rsidDel="00A81970">
          <w:rPr>
            <w:rFonts w:ascii="Calibri" w:eastAsia="Calibri" w:hAnsi="Calibri" w:cs="Calibri"/>
            <w:color w:val="000000"/>
            <w:rPrChange w:id="1350" w:author="Sooyoung Kim" w:date="2021-06-21T16:54:00Z">
              <w:rPr/>
            </w:rPrChange>
          </w:rPr>
          <w:fldChar w:fldCharType="begin"/>
        </w:r>
        <w:r w:rsidR="00581973" w:rsidRPr="000E30CC" w:rsidDel="00A81970">
          <w:rPr>
            <w:rFonts w:ascii="Calibri" w:eastAsia="Calibri" w:hAnsi="Calibri" w:cs="Calibri"/>
            <w:color w:val="000000"/>
            <w:rPrChange w:id="1351" w:author="Sooyoung Kim" w:date="2021-06-21T16:54:00Z">
              <w:rPr/>
            </w:rPrChange>
          </w:rPr>
          <w:delInstrText xml:space="preserve"> HYPERLINK "https://www.mesadeconcertacion.org.pe/storage/documentos/2020-08-17/informe-salud</w:delInstrText>
        </w:r>
        <w:r w:rsidR="00581973" w:rsidRPr="000E30CC" w:rsidDel="00A81970">
          <w:rPr>
            <w:rFonts w:ascii="Calibri" w:eastAsia="Calibri" w:hAnsi="Calibri" w:cs="Calibri"/>
            <w:color w:val="000000"/>
            <w:rPrChange w:id="1352" w:author="Sooyoung Kim" w:date="2021-06-21T16:54:00Z">
              <w:rPr/>
            </w:rPrChange>
          </w:rPr>
          <w:delInstrText xml:space="preserve">-mclcp-2020-7-de-julio.pdf" </w:delInstrText>
        </w:r>
        <w:r w:rsidR="00581973" w:rsidRPr="000E30CC" w:rsidDel="00A81970">
          <w:rPr>
            <w:rFonts w:ascii="Calibri" w:eastAsia="Calibri" w:hAnsi="Calibri" w:cs="Calibri"/>
            <w:color w:val="000000"/>
            <w:rPrChange w:id="1353" w:author="Sooyoung Kim" w:date="2021-06-21T16:54:00Z">
              <w:rPr/>
            </w:rPrChange>
          </w:rPr>
          <w:fldChar w:fldCharType="separate"/>
        </w:r>
        <w:r w:rsidRPr="000E30CC" w:rsidDel="00A81970">
          <w:rPr>
            <w:rFonts w:ascii="Calibri" w:eastAsia="Calibri" w:hAnsi="Calibri" w:cs="Calibri"/>
            <w:color w:val="000000"/>
            <w:rPrChange w:id="1354" w:author="Sooyoung Kim" w:date="2021-06-21T16:54:00Z">
              <w:rPr>
                <w:rStyle w:val="Hyperlink"/>
              </w:rPr>
            </w:rPrChange>
          </w:rPr>
          <w:delText>https://w</w:delText>
        </w:r>
        <w:r w:rsidRPr="000E30CC" w:rsidDel="00A81970">
          <w:rPr>
            <w:rFonts w:ascii="Calibri" w:eastAsia="Calibri" w:hAnsi="Calibri" w:cs="Calibri"/>
            <w:color w:val="000000"/>
            <w:rPrChange w:id="1355" w:author="Sooyoung Kim" w:date="2021-06-21T16:54:00Z">
              <w:rPr>
                <w:rStyle w:val="Hyperlink"/>
              </w:rPr>
            </w:rPrChange>
          </w:rPr>
          <w:delText>w</w:delText>
        </w:r>
        <w:r w:rsidRPr="000E30CC" w:rsidDel="00A81970">
          <w:rPr>
            <w:rFonts w:ascii="Calibri" w:eastAsia="Calibri" w:hAnsi="Calibri" w:cs="Calibri"/>
            <w:color w:val="000000"/>
            <w:rPrChange w:id="1356" w:author="Sooyoung Kim" w:date="2021-06-21T16:54:00Z">
              <w:rPr>
                <w:rStyle w:val="Hyperlink"/>
              </w:rPr>
            </w:rPrChange>
          </w:rPr>
          <w:delText>w.mesadeconcertacion.org.pe/storage/documentos/2020-08-17/informe-salud-mclcp-2020-7-de-julio.pdf</w:delText>
        </w:r>
        <w:r w:rsidR="00581973" w:rsidRPr="000E30CC" w:rsidDel="00A81970">
          <w:rPr>
            <w:rFonts w:ascii="Calibri" w:eastAsia="Calibri" w:hAnsi="Calibri" w:cs="Calibri"/>
            <w:color w:val="000000"/>
            <w:rPrChange w:id="1357" w:author="Sooyoung Kim" w:date="2021-06-21T16:54:00Z">
              <w:rPr>
                <w:rStyle w:val="Hyperlink"/>
              </w:rPr>
            </w:rPrChange>
          </w:rPr>
          <w:fldChar w:fldCharType="end"/>
        </w:r>
        <w:r w:rsidRPr="000E30CC" w:rsidDel="00A81970">
          <w:rPr>
            <w:rFonts w:ascii="Calibri" w:eastAsia="Calibri" w:hAnsi="Calibri" w:cs="Calibri"/>
            <w:color w:val="000000"/>
            <w:rPrChange w:id="1358" w:author="Sooyoung Kim" w:date="2021-06-21T16:54:00Z">
              <w:rPr/>
            </w:rPrChange>
          </w:rPr>
          <w:delText xml:space="preserve">. </w:delText>
        </w:r>
        <w:r w:rsidR="000F4E85" w:rsidRPr="000E30CC" w:rsidDel="00A81970">
          <w:rPr>
            <w:rFonts w:ascii="Calibri" w:eastAsia="Calibri" w:hAnsi="Calibri" w:cs="Calibri"/>
            <w:color w:val="000000"/>
            <w:rPrChange w:id="1359" w:author="Sooyoung Kim" w:date="2021-06-21T16:54:00Z">
              <w:rPr/>
            </w:rPrChange>
          </w:rPr>
          <w:delText xml:space="preserve">In terms of maternal health, all ambulatory care for prenatal visits were cancelled and home visits were completely stopped for two and a half months from March to the end of May </w:delText>
        </w:r>
        <w:r w:rsidR="000F4E85" w:rsidRPr="000E30CC" w:rsidDel="00A81970">
          <w:rPr>
            <w:rFonts w:ascii="Calibri" w:eastAsia="Calibri" w:hAnsi="Calibri" w:cs="Calibri"/>
            <w:color w:val="000000"/>
            <w:rPrChange w:id="1360" w:author="Sooyoung Kim" w:date="2021-06-21T16:54:00Z">
              <w:rPr>
                <w:b/>
                <w:bCs/>
              </w:rPr>
            </w:rPrChange>
          </w:rPr>
          <w:delText>(</w:delText>
        </w:r>
        <w:r w:rsidR="00581973" w:rsidRPr="000E30CC" w:rsidDel="00A81970">
          <w:rPr>
            <w:rFonts w:ascii="Calibri" w:eastAsia="Calibri" w:hAnsi="Calibri" w:cs="Calibri"/>
            <w:color w:val="000000"/>
            <w:rPrChange w:id="1361" w:author="Sooyoung Kim" w:date="2021-06-21T16:54:00Z">
              <w:rPr/>
            </w:rPrChange>
          </w:rPr>
          <w:fldChar w:fldCharType="begin"/>
        </w:r>
        <w:r w:rsidR="00581973" w:rsidRPr="000E30CC" w:rsidDel="00A81970">
          <w:rPr>
            <w:rFonts w:ascii="Calibri" w:eastAsia="Calibri" w:hAnsi="Calibri" w:cs="Calibri"/>
            <w:color w:val="000000"/>
            <w:rPrChange w:id="1362" w:author="Sooyoung Kim" w:date="2021-06-21T16:54:00Z">
              <w:rPr/>
            </w:rPrChange>
          </w:rPr>
          <w:delInstrText xml:space="preserve"> HYPERLINK "https://cdn.www.gob.pe/uploads/document/file/1767305/Directiva%20Sanitaria%20N%C2%BA%20131-MINSA/2021/DGIESP.pdf" </w:delInstrText>
        </w:r>
        <w:r w:rsidR="00581973" w:rsidRPr="000E30CC" w:rsidDel="00A81970">
          <w:rPr>
            <w:rFonts w:ascii="Calibri" w:eastAsia="Calibri" w:hAnsi="Calibri" w:cs="Calibri"/>
            <w:color w:val="000000"/>
            <w:rPrChange w:id="1363" w:author="Sooyoung Kim" w:date="2021-06-21T16:54:00Z">
              <w:rPr/>
            </w:rPrChange>
          </w:rPr>
          <w:fldChar w:fldCharType="separate"/>
        </w:r>
        <w:r w:rsidR="000F4E85" w:rsidRPr="000E30CC" w:rsidDel="00A81970">
          <w:rPr>
            <w:rFonts w:ascii="Calibri" w:eastAsia="Calibri" w:hAnsi="Calibri" w:cs="Calibri"/>
            <w:color w:val="000000"/>
            <w:rPrChange w:id="1364" w:author="Sooyoung Kim" w:date="2021-06-21T16:54:00Z">
              <w:rPr>
                <w:rStyle w:val="Hyperlink"/>
                <w:b/>
                <w:bCs/>
              </w:rPr>
            </w:rPrChange>
          </w:rPr>
          <w:delText>https://cdn.www.gob.pe/uploads/document/file/1767305/Directiva%20Sanitaria%20N%C2%BA%20131-MINSA/2021/DGIESP.pdf</w:delText>
        </w:r>
        <w:r w:rsidR="00581973" w:rsidRPr="000E30CC" w:rsidDel="00A81970">
          <w:rPr>
            <w:rFonts w:ascii="Calibri" w:eastAsia="Calibri" w:hAnsi="Calibri" w:cs="Calibri"/>
            <w:color w:val="000000"/>
            <w:rPrChange w:id="1365" w:author="Sooyoung Kim" w:date="2021-06-21T16:54:00Z">
              <w:rPr>
                <w:rStyle w:val="Hyperlink"/>
                <w:b/>
                <w:bCs/>
              </w:rPr>
            </w:rPrChange>
          </w:rPr>
          <w:fldChar w:fldCharType="end"/>
        </w:r>
        <w:r w:rsidR="000F4E85" w:rsidRPr="000E30CC" w:rsidDel="00A81970">
          <w:rPr>
            <w:rFonts w:ascii="Calibri" w:eastAsia="Calibri" w:hAnsi="Calibri" w:cs="Calibri"/>
            <w:color w:val="000000"/>
            <w:rPrChange w:id="1366" w:author="Sooyoung Kim" w:date="2021-06-21T16:54:00Z">
              <w:rPr>
                <w:b/>
                <w:bCs/>
              </w:rPr>
            </w:rPrChange>
          </w:rPr>
          <w:delText>)</w:delText>
        </w:r>
        <w:r w:rsidR="000F4E85" w:rsidRPr="000E30CC" w:rsidDel="00A81970">
          <w:rPr>
            <w:rFonts w:ascii="Calibri" w:eastAsia="Calibri" w:hAnsi="Calibri" w:cs="Calibri"/>
            <w:color w:val="000000"/>
            <w:rPrChange w:id="1367" w:author="Sooyoung Kim" w:date="2021-06-21T16:54:00Z">
              <w:rPr/>
            </w:rPrChange>
          </w:rPr>
          <w:delText xml:space="preserve">. </w:delText>
        </w:r>
        <w:r w:rsidRPr="000E30CC" w:rsidDel="00A81970">
          <w:rPr>
            <w:rFonts w:ascii="Calibri" w:eastAsia="Calibri" w:hAnsi="Calibri" w:cs="Calibri"/>
            <w:color w:val="000000"/>
            <w:rPrChange w:id="1368" w:author="Sooyoung Kim" w:date="2021-06-21T16:54:00Z">
              <w:rPr/>
            </w:rPrChange>
          </w:rPr>
          <w:delText xml:space="preserve">Following their partial reopening, though, healthcare personnel faced 1) risk due to insufficient PPE; </w:delText>
        </w:r>
        <w:r w:rsidR="00CB2D8F" w:rsidRPr="000E30CC" w:rsidDel="00A81970">
          <w:rPr>
            <w:rFonts w:ascii="Calibri" w:eastAsia="Calibri" w:hAnsi="Calibri" w:cs="Calibri"/>
            <w:color w:val="000000"/>
            <w:rPrChange w:id="1369" w:author="Sooyoung Kim" w:date="2021-06-21T16:54:00Z">
              <w:rPr/>
            </w:rPrChange>
          </w:rPr>
          <w:delText xml:space="preserve">2) </w:delText>
        </w:r>
        <w:r w:rsidRPr="000E30CC" w:rsidDel="00A81970">
          <w:rPr>
            <w:rFonts w:ascii="Calibri" w:eastAsia="Calibri" w:hAnsi="Calibri" w:cs="Calibri"/>
            <w:color w:val="000000"/>
            <w:rPrChange w:id="1370" w:author="Sooyoung Kim" w:date="2021-06-21T16:54:00Z">
              <w:rPr/>
            </w:rPrChange>
          </w:rPr>
          <w:delText xml:space="preserve">reductions in </w:delText>
        </w:r>
        <w:r w:rsidR="00CB2D8F" w:rsidRPr="000E30CC" w:rsidDel="00A81970">
          <w:rPr>
            <w:rFonts w:ascii="Calibri" w:eastAsia="Calibri" w:hAnsi="Calibri" w:cs="Calibri"/>
            <w:color w:val="000000"/>
            <w:rPrChange w:id="1371" w:author="Sooyoung Kim" w:date="2021-06-21T16:54:00Z">
              <w:rPr/>
            </w:rPrChange>
          </w:rPr>
          <w:delText xml:space="preserve">an already sparce medical workforce due to deaths and sickness, as well as </w:delText>
        </w:r>
        <w:r w:rsidRPr="000E30CC" w:rsidDel="00A81970">
          <w:rPr>
            <w:rFonts w:ascii="Calibri" w:eastAsia="Calibri" w:hAnsi="Calibri" w:cs="Calibri"/>
            <w:color w:val="000000"/>
            <w:rPrChange w:id="1372" w:author="Sooyoung Kim" w:date="2021-06-21T16:54:00Z">
              <w:rPr/>
            </w:rPrChange>
          </w:rPr>
          <w:delText>that 30%-40% of doctors are over 60 or have co</w:delText>
        </w:r>
        <w:r w:rsidR="00CB2D8F" w:rsidRPr="000E30CC" w:rsidDel="00A81970">
          <w:rPr>
            <w:rFonts w:ascii="Calibri" w:eastAsia="Calibri" w:hAnsi="Calibri" w:cs="Calibri"/>
            <w:color w:val="000000"/>
            <w:rPrChange w:id="1373" w:author="Sooyoung Kim" w:date="2021-06-21T16:54:00Z">
              <w:rPr/>
            </w:rPrChange>
          </w:rPr>
          <w:delText>-</w:delText>
        </w:r>
        <w:r w:rsidRPr="000E30CC" w:rsidDel="00A81970">
          <w:rPr>
            <w:rFonts w:ascii="Calibri" w:eastAsia="Calibri" w:hAnsi="Calibri" w:cs="Calibri"/>
            <w:color w:val="000000"/>
            <w:rPrChange w:id="1374" w:author="Sooyoung Kim" w:date="2021-06-21T16:54:00Z">
              <w:rPr/>
            </w:rPrChange>
          </w:rPr>
          <w:delText>morbi</w:delText>
        </w:r>
        <w:r w:rsidR="00CB2D8F" w:rsidRPr="000E30CC" w:rsidDel="00A81970">
          <w:rPr>
            <w:rFonts w:ascii="Calibri" w:eastAsia="Calibri" w:hAnsi="Calibri" w:cs="Calibri"/>
            <w:color w:val="000000"/>
            <w:rPrChange w:id="1375" w:author="Sooyoung Kim" w:date="2021-06-21T16:54:00Z">
              <w:rPr/>
            </w:rPrChange>
          </w:rPr>
          <w:delText>di</w:delText>
        </w:r>
        <w:r w:rsidRPr="000E30CC" w:rsidDel="00A81970">
          <w:rPr>
            <w:rFonts w:ascii="Calibri" w:eastAsia="Calibri" w:hAnsi="Calibri" w:cs="Calibri"/>
            <w:color w:val="000000"/>
            <w:rPrChange w:id="1376" w:author="Sooyoung Kim" w:date="2021-06-21T16:54:00Z">
              <w:rPr/>
            </w:rPrChange>
          </w:rPr>
          <w:delText xml:space="preserve">ties and were working from home, and the healthcare system was overwhelmed by COVID-19 patients, particularly in rural areas with already very limited access to care. </w:delText>
        </w:r>
        <w:r w:rsidR="00E34F29" w:rsidRPr="000E30CC" w:rsidDel="00A81970">
          <w:rPr>
            <w:rFonts w:ascii="Calibri" w:eastAsia="Calibri" w:hAnsi="Calibri" w:cs="Calibri"/>
            <w:color w:val="000000"/>
            <w:rPrChange w:id="1377" w:author="Sooyoung Kim" w:date="2021-06-21T16:54:00Z">
              <w:rPr/>
            </w:rPrChange>
          </w:rPr>
          <w:delText xml:space="preserve">As of June 2021, almost 500 doctors had died from COVID as reported by the College of Doctors of Peru </w:delText>
        </w:r>
        <w:r w:rsidR="00581973" w:rsidRPr="000E30CC" w:rsidDel="00A81970">
          <w:rPr>
            <w:rFonts w:ascii="Calibri" w:eastAsia="Calibri" w:hAnsi="Calibri" w:cs="Calibri"/>
            <w:color w:val="000000"/>
            <w:rPrChange w:id="1378" w:author="Sooyoung Kim" w:date="2021-06-21T16:54:00Z">
              <w:rPr/>
            </w:rPrChange>
          </w:rPr>
          <w:fldChar w:fldCharType="begin"/>
        </w:r>
        <w:r w:rsidR="00581973" w:rsidRPr="000E30CC" w:rsidDel="00A81970">
          <w:rPr>
            <w:rFonts w:ascii="Calibri" w:eastAsia="Calibri" w:hAnsi="Calibri" w:cs="Calibri"/>
            <w:color w:val="000000"/>
            <w:rPrChange w:id="1379" w:author="Sooyoung Kim" w:date="2021-06-21T16:54:00Z">
              <w:rPr/>
            </w:rPrChange>
          </w:rPr>
          <w:delInstrText xml:space="preserve"> HYPERLINK "https://www.cmp.org.pe/medicos-fallecidos-por-covid-19-en-iberoamerica/" </w:delInstrText>
        </w:r>
        <w:r w:rsidR="00581973" w:rsidRPr="000E30CC" w:rsidDel="00A81970">
          <w:rPr>
            <w:rFonts w:ascii="Calibri" w:eastAsia="Calibri" w:hAnsi="Calibri" w:cs="Calibri"/>
            <w:color w:val="000000"/>
            <w:rPrChange w:id="1380" w:author="Sooyoung Kim" w:date="2021-06-21T16:54:00Z">
              <w:rPr/>
            </w:rPrChange>
          </w:rPr>
          <w:fldChar w:fldCharType="separate"/>
        </w:r>
        <w:r w:rsidR="00E34F29" w:rsidRPr="000E30CC" w:rsidDel="00A81970">
          <w:rPr>
            <w:rFonts w:ascii="Calibri" w:eastAsia="Calibri" w:hAnsi="Calibri" w:cs="Calibri"/>
            <w:color w:val="000000"/>
            <w:rPrChange w:id="1381" w:author="Sooyoung Kim" w:date="2021-06-21T16:54:00Z">
              <w:rPr>
                <w:rStyle w:val="Hyperlink"/>
              </w:rPr>
            </w:rPrChange>
          </w:rPr>
          <w:delText>https://www.cmp.org.pe/medicos-fallecidos-por-covid-19-en-iberoamerica/</w:delText>
        </w:r>
        <w:r w:rsidR="00581973" w:rsidRPr="000E30CC" w:rsidDel="00A81970">
          <w:rPr>
            <w:rFonts w:ascii="Calibri" w:eastAsia="Calibri" w:hAnsi="Calibri" w:cs="Calibri"/>
            <w:color w:val="000000"/>
            <w:rPrChange w:id="1382" w:author="Sooyoung Kim" w:date="2021-06-21T16:54:00Z">
              <w:rPr>
                <w:rStyle w:val="Hyperlink"/>
              </w:rPr>
            </w:rPrChange>
          </w:rPr>
          <w:fldChar w:fldCharType="end"/>
        </w:r>
        <w:r w:rsidR="00E34F29" w:rsidRPr="000E30CC" w:rsidDel="00A81970">
          <w:rPr>
            <w:rFonts w:ascii="Calibri" w:eastAsia="Calibri" w:hAnsi="Calibri" w:cs="Calibri"/>
            <w:color w:val="000000"/>
            <w:rPrChange w:id="1383" w:author="Sooyoung Kim" w:date="2021-06-21T16:54:00Z">
              <w:rPr/>
            </w:rPrChange>
          </w:rPr>
          <w:delText xml:space="preserve"> and</w:delText>
        </w:r>
      </w:del>
      <w:del w:id="1384" w:author="Sooyoung Kim" w:date="2021-06-21T21:00:00Z">
        <w:r w:rsidR="00E34F29" w:rsidRPr="000E30CC" w:rsidDel="005F3C83">
          <w:rPr>
            <w:rFonts w:ascii="Calibri" w:eastAsia="Calibri" w:hAnsi="Calibri" w:cs="Calibri"/>
            <w:color w:val="000000"/>
            <w:rPrChange w:id="1385" w:author="Sooyoung Kim" w:date="2021-06-21T16:54:00Z">
              <w:rPr/>
            </w:rPrChange>
          </w:rPr>
          <w:delText xml:space="preserve"> the government has officially recognized the death of 559 </w:delText>
        </w:r>
        <w:r w:rsidR="00015738" w:rsidRPr="000E30CC" w:rsidDel="005F3C83">
          <w:rPr>
            <w:rFonts w:ascii="Calibri" w:eastAsia="Calibri" w:hAnsi="Calibri" w:cs="Calibri"/>
            <w:color w:val="000000"/>
            <w:rPrChange w:id="1386" w:author="Sooyoung Kim" w:date="2021-06-21T16:54:00Z">
              <w:rPr/>
            </w:rPrChange>
          </w:rPr>
          <w:delText xml:space="preserve">medical staff between March and December 2020 while </w:delText>
        </w:r>
        <w:r w:rsidRPr="000E30CC" w:rsidDel="005F3C83">
          <w:rPr>
            <w:rFonts w:ascii="Calibri" w:eastAsia="Calibri" w:hAnsi="Calibri" w:cs="Calibri"/>
            <w:color w:val="000000"/>
            <w:rPrChange w:id="1387" w:author="Sooyoung Kim" w:date="2021-06-21T16:54:00Z">
              <w:rPr/>
            </w:rPrChange>
          </w:rPr>
          <w:delText>providing</w:delText>
        </w:r>
        <w:r w:rsidR="00015738" w:rsidRPr="000E30CC" w:rsidDel="005F3C83">
          <w:rPr>
            <w:rFonts w:ascii="Calibri" w:eastAsia="Calibri" w:hAnsi="Calibri" w:cs="Calibri"/>
            <w:color w:val="000000"/>
            <w:rPrChange w:id="1388" w:author="Sooyoung Kim" w:date="2021-06-21T16:54:00Z">
              <w:rPr/>
            </w:rPrChange>
          </w:rPr>
          <w:delText xml:space="preserve"> care for COVID</w:delText>
        </w:r>
      </w:del>
      <w:del w:id="1389" w:author="Sooyoung Kim" w:date="2021-06-21T20:58:00Z">
        <w:r w:rsidR="00015738" w:rsidRPr="000E30CC" w:rsidDel="00A81970">
          <w:rPr>
            <w:rFonts w:ascii="Calibri" w:eastAsia="Calibri" w:hAnsi="Calibri" w:cs="Calibri"/>
            <w:color w:val="000000"/>
            <w:rPrChange w:id="1390" w:author="Sooyoung Kim" w:date="2021-06-21T16:54:00Z">
              <w:rPr/>
            </w:rPrChange>
          </w:rPr>
          <w:delText xml:space="preserve"> (</w:delText>
        </w:r>
        <w:r w:rsidR="00581973" w:rsidRPr="000E30CC" w:rsidDel="00A81970">
          <w:rPr>
            <w:rFonts w:ascii="Calibri" w:eastAsia="Calibri" w:hAnsi="Calibri" w:cs="Calibri"/>
            <w:color w:val="000000"/>
            <w:rPrChange w:id="1391" w:author="Sooyoung Kim" w:date="2021-06-21T16:54:00Z">
              <w:rPr/>
            </w:rPrChange>
          </w:rPr>
          <w:fldChar w:fldCharType="begin"/>
        </w:r>
        <w:r w:rsidR="00581973" w:rsidRPr="000E30CC" w:rsidDel="00A81970">
          <w:rPr>
            <w:rFonts w:ascii="Calibri" w:eastAsia="Calibri" w:hAnsi="Calibri" w:cs="Calibri"/>
            <w:color w:val="000000"/>
            <w:rPrChange w:id="1392" w:author="Sooyoung Kim" w:date="2021-06-21T16:54:00Z">
              <w:rPr/>
            </w:rPrChange>
          </w:rPr>
          <w:delInstrText xml:space="preserve"> HYPERLINK "https://www.tvperu.gob.pe/noticias/nacionales/gobierno-publica-quinto-listado-de-deudos-del-personal-de-salud-fallecido-por-covid-19" </w:delInstrText>
        </w:r>
        <w:r w:rsidR="00581973" w:rsidRPr="000E30CC" w:rsidDel="00A81970">
          <w:rPr>
            <w:rFonts w:ascii="Calibri" w:eastAsia="Calibri" w:hAnsi="Calibri" w:cs="Calibri"/>
            <w:color w:val="000000"/>
            <w:rPrChange w:id="1393" w:author="Sooyoung Kim" w:date="2021-06-21T16:54:00Z">
              <w:rPr/>
            </w:rPrChange>
          </w:rPr>
          <w:fldChar w:fldCharType="separate"/>
        </w:r>
        <w:r w:rsidR="003F53EC" w:rsidRPr="000E30CC" w:rsidDel="00A81970">
          <w:rPr>
            <w:rFonts w:ascii="Calibri" w:eastAsia="Calibri" w:hAnsi="Calibri" w:cs="Calibri"/>
            <w:color w:val="000000"/>
            <w:rPrChange w:id="1394" w:author="Sooyoung Kim" w:date="2021-06-21T16:54:00Z">
              <w:rPr>
                <w:rStyle w:val="Hyperlink"/>
              </w:rPr>
            </w:rPrChange>
          </w:rPr>
          <w:delText>https://www.tvperu.gob.pe/noticias/nacionales/gobierno-publica-quinto-listado-de-deudos-del-personal-de-salud-fallecido-por-covid-19</w:delText>
        </w:r>
        <w:r w:rsidR="00581973" w:rsidRPr="000E30CC" w:rsidDel="00A81970">
          <w:rPr>
            <w:rFonts w:ascii="Calibri" w:eastAsia="Calibri" w:hAnsi="Calibri" w:cs="Calibri"/>
            <w:color w:val="000000"/>
            <w:rPrChange w:id="1395" w:author="Sooyoung Kim" w:date="2021-06-21T16:54:00Z">
              <w:rPr>
                <w:rStyle w:val="Hyperlink"/>
              </w:rPr>
            </w:rPrChange>
          </w:rPr>
          <w:fldChar w:fldCharType="end"/>
        </w:r>
        <w:r w:rsidR="00015738" w:rsidRPr="000E30CC" w:rsidDel="00A81970">
          <w:rPr>
            <w:rFonts w:ascii="Calibri" w:eastAsia="Calibri" w:hAnsi="Calibri" w:cs="Calibri"/>
            <w:color w:val="000000"/>
            <w:rPrChange w:id="1396" w:author="Sooyoung Kim" w:date="2021-06-21T16:54:00Z">
              <w:rPr/>
            </w:rPrChange>
          </w:rPr>
          <w:delText>)</w:delText>
        </w:r>
        <w:r w:rsidR="009F3E6B" w:rsidRPr="000E30CC" w:rsidDel="00A81970">
          <w:rPr>
            <w:rFonts w:ascii="Calibri" w:eastAsia="Calibri" w:hAnsi="Calibri" w:cs="Calibri"/>
            <w:color w:val="000000"/>
            <w:rPrChange w:id="1397" w:author="Sooyoung Kim" w:date="2021-06-21T16:54:00Z">
              <w:rPr/>
            </w:rPrChange>
          </w:rPr>
          <w:delText xml:space="preserve">. </w:delText>
        </w:r>
      </w:del>
      <w:del w:id="1398" w:author="Sooyoung Kim" w:date="2021-06-21T21:00:00Z">
        <w:r w:rsidR="003F53EC" w:rsidRPr="000E30CC" w:rsidDel="005F3C83">
          <w:rPr>
            <w:rFonts w:ascii="Calibri" w:eastAsia="Calibri" w:hAnsi="Calibri" w:cs="Calibri"/>
            <w:color w:val="000000"/>
            <w:rPrChange w:id="1399" w:author="Sooyoung Kim" w:date="2021-06-21T16:54:00Z">
              <w:rPr/>
            </w:rPrChange>
          </w:rPr>
          <w:delText xml:space="preserve">As of </w:delText>
        </w:r>
        <w:r w:rsidR="00FC2AFB" w:rsidRPr="000E30CC" w:rsidDel="005F3C83">
          <w:rPr>
            <w:rFonts w:ascii="Calibri" w:eastAsia="Calibri" w:hAnsi="Calibri" w:cs="Calibri"/>
            <w:color w:val="000000"/>
            <w:rPrChange w:id="1400" w:author="Sooyoung Kim" w:date="2021-06-21T16:54:00Z">
              <w:rPr/>
            </w:rPrChange>
          </w:rPr>
          <w:delText>May 2021, there was an increase 43% in maternal deaths</w:delText>
        </w:r>
      </w:del>
      <w:del w:id="1401" w:author="Sooyoung Kim" w:date="2021-06-21T20:58:00Z">
        <w:r w:rsidR="00FC2AFB" w:rsidRPr="000E30CC" w:rsidDel="00A81970">
          <w:rPr>
            <w:rFonts w:ascii="Calibri" w:eastAsia="Calibri" w:hAnsi="Calibri" w:cs="Calibri"/>
            <w:color w:val="000000"/>
            <w:rPrChange w:id="1402" w:author="Sooyoung Kim" w:date="2021-06-21T16:54:00Z">
              <w:rPr/>
            </w:rPrChange>
          </w:rPr>
          <w:delText xml:space="preserve"> (</w:delText>
        </w:r>
        <w:r w:rsidR="003F53EC" w:rsidRPr="000E30CC" w:rsidDel="00A81970">
          <w:rPr>
            <w:rFonts w:ascii="Calibri" w:eastAsia="Calibri" w:hAnsi="Calibri" w:cs="Calibri"/>
            <w:color w:val="000000"/>
            <w:rPrChange w:id="1403" w:author="Sooyoung Kim" w:date="2021-06-21T16:54:00Z">
              <w:rPr>
                <w:rFonts w:eastAsiaTheme="minorEastAsia"/>
              </w:rPr>
            </w:rPrChange>
          </w:rPr>
          <w:delText>Centro Nacional de Epidemiologia, Prevención y Control de Enfermedades. Información preliminar SE 17</w:delText>
        </w:r>
        <w:r w:rsidR="00FC2AFB" w:rsidRPr="000E30CC" w:rsidDel="00A81970">
          <w:rPr>
            <w:rFonts w:ascii="Calibri" w:eastAsia="Calibri" w:hAnsi="Calibri" w:cs="Calibri"/>
            <w:color w:val="000000"/>
            <w:rPrChange w:id="1404" w:author="Sooyoung Kim" w:date="2021-06-21T16:54:00Z">
              <w:rPr/>
            </w:rPrChange>
          </w:rPr>
          <w:delText>),</w:delText>
        </w:r>
      </w:del>
      <w:del w:id="1405" w:author="Sooyoung Kim" w:date="2021-06-21T21:00:00Z">
        <w:r w:rsidR="00FC2AFB" w:rsidRPr="000E30CC" w:rsidDel="005F3C83">
          <w:rPr>
            <w:rFonts w:ascii="Calibri" w:eastAsia="Calibri" w:hAnsi="Calibri" w:cs="Calibri"/>
            <w:color w:val="000000"/>
            <w:rPrChange w:id="1406" w:author="Sooyoung Kim" w:date="2021-06-21T16:54:00Z">
              <w:rPr/>
            </w:rPrChange>
          </w:rPr>
          <w:delText xml:space="preserve"> with COVID</w:delText>
        </w:r>
        <w:r w:rsidR="00336674" w:rsidRPr="000E30CC" w:rsidDel="005F3C83">
          <w:rPr>
            <w:rFonts w:ascii="Calibri" w:eastAsia="Calibri" w:hAnsi="Calibri" w:cs="Calibri"/>
            <w:color w:val="000000"/>
            <w:rPrChange w:id="1407" w:author="Sooyoung Kim" w:date="2021-06-21T16:54:00Z">
              <w:rPr/>
            </w:rPrChange>
          </w:rPr>
          <w:delText>-19</w:delText>
        </w:r>
        <w:r w:rsidR="00FC2AFB" w:rsidRPr="000E30CC" w:rsidDel="005F3C83">
          <w:rPr>
            <w:rFonts w:ascii="Calibri" w:eastAsia="Calibri" w:hAnsi="Calibri" w:cs="Calibri"/>
            <w:color w:val="000000"/>
            <w:rPrChange w:id="1408" w:author="Sooyoung Kim" w:date="2021-06-21T16:54:00Z">
              <w:rPr/>
            </w:rPrChange>
          </w:rPr>
          <w:delText xml:space="preserve"> being</w:delText>
        </w:r>
        <w:r w:rsidR="009F3E6B" w:rsidRPr="000E30CC" w:rsidDel="005F3C83">
          <w:rPr>
            <w:rFonts w:ascii="Calibri" w:eastAsia="Calibri" w:hAnsi="Calibri" w:cs="Calibri"/>
            <w:color w:val="000000"/>
            <w:rPrChange w:id="1409" w:author="Sooyoung Kim" w:date="2021-06-21T16:54:00Z">
              <w:rPr/>
            </w:rPrChange>
          </w:rPr>
          <w:delText xml:space="preserve"> </w:delText>
        </w:r>
        <w:r w:rsidR="00FC2AFB" w:rsidRPr="000E30CC" w:rsidDel="005F3C83">
          <w:rPr>
            <w:rFonts w:ascii="Calibri" w:eastAsia="Calibri" w:hAnsi="Calibri" w:cs="Calibri"/>
            <w:color w:val="000000"/>
            <w:rPrChange w:id="1410" w:author="Sooyoung Kim" w:date="2021-06-21T16:54:00Z">
              <w:rPr/>
            </w:rPrChange>
          </w:rPr>
          <w:delText>the</w:delText>
        </w:r>
      </w:del>
      <w:del w:id="1411" w:author="Sooyoung Kim" w:date="2021-06-21T20:58:00Z">
        <w:r w:rsidR="00FC2AFB" w:rsidRPr="000E30CC" w:rsidDel="00A81970">
          <w:rPr>
            <w:rFonts w:ascii="Calibri" w:eastAsia="Calibri" w:hAnsi="Calibri" w:cs="Calibri"/>
            <w:color w:val="000000"/>
            <w:rPrChange w:id="1412" w:author="Sooyoung Kim" w:date="2021-06-21T16:54:00Z">
              <w:rPr/>
            </w:rPrChange>
          </w:rPr>
          <w:delText xml:space="preserve"> first cause of maternal death in 2021.</w:delText>
        </w:r>
      </w:del>
    </w:p>
    <w:p w14:paraId="50860B30" w14:textId="16EF2288" w:rsidR="00C64219" w:rsidDel="00A81970" w:rsidRDefault="00336674" w:rsidP="009B33F2">
      <w:pPr>
        <w:rPr>
          <w:del w:id="1413" w:author="Sooyoung Kim" w:date="2021-06-21T20:58:00Z"/>
          <w:rFonts w:ascii="Calibri" w:eastAsia="Calibri" w:hAnsi="Calibri" w:cs="Calibri"/>
          <w:color w:val="000000"/>
        </w:rPr>
      </w:pPr>
      <w:del w:id="1414" w:author="Sooyoung Kim" w:date="2021-06-21T20:58:00Z">
        <w:r w:rsidRPr="000E30CC" w:rsidDel="00A81970">
          <w:rPr>
            <w:rFonts w:ascii="Calibri" w:eastAsia="Calibri" w:hAnsi="Calibri" w:cs="Calibri"/>
            <w:color w:val="000000"/>
            <w:rPrChange w:id="1415" w:author="Sooyoung Kim" w:date="2021-06-21T16:54:00Z">
              <w:rPr/>
            </w:rPrChange>
          </w:rPr>
          <w:delText>UNFPA e</w:delText>
        </w:r>
        <w:r w:rsidR="00C64219" w:rsidRPr="000E30CC" w:rsidDel="00A81970">
          <w:rPr>
            <w:rFonts w:ascii="Calibri" w:eastAsia="Calibri" w:hAnsi="Calibri" w:cs="Calibri"/>
            <w:color w:val="000000"/>
            <w:rPrChange w:id="1416" w:author="Sooyoung Kim" w:date="2021-06-21T16:54:00Z">
              <w:rPr/>
            </w:rPrChange>
          </w:rPr>
          <w:delText>stimate</w:delText>
        </w:r>
        <w:r w:rsidRPr="000E30CC" w:rsidDel="00A81970">
          <w:rPr>
            <w:rFonts w:ascii="Calibri" w:eastAsia="Calibri" w:hAnsi="Calibri" w:cs="Calibri"/>
            <w:color w:val="000000"/>
            <w:rPrChange w:id="1417" w:author="Sooyoung Kim" w:date="2021-06-21T16:54:00Z">
              <w:rPr/>
            </w:rPrChange>
          </w:rPr>
          <w:delText>d that the discontinuation of modern contraceptives in the public sector would result in</w:delText>
        </w:r>
        <w:r w:rsidR="00C64219" w:rsidRPr="000E30CC" w:rsidDel="00A81970">
          <w:rPr>
            <w:rFonts w:ascii="Calibri" w:eastAsia="Calibri" w:hAnsi="Calibri" w:cs="Calibri"/>
            <w:color w:val="000000"/>
            <w:rPrChange w:id="1418" w:author="Sooyoung Kim" w:date="2021-06-21T16:54:00Z">
              <w:rPr/>
            </w:rPrChange>
          </w:rPr>
          <w:delText xml:space="preserve"> 15,000 unintenti</w:delText>
        </w:r>
        <w:r w:rsidRPr="000E30CC" w:rsidDel="00A81970">
          <w:rPr>
            <w:rFonts w:ascii="Calibri" w:eastAsia="Calibri" w:hAnsi="Calibri" w:cs="Calibri"/>
            <w:color w:val="000000"/>
            <w:rPrChange w:id="1419" w:author="Sooyoung Kim" w:date="2021-06-21T16:54:00Z">
              <w:rPr/>
            </w:rPrChange>
          </w:rPr>
          <w:delText>on</w:delText>
        </w:r>
        <w:r w:rsidR="00C64219" w:rsidRPr="000E30CC" w:rsidDel="00A81970">
          <w:rPr>
            <w:rFonts w:ascii="Calibri" w:eastAsia="Calibri" w:hAnsi="Calibri" w:cs="Calibri"/>
            <w:color w:val="000000"/>
            <w:rPrChange w:id="1420" w:author="Sooyoung Kim" w:date="2021-06-21T16:54:00Z">
              <w:rPr/>
            </w:rPrChange>
          </w:rPr>
          <w:delText xml:space="preserve">al pregnancies.  </w:delText>
        </w:r>
        <w:r w:rsidR="00581973" w:rsidRPr="000E30CC" w:rsidDel="00A81970">
          <w:rPr>
            <w:rFonts w:ascii="Calibri" w:eastAsia="Calibri" w:hAnsi="Calibri" w:cs="Calibri"/>
            <w:color w:val="000000"/>
            <w:rPrChange w:id="1421" w:author="Sooyoung Kim" w:date="2021-06-21T16:54:00Z">
              <w:rPr/>
            </w:rPrChange>
          </w:rPr>
          <w:fldChar w:fldCharType="begin"/>
        </w:r>
        <w:r w:rsidR="00581973" w:rsidRPr="000E30CC" w:rsidDel="00A81970">
          <w:rPr>
            <w:rFonts w:ascii="Calibri" w:eastAsia="Calibri" w:hAnsi="Calibri" w:cs="Calibri"/>
            <w:color w:val="000000"/>
            <w:rPrChange w:id="1422" w:author="Sooyoung Kim" w:date="2021-06-21T16:54:00Z">
              <w:rPr/>
            </w:rPrChange>
          </w:rPr>
          <w:delInstrText xml:space="preserve"> HYPERLINK "https://peru.unfpa.org/sites/default/files/pub-pdf/factsheet_peru._impacto_del_covid_19_en_el_acceso_a_los_anticonceptivos_2.pdf" </w:delInstrText>
        </w:r>
        <w:r w:rsidR="00581973" w:rsidRPr="000E30CC" w:rsidDel="00A81970">
          <w:rPr>
            <w:rFonts w:ascii="Calibri" w:eastAsia="Calibri" w:hAnsi="Calibri" w:cs="Calibri"/>
            <w:color w:val="000000"/>
            <w:rPrChange w:id="1423" w:author="Sooyoung Kim" w:date="2021-06-21T16:54:00Z">
              <w:rPr/>
            </w:rPrChange>
          </w:rPr>
          <w:fldChar w:fldCharType="separate"/>
        </w:r>
        <w:r w:rsidR="00345999" w:rsidRPr="000E30CC" w:rsidDel="00A81970">
          <w:rPr>
            <w:rFonts w:ascii="Calibri" w:eastAsia="Calibri" w:hAnsi="Calibri" w:cs="Calibri"/>
            <w:color w:val="000000"/>
            <w:rPrChange w:id="1424" w:author="Sooyoung Kim" w:date="2021-06-21T16:54:00Z">
              <w:rPr>
                <w:rStyle w:val="Hyperlink"/>
                <w:b/>
                <w:bCs/>
              </w:rPr>
            </w:rPrChange>
          </w:rPr>
          <w:delText>https://peru.unfpa.org/s</w:delText>
        </w:r>
        <w:r w:rsidR="00345999" w:rsidRPr="000E30CC" w:rsidDel="00A81970">
          <w:rPr>
            <w:rFonts w:ascii="Calibri" w:eastAsia="Calibri" w:hAnsi="Calibri" w:cs="Calibri"/>
            <w:color w:val="000000"/>
            <w:rPrChange w:id="1425" w:author="Sooyoung Kim" w:date="2021-06-21T16:54:00Z">
              <w:rPr>
                <w:rStyle w:val="Hyperlink"/>
                <w:b/>
                <w:bCs/>
              </w:rPr>
            </w:rPrChange>
          </w:rPr>
          <w:delText>i</w:delText>
        </w:r>
        <w:r w:rsidR="00345999" w:rsidRPr="000E30CC" w:rsidDel="00A81970">
          <w:rPr>
            <w:rFonts w:ascii="Calibri" w:eastAsia="Calibri" w:hAnsi="Calibri" w:cs="Calibri"/>
            <w:color w:val="000000"/>
            <w:rPrChange w:id="1426" w:author="Sooyoung Kim" w:date="2021-06-21T16:54:00Z">
              <w:rPr>
                <w:rStyle w:val="Hyperlink"/>
                <w:b/>
                <w:bCs/>
              </w:rPr>
            </w:rPrChange>
          </w:rPr>
          <w:delText>tes/default/files/pub-pdf/factsheet_peru._impacto_del_covid_19_en_el_acceso_a_los_anticonceptivos_2.pdf</w:delText>
        </w:r>
        <w:r w:rsidR="00581973" w:rsidRPr="000E30CC" w:rsidDel="00A81970">
          <w:rPr>
            <w:rFonts w:ascii="Calibri" w:eastAsia="Calibri" w:hAnsi="Calibri" w:cs="Calibri"/>
            <w:color w:val="000000"/>
            <w:rPrChange w:id="1427" w:author="Sooyoung Kim" w:date="2021-06-21T16:54:00Z">
              <w:rPr>
                <w:rStyle w:val="Hyperlink"/>
                <w:b/>
                <w:bCs/>
              </w:rPr>
            </w:rPrChange>
          </w:rPr>
          <w:fldChar w:fldCharType="end"/>
        </w:r>
      </w:del>
    </w:p>
    <w:p w14:paraId="6BADC8C3" w14:textId="6A19D1B5" w:rsidR="00345999" w:rsidRPr="000E30CC" w:rsidDel="00A81970" w:rsidRDefault="00345999" w:rsidP="00FC2AFB">
      <w:pPr>
        <w:rPr>
          <w:del w:id="1428" w:author="Sooyoung Kim" w:date="2021-06-21T20:58:00Z"/>
          <w:rFonts w:ascii="Calibri" w:eastAsia="Calibri" w:hAnsi="Calibri" w:cs="Calibri"/>
          <w:color w:val="000000"/>
          <w:rPrChange w:id="1429" w:author="Sooyoung Kim" w:date="2021-06-21T16:54:00Z">
            <w:rPr>
              <w:del w:id="1430" w:author="Sooyoung Kim" w:date="2021-06-21T20:58:00Z"/>
              <w:b/>
              <w:bCs/>
            </w:rPr>
          </w:rPrChange>
        </w:rPr>
      </w:pPr>
    </w:p>
    <w:p w14:paraId="2DC570C4" w14:textId="2924A96B" w:rsidR="009B33F2" w:rsidRPr="000E30CC" w:rsidDel="005F3C83" w:rsidRDefault="009B33F2" w:rsidP="009B33F2">
      <w:pPr>
        <w:rPr>
          <w:del w:id="1431" w:author="Sooyoung Kim" w:date="2021-06-21T21:00:00Z"/>
          <w:rFonts w:ascii="Calibri" w:eastAsia="Calibri" w:hAnsi="Calibri" w:cs="Calibri"/>
          <w:color w:val="000000"/>
          <w:rPrChange w:id="1432" w:author="Sooyoung Kim" w:date="2021-06-21T16:54:00Z">
            <w:rPr>
              <w:del w:id="1433" w:author="Sooyoung Kim" w:date="2021-06-21T21:00:00Z"/>
              <w:color w:val="000000" w:themeColor="text1"/>
              <w:shd w:val="clear" w:color="auto" w:fill="FFFFFF"/>
            </w:rPr>
          </w:rPrChange>
        </w:rPr>
      </w:pPr>
      <w:del w:id="1434" w:author="Sooyoung Kim" w:date="2021-06-21T21:00:00Z">
        <w:r w:rsidRPr="000E30CC" w:rsidDel="005F3C83">
          <w:rPr>
            <w:rFonts w:ascii="Calibri" w:eastAsia="Calibri" w:hAnsi="Calibri" w:cs="Calibri"/>
            <w:color w:val="000000"/>
            <w:rPrChange w:id="1435" w:author="Sooyoung Kim" w:date="2021-06-21T16:54:00Z">
              <w:rPr>
                <w:color w:val="000000" w:themeColor="text1"/>
                <w:shd w:val="clear" w:color="auto" w:fill="FFFFFF"/>
              </w:rPr>
            </w:rPrChange>
          </w:rPr>
          <w:delText xml:space="preserve">The Instituto Nacional Materno Perinatal </w:delText>
        </w:r>
        <w:r w:rsidR="00581973" w:rsidRPr="000E30CC" w:rsidDel="005F3C83">
          <w:rPr>
            <w:rFonts w:ascii="Calibri" w:eastAsia="Calibri" w:hAnsi="Calibri" w:cs="Calibri"/>
            <w:color w:val="000000"/>
            <w:rPrChange w:id="1436" w:author="Sooyoung Kim" w:date="2021-06-21T16:54:00Z">
              <w:rPr/>
            </w:rPrChange>
          </w:rPr>
          <w:fldChar w:fldCharType="begin"/>
        </w:r>
        <w:r w:rsidR="00581973" w:rsidRPr="000E30CC" w:rsidDel="005F3C83">
          <w:rPr>
            <w:rFonts w:ascii="Calibri" w:eastAsia="Calibri" w:hAnsi="Calibri" w:cs="Calibri"/>
            <w:color w:val="000000"/>
            <w:rPrChange w:id="1437" w:author="Sooyoung Kim" w:date="2021-06-21T16:54:00Z">
              <w:rPr/>
            </w:rPrChange>
          </w:rPr>
          <w:delInstrText xml:space="preserve"> HYPERLINK "https://www.inmp.gob.pe/" </w:delInstrText>
        </w:r>
        <w:r w:rsidR="00581973" w:rsidRPr="000E30CC" w:rsidDel="005F3C83">
          <w:rPr>
            <w:rFonts w:ascii="Calibri" w:eastAsia="Calibri" w:hAnsi="Calibri" w:cs="Calibri"/>
            <w:color w:val="000000"/>
            <w:rPrChange w:id="1438" w:author="Sooyoung Kim" w:date="2021-06-21T16:54:00Z">
              <w:rPr/>
            </w:rPrChange>
          </w:rPr>
          <w:fldChar w:fldCharType="separate"/>
        </w:r>
        <w:r w:rsidRPr="000E30CC" w:rsidDel="005F3C83">
          <w:rPr>
            <w:rFonts w:ascii="Calibri" w:eastAsia="Calibri" w:hAnsi="Calibri" w:cs="Calibri"/>
            <w:color w:val="000000"/>
            <w:rPrChange w:id="1439" w:author="Sooyoung Kim" w:date="2021-06-21T16:54:00Z">
              <w:rPr>
                <w:rStyle w:val="Hyperlink"/>
                <w:shd w:val="clear" w:color="auto" w:fill="FFFFFF"/>
              </w:rPr>
            </w:rPrChange>
          </w:rPr>
          <w:delText>https://www.inmp.gob.pe/</w:delText>
        </w:r>
        <w:r w:rsidR="00581973" w:rsidRPr="000E30CC" w:rsidDel="005F3C83">
          <w:rPr>
            <w:rFonts w:ascii="Calibri" w:eastAsia="Calibri" w:hAnsi="Calibri" w:cs="Calibri"/>
            <w:color w:val="000000"/>
            <w:rPrChange w:id="1440" w:author="Sooyoung Kim" w:date="2021-06-21T16:54:00Z">
              <w:rPr>
                <w:rStyle w:val="Hyperlink"/>
                <w:shd w:val="clear" w:color="auto" w:fill="FFFFFF"/>
              </w:rPr>
            </w:rPrChange>
          </w:rPr>
          <w:fldChar w:fldCharType="end"/>
        </w:r>
        <w:r w:rsidRPr="000E30CC" w:rsidDel="005F3C83">
          <w:rPr>
            <w:rFonts w:ascii="Calibri" w:eastAsia="Calibri" w:hAnsi="Calibri" w:cs="Calibri"/>
            <w:color w:val="000000"/>
            <w:rPrChange w:id="1441" w:author="Sooyoung Kim" w:date="2021-06-21T16:54:00Z">
              <w:rPr>
                <w:color w:val="000000" w:themeColor="text1"/>
                <w:shd w:val="clear" w:color="auto" w:fill="FFFFFF"/>
              </w:rPr>
            </w:rPrChange>
          </w:rPr>
          <w:delText xml:space="preserve"> is a high-complexity care center, operated by the MoH, focused on complex high-risk cases of maternal and perinatal care, a </w:delText>
        </w:r>
        <w:r w:rsidR="009E004B" w:rsidRPr="000E30CC" w:rsidDel="005F3C83">
          <w:rPr>
            <w:rFonts w:ascii="Calibri" w:eastAsia="Calibri" w:hAnsi="Calibri" w:cs="Calibri"/>
            <w:color w:val="000000"/>
            <w:rPrChange w:id="1442" w:author="Sooyoung Kim" w:date="2021-06-21T16:54:00Z">
              <w:rPr>
                <w:color w:val="000000" w:themeColor="text1"/>
                <w:shd w:val="clear" w:color="auto" w:fill="FFFFFF"/>
              </w:rPr>
            </w:rPrChange>
          </w:rPr>
          <w:delText>national</w:delText>
        </w:r>
        <w:r w:rsidRPr="000E30CC" w:rsidDel="005F3C83">
          <w:rPr>
            <w:rFonts w:ascii="Calibri" w:eastAsia="Calibri" w:hAnsi="Calibri" w:cs="Calibri"/>
            <w:color w:val="000000"/>
            <w:rPrChange w:id="1443" w:author="Sooyoung Kim" w:date="2021-06-21T16:54:00Z">
              <w:rPr>
                <w:color w:val="000000" w:themeColor="text1"/>
                <w:shd w:val="clear" w:color="auto" w:fill="FFFFFF"/>
              </w:rPr>
            </w:rPrChange>
          </w:rPr>
          <w:delText xml:space="preserve"> </w:delText>
        </w:r>
        <w:r w:rsidR="009E004B" w:rsidRPr="000E30CC" w:rsidDel="005F3C83">
          <w:rPr>
            <w:rFonts w:ascii="Calibri" w:eastAsia="Calibri" w:hAnsi="Calibri" w:cs="Calibri"/>
            <w:color w:val="000000"/>
            <w:rPrChange w:id="1444" w:author="Sooyoung Kim" w:date="2021-06-21T16:54:00Z">
              <w:rPr>
                <w:color w:val="000000" w:themeColor="text1"/>
                <w:shd w:val="clear" w:color="auto" w:fill="FFFFFF"/>
              </w:rPr>
            </w:rPrChange>
          </w:rPr>
          <w:delText>referral</w:delText>
        </w:r>
        <w:r w:rsidRPr="000E30CC" w:rsidDel="005F3C83">
          <w:rPr>
            <w:rFonts w:ascii="Calibri" w:eastAsia="Calibri" w:hAnsi="Calibri" w:cs="Calibri"/>
            <w:color w:val="000000"/>
            <w:rPrChange w:id="1445" w:author="Sooyoung Kim" w:date="2021-06-21T16:54:00Z">
              <w:rPr>
                <w:color w:val="000000" w:themeColor="text1"/>
                <w:shd w:val="clear" w:color="auto" w:fill="FFFFFF"/>
              </w:rPr>
            </w:rPrChange>
          </w:rPr>
          <w:delText xml:space="preserve"> center. The institute has a throughput of about 20,000 annual births.</w:delText>
        </w:r>
      </w:del>
    </w:p>
    <w:p w14:paraId="3BCA7C9D" w14:textId="7E84332D" w:rsidR="009E004B" w:rsidRPr="000E30CC" w:rsidDel="005F3C83" w:rsidRDefault="009E004B" w:rsidP="009B33F2">
      <w:pPr>
        <w:rPr>
          <w:del w:id="1446" w:author="Sooyoung Kim" w:date="2021-06-21T21:00:00Z"/>
          <w:rFonts w:ascii="Calibri" w:eastAsia="Calibri" w:hAnsi="Calibri" w:cs="Calibri"/>
          <w:color w:val="000000"/>
          <w:rPrChange w:id="1447" w:author="Sooyoung Kim" w:date="2021-06-21T16:54:00Z">
            <w:rPr>
              <w:del w:id="1448" w:author="Sooyoung Kim" w:date="2021-06-21T21:00:00Z"/>
              <w:color w:val="000000" w:themeColor="text1"/>
              <w:shd w:val="clear" w:color="auto" w:fill="FFFFFF"/>
            </w:rPr>
          </w:rPrChange>
        </w:rPr>
      </w:pPr>
    </w:p>
    <w:p w14:paraId="67AA73A2" w14:textId="18BC6423" w:rsidR="009E004B" w:rsidRPr="000E30CC" w:rsidDel="005F3C83" w:rsidRDefault="009E004B" w:rsidP="009E004B">
      <w:pPr>
        <w:pStyle w:val="NormalWeb"/>
        <w:shd w:val="clear" w:color="auto" w:fill="FFFFFF"/>
        <w:spacing w:before="0" w:beforeAutospacing="0" w:after="360" w:afterAutospacing="0"/>
        <w:rPr>
          <w:del w:id="1449" w:author="Sooyoung Kim" w:date="2021-06-21T21:00:00Z"/>
          <w:rFonts w:ascii="Calibri" w:eastAsia="Calibri" w:hAnsi="Calibri" w:cs="Calibri"/>
          <w:color w:val="000000"/>
          <w:rPrChange w:id="1450" w:author="Sooyoung Kim" w:date="2021-06-21T16:54:00Z">
            <w:rPr>
              <w:del w:id="1451" w:author="Sooyoung Kim" w:date="2021-06-21T21:00:00Z"/>
              <w:color w:val="222222"/>
            </w:rPr>
          </w:rPrChange>
        </w:rPr>
      </w:pPr>
      <w:del w:id="1452" w:author="Sooyoung Kim" w:date="2021-06-21T21:00:00Z">
        <w:r w:rsidRPr="000E30CC" w:rsidDel="005F3C83">
          <w:rPr>
            <w:rFonts w:ascii="Calibri" w:eastAsia="Calibri" w:hAnsi="Calibri" w:cs="Calibri"/>
            <w:color w:val="000000"/>
            <w:rPrChange w:id="1453" w:author="Sooyoung Kim" w:date="2021-06-21T16:54:00Z">
              <w:rPr>
                <w:color w:val="000000" w:themeColor="text1"/>
                <w:shd w:val="clear" w:color="auto" w:fill="FFFFFF"/>
              </w:rPr>
            </w:rPrChange>
          </w:rPr>
          <w:delText xml:space="preserve">The institute is a leader in telehealth, operating a national network of maternal telehealth since </w:delText>
        </w:r>
        <w:r w:rsidRPr="000E30CC" w:rsidDel="005F3C83">
          <w:rPr>
            <w:rFonts w:ascii="Calibri" w:eastAsia="Calibri" w:hAnsi="Calibri" w:cs="Calibri"/>
            <w:color w:val="000000"/>
            <w:rPrChange w:id="1454" w:author="Sooyoung Kim" w:date="2021-06-21T16:54:00Z">
              <w:rPr>
                <w:color w:val="222222"/>
              </w:rPr>
            </w:rPrChange>
          </w:rPr>
          <w:delText>2007. The network was primarily used for provider-provider consultations related to high-complexity cases to the rest of the country, via telemedicine and telemonitorization</w:delText>
        </w:r>
        <w:r w:rsidR="00E75493" w:rsidRPr="000E30CC" w:rsidDel="005F3C83">
          <w:rPr>
            <w:rFonts w:ascii="Calibri" w:eastAsia="Calibri" w:hAnsi="Calibri" w:cs="Calibri"/>
            <w:color w:val="000000"/>
            <w:rPrChange w:id="1455" w:author="Sooyoung Kim" w:date="2021-06-21T16:54:00Z">
              <w:rPr>
                <w:color w:val="222222"/>
              </w:rPr>
            </w:rPrChange>
          </w:rPr>
          <w:delText>, particulary in specialty care such as obstetric cardiology.</w:delText>
        </w:r>
      </w:del>
    </w:p>
    <w:p w14:paraId="429B1718" w14:textId="2043DB38" w:rsidR="00467D25" w:rsidRPr="000E30CC" w:rsidDel="005F3C83" w:rsidRDefault="00E8110C" w:rsidP="00467D25">
      <w:pPr>
        <w:rPr>
          <w:del w:id="1456" w:author="Sooyoung Kim" w:date="2021-06-21T21:00:00Z"/>
          <w:rFonts w:ascii="Calibri" w:eastAsia="Calibri" w:hAnsi="Calibri" w:cs="Calibri"/>
          <w:color w:val="000000"/>
          <w:rPrChange w:id="1457" w:author="Sooyoung Kim" w:date="2021-06-21T16:54:00Z">
            <w:rPr>
              <w:del w:id="1458" w:author="Sooyoung Kim" w:date="2021-06-21T21:00:00Z"/>
              <w:rFonts w:eastAsiaTheme="minorHAnsi"/>
              <w:color w:val="333333"/>
            </w:rPr>
          </w:rPrChange>
        </w:rPr>
      </w:pPr>
      <w:del w:id="1459" w:author="Sooyoung Kim" w:date="2021-06-21T21:00:00Z">
        <w:r w:rsidRPr="000E30CC" w:rsidDel="005F3C83">
          <w:rPr>
            <w:rFonts w:ascii="Calibri" w:eastAsia="Calibri" w:hAnsi="Calibri" w:cs="Calibri"/>
            <w:color w:val="000000"/>
            <w:rPrChange w:id="1460" w:author="Sooyoung Kim" w:date="2021-06-21T16:54:00Z">
              <w:rPr>
                <w:color w:val="222222"/>
              </w:rPr>
            </w:rPrChange>
          </w:rPr>
          <w:delText xml:space="preserve">Given the gap in services for pregnant women with at risk pregnancy, the Institute developed a model of hybrid service provision, launched in May 2020. A specific algorithm was developed detailing procedures at each visit. The Ob-Gyns doctors who were home for being at risk of sever-COVID-19 were trained on the system and on telehealth provision and were the main doctors following each women’s care. </w:delText>
        </w:r>
        <w:r w:rsidR="000C6730" w:rsidRPr="000E30CC" w:rsidDel="005F3C83">
          <w:rPr>
            <w:rFonts w:ascii="Calibri" w:eastAsia="Calibri" w:hAnsi="Calibri" w:cs="Calibri"/>
            <w:color w:val="000000"/>
            <w:rPrChange w:id="1461" w:author="Sooyoung Kim" w:date="2021-06-21T16:54:00Z">
              <w:rPr>
                <w:color w:val="222222"/>
              </w:rPr>
            </w:rPrChange>
          </w:rPr>
          <w:delText>Care visits were planned to</w:delText>
        </w:r>
        <w:r w:rsidR="00467D25" w:rsidRPr="000E30CC" w:rsidDel="005F3C83">
          <w:rPr>
            <w:rFonts w:ascii="Calibri" w:eastAsia="Calibri" w:hAnsi="Calibri" w:cs="Calibri"/>
            <w:color w:val="000000"/>
            <w:rPrChange w:id="1462" w:author="Sooyoung Kim" w:date="2021-06-21T16:54:00Z">
              <w:rPr>
                <w:color w:val="222222"/>
              </w:rPr>
            </w:rPrChange>
          </w:rPr>
          <w:delText xml:space="preserve"> </w:delText>
        </w:r>
        <w:r w:rsidR="000C6730" w:rsidRPr="000E30CC" w:rsidDel="005F3C83">
          <w:rPr>
            <w:rFonts w:ascii="Calibri" w:eastAsia="Calibri" w:hAnsi="Calibri" w:cs="Calibri"/>
            <w:color w:val="000000"/>
            <w:rPrChange w:id="1463" w:author="Sooyoung Kim" w:date="2021-06-21T16:54:00Z">
              <w:rPr>
                <w:color w:val="222222"/>
              </w:rPr>
            </w:rPrChange>
          </w:rPr>
          <w:delText>minimize in person</w:delText>
        </w:r>
        <w:r w:rsidR="00467D25" w:rsidRPr="000E30CC" w:rsidDel="005F3C83">
          <w:rPr>
            <w:rFonts w:ascii="Calibri" w:eastAsia="Calibri" w:hAnsi="Calibri" w:cs="Calibri"/>
            <w:color w:val="000000"/>
            <w:rPrChange w:id="1464" w:author="Sooyoung Kim" w:date="2021-06-21T16:54:00Z">
              <w:rPr>
                <w:color w:val="222222"/>
              </w:rPr>
            </w:rPrChange>
          </w:rPr>
          <w:delText xml:space="preserve"> </w:delText>
        </w:r>
        <w:r w:rsidR="000C6730" w:rsidRPr="000E30CC" w:rsidDel="005F3C83">
          <w:rPr>
            <w:rFonts w:ascii="Calibri" w:eastAsia="Calibri" w:hAnsi="Calibri" w:cs="Calibri"/>
            <w:color w:val="000000"/>
            <w:rPrChange w:id="1465" w:author="Sooyoung Kim" w:date="2021-06-21T16:54:00Z">
              <w:rPr>
                <w:color w:val="222222"/>
              </w:rPr>
            </w:rPrChange>
          </w:rPr>
          <w:delText xml:space="preserve">visits to a minimum. When women came to an in-person visit, all procedures needed were done in one day, such as ultrasound, laboratory tests, pharmacy, </w:delText>
        </w:r>
        <w:r w:rsidR="00467D25" w:rsidRPr="000E30CC" w:rsidDel="005F3C83">
          <w:rPr>
            <w:rFonts w:ascii="Calibri" w:eastAsia="Calibri" w:hAnsi="Calibri" w:cs="Calibri"/>
            <w:color w:val="000000"/>
            <w:rPrChange w:id="1466" w:author="Sooyoung Kim" w:date="2021-06-21T16:54:00Z">
              <w:rPr>
                <w:color w:val="222222"/>
              </w:rPr>
            </w:rPrChange>
          </w:rPr>
          <w:delText xml:space="preserve">and visits with specialists, as needed, </w:delText>
        </w:r>
        <w:r w:rsidR="000C6730" w:rsidRPr="000E30CC" w:rsidDel="005F3C83">
          <w:rPr>
            <w:rFonts w:ascii="Calibri" w:eastAsia="Calibri" w:hAnsi="Calibri" w:cs="Calibri"/>
            <w:color w:val="000000"/>
            <w:rPrChange w:id="1467" w:author="Sooyoung Kim" w:date="2021-06-21T16:54:00Z">
              <w:rPr>
                <w:color w:val="222222"/>
              </w:rPr>
            </w:rPrChange>
          </w:rPr>
          <w:delText xml:space="preserve">etc. </w:delText>
        </w:r>
        <w:r w:rsidR="00467D25" w:rsidRPr="000E30CC" w:rsidDel="005F3C83">
          <w:rPr>
            <w:rFonts w:ascii="Calibri" w:eastAsia="Calibri" w:hAnsi="Calibri" w:cs="Calibri"/>
            <w:color w:val="000000"/>
            <w:rPrChange w:id="1468" w:author="Sooyoung Kim" w:date="2021-06-21T16:54:00Z">
              <w:rPr>
                <w:color w:val="222222"/>
              </w:rPr>
            </w:rPrChange>
          </w:rPr>
          <w:delText xml:space="preserve">These visits were coordinated in the prior teleconsultation. </w:delText>
        </w:r>
        <w:r w:rsidRPr="000E30CC" w:rsidDel="005F3C83">
          <w:rPr>
            <w:rFonts w:ascii="Calibri" w:eastAsia="Calibri" w:hAnsi="Calibri" w:cs="Calibri"/>
            <w:color w:val="000000"/>
            <w:rPrChange w:id="1469" w:author="Sooyoung Kim" w:date="2021-06-21T16:54:00Z">
              <w:rPr>
                <w:color w:val="222222"/>
              </w:rPr>
            </w:rPrChange>
          </w:rPr>
          <w:delText xml:space="preserve">As of December 2020, providers had given over </w:delText>
        </w:r>
        <w:r w:rsidR="001F533C" w:rsidRPr="000E30CC" w:rsidDel="005F3C83">
          <w:rPr>
            <w:rFonts w:ascii="Calibri" w:eastAsia="Calibri" w:hAnsi="Calibri" w:cs="Calibri"/>
            <w:color w:val="000000"/>
            <w:rPrChange w:id="1470" w:author="Sooyoung Kim" w:date="2021-06-21T16:54:00Z">
              <w:rPr>
                <w:color w:val="222222"/>
              </w:rPr>
            </w:rPrChange>
          </w:rPr>
          <w:delText>10</w:delText>
        </w:r>
        <w:r w:rsidRPr="000E30CC" w:rsidDel="005F3C83">
          <w:rPr>
            <w:rFonts w:ascii="Calibri" w:eastAsia="Calibri" w:hAnsi="Calibri" w:cs="Calibri"/>
            <w:color w:val="000000"/>
            <w:rPrChange w:id="1471" w:author="Sooyoung Kim" w:date="2021-06-21T16:54:00Z">
              <w:rPr>
                <w:color w:val="222222"/>
              </w:rPr>
            </w:rPrChange>
          </w:rPr>
          <w:delText>,</w:delText>
        </w:r>
        <w:r w:rsidR="001F533C" w:rsidRPr="000E30CC" w:rsidDel="005F3C83">
          <w:rPr>
            <w:rFonts w:ascii="Calibri" w:eastAsia="Calibri" w:hAnsi="Calibri" w:cs="Calibri"/>
            <w:color w:val="000000"/>
            <w:rPrChange w:id="1472" w:author="Sooyoung Kim" w:date="2021-06-21T16:54:00Z">
              <w:rPr>
                <w:color w:val="222222"/>
              </w:rPr>
            </w:rPrChange>
          </w:rPr>
          <w:delText>5</w:delText>
        </w:r>
        <w:r w:rsidRPr="000E30CC" w:rsidDel="005F3C83">
          <w:rPr>
            <w:rFonts w:ascii="Calibri" w:eastAsia="Calibri" w:hAnsi="Calibri" w:cs="Calibri"/>
            <w:color w:val="000000"/>
            <w:rPrChange w:id="1473" w:author="Sooyoung Kim" w:date="2021-06-21T16:54:00Z">
              <w:rPr>
                <w:color w:val="222222"/>
              </w:rPr>
            </w:rPrChange>
          </w:rPr>
          <w:delText xml:space="preserve">00 teleconsultations to pregnant women. </w:delText>
        </w:r>
        <w:r w:rsidR="00467D25" w:rsidRPr="000E30CC" w:rsidDel="005F3C83">
          <w:rPr>
            <w:rFonts w:ascii="Calibri" w:eastAsia="Calibri" w:hAnsi="Calibri" w:cs="Calibri"/>
            <w:color w:val="000000"/>
            <w:rPrChange w:id="1474" w:author="Sooyoung Kim" w:date="2021-06-21T16:54:00Z">
              <w:rPr>
                <w:color w:val="222222"/>
              </w:rPr>
            </w:rPrChange>
          </w:rPr>
          <w:delText>The institute expanded and on existing but underused digital medical history, making it systematic to open a digital medical history for every women accessing care</w:delText>
        </w:r>
        <w:r w:rsidR="001F533C" w:rsidRPr="000E30CC" w:rsidDel="005F3C83">
          <w:rPr>
            <w:rFonts w:ascii="Calibri" w:eastAsia="Calibri" w:hAnsi="Calibri" w:cs="Calibri"/>
            <w:color w:val="000000"/>
            <w:rPrChange w:id="1475" w:author="Sooyoung Kim" w:date="2021-06-21T16:54:00Z">
              <w:rPr>
                <w:color w:val="222222"/>
              </w:rPr>
            </w:rPrChange>
          </w:rPr>
          <w:delText xml:space="preserve">. Professional midwives acted as care coordinators to facilitate care planning. In addition, professional midwives offer a series of personal and group education trainings on lactation, </w:delText>
        </w:r>
        <w:r w:rsidR="004B393A" w:rsidRPr="000E30CC" w:rsidDel="005F3C83">
          <w:rPr>
            <w:rFonts w:ascii="Calibri" w:eastAsia="Calibri" w:hAnsi="Calibri" w:cs="Calibri"/>
            <w:color w:val="000000"/>
            <w:rPrChange w:id="1476" w:author="Sooyoung Kim" w:date="2021-06-21T16:54:00Z">
              <w:rPr>
                <w:color w:val="222222"/>
              </w:rPr>
            </w:rPrChange>
          </w:rPr>
          <w:delText>psychoprophylaxis</w:delText>
        </w:r>
        <w:r w:rsidR="001F533C" w:rsidRPr="000E30CC" w:rsidDel="005F3C83">
          <w:rPr>
            <w:rFonts w:ascii="Calibri" w:eastAsia="Calibri" w:hAnsi="Calibri" w:cs="Calibri"/>
            <w:color w:val="000000"/>
            <w:rPrChange w:id="1477" w:author="Sooyoung Kim" w:date="2021-06-21T16:54:00Z">
              <w:rPr>
                <w:color w:val="222222"/>
              </w:rPr>
            </w:rPrChange>
          </w:rPr>
          <w:delText xml:space="preserve"> preparing for birth, and </w:delText>
        </w:r>
        <w:r w:rsidR="004B393A" w:rsidRPr="000E30CC" w:rsidDel="005F3C83">
          <w:rPr>
            <w:rFonts w:ascii="Calibri" w:eastAsia="Calibri" w:hAnsi="Calibri" w:cs="Calibri"/>
            <w:color w:val="000000"/>
            <w:rPrChange w:id="1478" w:author="Sooyoung Kim" w:date="2021-06-21T16:54:00Z">
              <w:rPr>
                <w:color w:val="222222"/>
              </w:rPr>
            </w:rPrChange>
          </w:rPr>
          <w:delText>nutrition</w:delText>
        </w:r>
        <w:r w:rsidR="001F533C" w:rsidRPr="000E30CC" w:rsidDel="005F3C83">
          <w:rPr>
            <w:rFonts w:ascii="Calibri" w:eastAsia="Calibri" w:hAnsi="Calibri" w:cs="Calibri"/>
            <w:color w:val="000000"/>
            <w:rPrChange w:id="1479" w:author="Sooyoung Kim" w:date="2021-06-21T16:54:00Z">
              <w:rPr>
                <w:color w:val="222222"/>
              </w:rPr>
            </w:rPrChange>
          </w:rPr>
          <w:delText xml:space="preserve">, violence prevention, among others professional </w:delText>
        </w:r>
        <w:r w:rsidR="00467D25" w:rsidRPr="000E30CC" w:rsidDel="005F3C83">
          <w:rPr>
            <w:rFonts w:ascii="Calibri" w:eastAsia="Calibri" w:hAnsi="Calibri" w:cs="Calibri"/>
            <w:color w:val="000000"/>
            <w:rPrChange w:id="1480" w:author="Sooyoung Kim" w:date="2021-06-21T16:54:00Z">
              <w:rPr>
                <w:color w:val="222222"/>
              </w:rPr>
            </w:rPrChange>
          </w:rPr>
          <w:delText xml:space="preserve"> </w:delText>
        </w:r>
        <w:r w:rsidR="00467D25" w:rsidRPr="000E30CC" w:rsidDel="005F3C83">
          <w:rPr>
            <w:rFonts w:ascii="Calibri" w:eastAsia="Calibri" w:hAnsi="Calibri" w:cs="Calibri"/>
            <w:color w:val="000000"/>
            <w:rPrChange w:id="1481" w:author="Sooyoung Kim" w:date="2021-06-21T16:54:00Z">
              <w:rPr>
                <w:rFonts w:eastAsiaTheme="minorHAnsi"/>
                <w:color w:val="333333"/>
              </w:rPr>
            </w:rPrChange>
          </w:rPr>
          <w:delText>(</w:delText>
        </w:r>
        <w:r w:rsidR="00467D25" w:rsidRPr="000E30CC" w:rsidDel="005F3C83">
          <w:rPr>
            <w:rFonts w:ascii="Calibri" w:eastAsia="Calibri" w:hAnsi="Calibri" w:cs="Calibri"/>
            <w:color w:val="000000"/>
            <w:rPrChange w:id="1482" w:author="Sooyoung Kim" w:date="2021-06-21T16:54:00Z">
              <w:rPr>
                <w:rFonts w:eastAsiaTheme="minorHAnsi"/>
                <w:color w:val="262626"/>
              </w:rPr>
            </w:rPrChange>
          </w:rPr>
          <w:delText>Luis Meza-Santibañez, Model mixto)</w:delText>
        </w:r>
        <w:r w:rsidR="004B393A" w:rsidRPr="000E30CC" w:rsidDel="005F3C83">
          <w:rPr>
            <w:rFonts w:ascii="Calibri" w:eastAsia="Calibri" w:hAnsi="Calibri" w:cs="Calibri"/>
            <w:color w:val="000000"/>
            <w:rPrChange w:id="1483" w:author="Sooyoung Kim" w:date="2021-06-21T16:54:00Z">
              <w:rPr>
                <w:rFonts w:eastAsiaTheme="minorHAnsi"/>
                <w:color w:val="333333"/>
              </w:rPr>
            </w:rPrChange>
          </w:rPr>
          <w:delText>.</w:delText>
        </w:r>
      </w:del>
    </w:p>
    <w:p w14:paraId="7B3A586F" w14:textId="6ED626F4" w:rsidR="00E8110C" w:rsidRPr="000E30CC" w:rsidRDefault="00E8110C" w:rsidP="00E8110C">
      <w:pPr>
        <w:autoSpaceDE w:val="0"/>
        <w:autoSpaceDN w:val="0"/>
        <w:adjustRightInd w:val="0"/>
        <w:rPr>
          <w:rFonts w:ascii="Calibri" w:eastAsia="Calibri" w:hAnsi="Calibri" w:cs="Calibri"/>
          <w:color w:val="000000"/>
          <w:rPrChange w:id="1484" w:author="Sooyoung Kim" w:date="2021-06-21T16:54:00Z">
            <w:rPr>
              <w:color w:val="222222"/>
            </w:rPr>
          </w:rPrChange>
        </w:rPr>
      </w:pPr>
    </w:p>
    <w:p w14:paraId="61F1CFC4" w14:textId="441417AA" w:rsidR="0060221E" w:rsidRPr="000E30CC" w:rsidRDefault="0060221E" w:rsidP="00E8110C">
      <w:pPr>
        <w:autoSpaceDE w:val="0"/>
        <w:autoSpaceDN w:val="0"/>
        <w:adjustRightInd w:val="0"/>
        <w:rPr>
          <w:rFonts w:ascii="Calibri" w:eastAsia="Calibri" w:hAnsi="Calibri" w:cs="Calibri"/>
          <w:i/>
          <w:iCs/>
          <w:color w:val="000000"/>
          <w:rPrChange w:id="1485" w:author="Sooyoung Kim" w:date="2021-06-21T16:55:00Z">
            <w:rPr>
              <w:i/>
              <w:iCs/>
              <w:color w:val="222222"/>
            </w:rPr>
          </w:rPrChange>
        </w:rPr>
      </w:pPr>
      <w:r w:rsidRPr="000E30CC">
        <w:rPr>
          <w:rFonts w:ascii="Calibri" w:eastAsia="Calibri" w:hAnsi="Calibri" w:cs="Calibri"/>
          <w:i/>
          <w:iCs/>
          <w:color w:val="000000"/>
          <w:rPrChange w:id="1486" w:author="Sooyoung Kim" w:date="2021-06-21T16:55:00Z">
            <w:rPr>
              <w:i/>
              <w:iCs/>
              <w:color w:val="222222"/>
            </w:rPr>
          </w:rPrChange>
        </w:rPr>
        <w:t xml:space="preserve">Conclusions </w:t>
      </w:r>
      <w:del w:id="1487" w:author="Sooyoung Kim" w:date="2021-06-21T16:55:00Z">
        <w:r w:rsidRPr="000E30CC" w:rsidDel="000E30CC">
          <w:rPr>
            <w:rFonts w:ascii="Calibri" w:eastAsia="Calibri" w:hAnsi="Calibri" w:cs="Calibri"/>
            <w:i/>
            <w:iCs/>
            <w:color w:val="000000"/>
            <w:rPrChange w:id="1488" w:author="Sooyoung Kim" w:date="2021-06-21T16:55:00Z">
              <w:rPr>
                <w:i/>
                <w:iCs/>
                <w:color w:val="222222"/>
              </w:rPr>
            </w:rPrChange>
          </w:rPr>
          <w:delText>and take-aways</w:delText>
        </w:r>
      </w:del>
    </w:p>
    <w:p w14:paraId="1C390BC8" w14:textId="77777777" w:rsidR="0060221E" w:rsidRPr="000E30CC" w:rsidRDefault="0060221E" w:rsidP="00E8110C">
      <w:pPr>
        <w:autoSpaceDE w:val="0"/>
        <w:autoSpaceDN w:val="0"/>
        <w:adjustRightInd w:val="0"/>
        <w:rPr>
          <w:rFonts w:ascii="Calibri" w:eastAsia="Calibri" w:hAnsi="Calibri" w:cs="Calibri"/>
          <w:color w:val="000000"/>
          <w:rPrChange w:id="1489" w:author="Sooyoung Kim" w:date="2021-06-21T16:54:00Z">
            <w:rPr>
              <w:color w:val="222222"/>
            </w:rPr>
          </w:rPrChange>
        </w:rPr>
      </w:pPr>
    </w:p>
    <w:p w14:paraId="28A15A93" w14:textId="6F3B491C" w:rsidR="005F6207" w:rsidRPr="000E30CC" w:rsidDel="0087566B" w:rsidRDefault="005F3C83" w:rsidP="0087566B">
      <w:pPr>
        <w:autoSpaceDE w:val="0"/>
        <w:autoSpaceDN w:val="0"/>
        <w:adjustRightInd w:val="0"/>
        <w:rPr>
          <w:del w:id="1490" w:author="Sooyoung Kim" w:date="2021-06-21T21:16:00Z"/>
          <w:rFonts w:ascii="Calibri" w:eastAsia="Calibri" w:hAnsi="Calibri" w:cs="Calibri"/>
          <w:color w:val="000000"/>
          <w:rPrChange w:id="1491" w:author="Sooyoung Kim" w:date="2021-06-21T16:54:00Z">
            <w:rPr>
              <w:del w:id="1492" w:author="Sooyoung Kim" w:date="2021-06-21T21:16:00Z"/>
              <w:rFonts w:eastAsiaTheme="minorHAnsi"/>
              <w:color w:val="333333"/>
            </w:rPr>
          </w:rPrChange>
        </w:rPr>
        <w:pPrChange w:id="1493" w:author="Sooyoung Kim" w:date="2021-06-21T21:19:00Z">
          <w:pPr>
            <w:autoSpaceDE w:val="0"/>
            <w:autoSpaceDN w:val="0"/>
            <w:adjustRightInd w:val="0"/>
          </w:pPr>
        </w:pPrChange>
      </w:pPr>
      <w:ins w:id="1494" w:author="Sooyoung Kim" w:date="2021-06-21T21:06:00Z">
        <w:r>
          <w:rPr>
            <w:rFonts w:ascii="Calibri" w:eastAsia="Calibri" w:hAnsi="Calibri" w:cs="Calibri"/>
            <w:color w:val="000000"/>
          </w:rPr>
          <w:t xml:space="preserve">Peru’s strength in its health system can be summarized as the expansive health insurance coverage, close to achieving UHC, </w:t>
        </w:r>
      </w:ins>
      <w:ins w:id="1495" w:author="Sooyoung Kim" w:date="2021-06-21T21:07:00Z">
        <w:r>
          <w:rPr>
            <w:rFonts w:ascii="Calibri" w:eastAsia="Calibri" w:hAnsi="Calibri" w:cs="Calibri"/>
            <w:color w:val="000000"/>
          </w:rPr>
          <w:t xml:space="preserve">and the robust normative framework to ensure the system’s resilience to crises. </w:t>
        </w:r>
      </w:ins>
      <w:ins w:id="1496" w:author="Sooyoung Kim" w:date="2021-06-21T21:11:00Z">
        <w:r w:rsidR="00B56F4E">
          <w:rPr>
            <w:rFonts w:ascii="Calibri" w:eastAsia="Calibri" w:hAnsi="Calibri" w:cs="Calibri"/>
            <w:color w:val="000000"/>
          </w:rPr>
          <w:t xml:space="preserve">This served as a solid backbone that enabled the country to </w:t>
        </w:r>
      </w:ins>
      <w:ins w:id="1497" w:author="Sooyoung Kim" w:date="2021-06-21T21:10:00Z">
        <w:r w:rsidR="00B56F4E">
          <w:rPr>
            <w:rFonts w:ascii="Calibri" w:eastAsia="Calibri" w:hAnsi="Calibri" w:cs="Calibri"/>
            <w:color w:val="000000"/>
          </w:rPr>
          <w:t>adap</w:t>
        </w:r>
      </w:ins>
      <w:ins w:id="1498" w:author="Sooyoung Kim" w:date="2021-06-21T21:11:00Z">
        <w:r w:rsidR="00B56F4E">
          <w:rPr>
            <w:rFonts w:ascii="Calibri" w:eastAsia="Calibri" w:hAnsi="Calibri" w:cs="Calibri"/>
            <w:color w:val="000000"/>
          </w:rPr>
          <w:t>t</w:t>
        </w:r>
      </w:ins>
      <w:ins w:id="1499" w:author="Sooyoung Kim" w:date="2021-06-21T21:10:00Z">
        <w:r w:rsidR="00B56F4E">
          <w:rPr>
            <w:rFonts w:ascii="Calibri" w:eastAsia="Calibri" w:hAnsi="Calibri" w:cs="Calibri"/>
            <w:color w:val="000000"/>
          </w:rPr>
          <w:t xml:space="preserve"> to the pandemic with agility and flexibility</w:t>
        </w:r>
      </w:ins>
      <w:ins w:id="1500" w:author="Sooyoung Kim" w:date="2021-06-21T21:11:00Z">
        <w:r w:rsidR="00B56F4E">
          <w:rPr>
            <w:rFonts w:ascii="Calibri" w:eastAsia="Calibri" w:hAnsi="Calibri" w:cs="Calibri"/>
            <w:color w:val="000000"/>
          </w:rPr>
          <w:t xml:space="preserve">. </w:t>
        </w:r>
      </w:ins>
      <w:ins w:id="1501" w:author="Sooyoung Kim" w:date="2021-06-21T21:12:00Z">
        <w:r w:rsidR="00B56F4E">
          <w:rPr>
            <w:rFonts w:ascii="Calibri" w:eastAsia="Calibri" w:hAnsi="Calibri" w:cs="Calibri"/>
            <w:color w:val="000000"/>
          </w:rPr>
          <w:t xml:space="preserve">Their successful expansion of the government-funded insurance scheme and the expansion of telehealth to address </w:t>
        </w:r>
      </w:ins>
      <w:ins w:id="1502" w:author="Sooyoung Kim" w:date="2021-06-21T21:13:00Z">
        <w:r w:rsidR="00B56F4E">
          <w:rPr>
            <w:rFonts w:ascii="Calibri" w:eastAsia="Calibri" w:hAnsi="Calibri" w:cs="Calibri"/>
            <w:color w:val="000000"/>
          </w:rPr>
          <w:t xml:space="preserve">the urgent </w:t>
        </w:r>
      </w:ins>
      <w:ins w:id="1503" w:author="Sooyoung Kim" w:date="2021-06-21T21:12:00Z">
        <w:r w:rsidR="00B56F4E">
          <w:rPr>
            <w:rFonts w:ascii="Calibri" w:eastAsia="Calibri" w:hAnsi="Calibri" w:cs="Calibri"/>
            <w:color w:val="000000"/>
          </w:rPr>
          <w:t xml:space="preserve">maternal health gap during the early pandemic </w:t>
        </w:r>
      </w:ins>
      <w:ins w:id="1504" w:author="Sooyoung Kim" w:date="2021-06-21T21:13:00Z">
        <w:r w:rsidR="00B56F4E">
          <w:rPr>
            <w:rFonts w:ascii="Calibri" w:eastAsia="Calibri" w:hAnsi="Calibri" w:cs="Calibri"/>
            <w:color w:val="000000"/>
          </w:rPr>
          <w:t>mitigated, to some degree, the harmful public health consequences of the access barrier caused by COVID-19</w:t>
        </w:r>
      </w:ins>
      <w:ins w:id="1505" w:author="Sooyoung Kim" w:date="2021-06-21T21:20:00Z">
        <w:r w:rsidR="0087566B">
          <w:rPr>
            <w:rFonts w:ascii="Calibri" w:eastAsia="Calibri" w:hAnsi="Calibri" w:cs="Calibri"/>
            <w:color w:val="000000"/>
          </w:rPr>
          <w:t xml:space="preserve">. </w:t>
        </w:r>
      </w:ins>
      <w:ins w:id="1506" w:author="Sooyoung Kim" w:date="2021-06-21T21:15:00Z">
        <w:r w:rsidR="0087566B">
          <w:rPr>
            <w:rFonts w:ascii="Calibri" w:eastAsia="Calibri" w:hAnsi="Calibri" w:cs="Calibri"/>
            <w:color w:val="000000"/>
          </w:rPr>
          <w:t xml:space="preserve">The same success, however, was not achieved in </w:t>
        </w:r>
        <w:r w:rsidR="0087566B">
          <w:rPr>
            <w:rFonts w:ascii="Calibri" w:eastAsia="Calibri" w:hAnsi="Calibri" w:cs="Calibri"/>
            <w:color w:val="000000"/>
          </w:rPr>
          <w:lastRenderedPageBreak/>
          <w:t xml:space="preserve">controlling other </w:t>
        </w:r>
      </w:ins>
      <w:ins w:id="1507" w:author="Sooyoung Kim" w:date="2021-06-21T21:16:00Z">
        <w:r w:rsidR="0087566B">
          <w:rPr>
            <w:rFonts w:ascii="Calibri" w:eastAsia="Calibri" w:hAnsi="Calibri" w:cs="Calibri"/>
            <w:color w:val="000000"/>
          </w:rPr>
          <w:t>simultaneous</w:t>
        </w:r>
      </w:ins>
      <w:ins w:id="1508" w:author="Sooyoung Kim" w:date="2021-06-21T21:15:00Z">
        <w:r w:rsidR="0087566B">
          <w:rPr>
            <w:rFonts w:ascii="Calibri" w:eastAsia="Calibri" w:hAnsi="Calibri" w:cs="Calibri"/>
            <w:color w:val="000000"/>
          </w:rPr>
          <w:t xml:space="preserve"> infectious disease outbreaks. D</w:t>
        </w:r>
      </w:ins>
      <w:ins w:id="1509" w:author="Sooyoung Kim" w:date="2021-06-21T21:04:00Z">
        <w:r>
          <w:rPr>
            <w:rFonts w:ascii="Calibri" w:eastAsia="Calibri" w:hAnsi="Calibri" w:cs="Calibri"/>
            <w:color w:val="000000"/>
          </w:rPr>
          <w:t xml:space="preserve">espite the country’s commitment </w:t>
        </w:r>
      </w:ins>
      <w:ins w:id="1510" w:author="Sooyoung Kim" w:date="2021-06-21T21:05:00Z">
        <w:r>
          <w:rPr>
            <w:rFonts w:ascii="Calibri" w:eastAsia="Calibri" w:hAnsi="Calibri" w:cs="Calibri"/>
            <w:color w:val="000000"/>
          </w:rPr>
          <w:t xml:space="preserve">and success </w:t>
        </w:r>
      </w:ins>
      <w:ins w:id="1511" w:author="Sooyoung Kim" w:date="2021-06-21T21:04:00Z">
        <w:r>
          <w:rPr>
            <w:rFonts w:ascii="Calibri" w:eastAsia="Calibri" w:hAnsi="Calibri" w:cs="Calibri"/>
            <w:color w:val="000000"/>
          </w:rPr>
          <w:t>in achieving universal healthcare cov</w:t>
        </w:r>
      </w:ins>
      <w:ins w:id="1512" w:author="Sooyoung Kim" w:date="2021-06-21T21:05:00Z">
        <w:r>
          <w:rPr>
            <w:rFonts w:ascii="Calibri" w:eastAsia="Calibri" w:hAnsi="Calibri" w:cs="Calibri"/>
            <w:color w:val="000000"/>
          </w:rPr>
          <w:t xml:space="preserve">erage leveraging both the public and private scheme, the </w:t>
        </w:r>
      </w:ins>
      <w:ins w:id="1513" w:author="Sooyoung Kim" w:date="2021-06-21T21:07:00Z">
        <w:r>
          <w:rPr>
            <w:rFonts w:ascii="Calibri" w:eastAsia="Calibri" w:hAnsi="Calibri" w:cs="Calibri"/>
            <w:color w:val="000000"/>
          </w:rPr>
          <w:t xml:space="preserve">country’s toll on COVID-19 pandemic was severe. </w:t>
        </w:r>
      </w:ins>
      <w:ins w:id="1514" w:author="Sooyoung Kim" w:date="2021-06-21T21:14:00Z">
        <w:r w:rsidR="0087566B">
          <w:rPr>
            <w:rFonts w:ascii="Calibri" w:eastAsia="Calibri" w:hAnsi="Calibri" w:cs="Calibri"/>
            <w:color w:val="000000"/>
          </w:rPr>
          <w:t xml:space="preserve">The damage was disproportionately allocated to the vulnerable population, such as those in hard-to-reach area, workers in informal employment, </w:t>
        </w:r>
      </w:ins>
      <w:ins w:id="1515" w:author="Sooyoung Kim" w:date="2021-06-21T21:15:00Z">
        <w:r w:rsidR="0087566B">
          <w:rPr>
            <w:rFonts w:ascii="Calibri" w:eastAsia="Calibri" w:hAnsi="Calibri" w:cs="Calibri"/>
            <w:color w:val="000000"/>
          </w:rPr>
          <w:t xml:space="preserve">and pregnant women. </w:t>
        </w:r>
      </w:ins>
      <w:ins w:id="1516" w:author="Sooyoung Kim" w:date="2021-06-21T21:05:00Z">
        <w:r>
          <w:rPr>
            <w:rFonts w:ascii="Calibri" w:eastAsia="Calibri" w:hAnsi="Calibri" w:cs="Calibri"/>
            <w:color w:val="000000"/>
          </w:rPr>
          <w:t xml:space="preserve">Peru serves as a good example to </w:t>
        </w:r>
      </w:ins>
      <w:ins w:id="1517" w:author="Sooyoung Kim" w:date="2021-06-21T21:06:00Z">
        <w:r>
          <w:rPr>
            <w:rFonts w:ascii="Calibri" w:eastAsia="Calibri" w:hAnsi="Calibri" w:cs="Calibri"/>
            <w:color w:val="000000"/>
          </w:rPr>
          <w:t xml:space="preserve">signify the importance of the balance between 1) resilient health system with universal coverage, </w:t>
        </w:r>
      </w:ins>
      <w:ins w:id="1518" w:author="Sooyoung Kim" w:date="2021-06-21T21:07:00Z">
        <w:r>
          <w:rPr>
            <w:rFonts w:ascii="Calibri" w:eastAsia="Calibri" w:hAnsi="Calibri" w:cs="Calibri"/>
            <w:color w:val="000000"/>
          </w:rPr>
          <w:t>2</w:t>
        </w:r>
      </w:ins>
      <w:ins w:id="1519" w:author="Sooyoung Kim" w:date="2021-06-21T21:08:00Z">
        <w:r>
          <w:rPr>
            <w:rFonts w:ascii="Calibri" w:eastAsia="Calibri" w:hAnsi="Calibri" w:cs="Calibri"/>
            <w:color w:val="000000"/>
          </w:rPr>
          <w:t xml:space="preserve">) equitable access to health care that is inclusive to the vulnerable population, and 3) the country’s strong emergency preparedness, which includes surveillance, </w:t>
        </w:r>
      </w:ins>
      <w:ins w:id="1520" w:author="Sooyoung Kim" w:date="2021-06-21T21:09:00Z">
        <w:r>
          <w:rPr>
            <w:rFonts w:ascii="Calibri" w:eastAsia="Calibri" w:hAnsi="Calibri" w:cs="Calibri"/>
            <w:color w:val="000000"/>
          </w:rPr>
          <w:t xml:space="preserve">sufficient volume of trained </w:t>
        </w:r>
      </w:ins>
      <w:ins w:id="1521" w:author="Sooyoung Kim" w:date="2021-06-21T21:08:00Z">
        <w:r>
          <w:rPr>
            <w:rFonts w:ascii="Calibri" w:eastAsia="Calibri" w:hAnsi="Calibri" w:cs="Calibri"/>
            <w:color w:val="000000"/>
          </w:rPr>
          <w:t xml:space="preserve">medical </w:t>
        </w:r>
      </w:ins>
      <w:ins w:id="1522" w:author="Sooyoung Kim" w:date="2021-06-21T21:09:00Z">
        <w:r>
          <w:rPr>
            <w:rFonts w:ascii="Calibri" w:eastAsia="Calibri" w:hAnsi="Calibri" w:cs="Calibri"/>
            <w:color w:val="000000"/>
          </w:rPr>
          <w:t xml:space="preserve">and public health </w:t>
        </w:r>
      </w:ins>
      <w:ins w:id="1523" w:author="Sooyoung Kim" w:date="2021-06-21T21:08:00Z">
        <w:r>
          <w:rPr>
            <w:rFonts w:ascii="Calibri" w:eastAsia="Calibri" w:hAnsi="Calibri" w:cs="Calibri"/>
            <w:color w:val="000000"/>
          </w:rPr>
          <w:t xml:space="preserve">workforce, as well as </w:t>
        </w:r>
      </w:ins>
      <w:ins w:id="1524" w:author="Sooyoung Kim" w:date="2021-06-21T21:09:00Z">
        <w:r>
          <w:rPr>
            <w:rFonts w:ascii="Calibri" w:eastAsia="Calibri" w:hAnsi="Calibri" w:cs="Calibri"/>
            <w:color w:val="000000"/>
          </w:rPr>
          <w:t>the laboratory capacity.</w:t>
        </w:r>
      </w:ins>
      <w:ins w:id="1525" w:author="Sooyoung Kim" w:date="2021-06-21T21:05:00Z">
        <w:r>
          <w:rPr>
            <w:rFonts w:ascii="Calibri" w:eastAsia="Calibri" w:hAnsi="Calibri" w:cs="Calibri"/>
            <w:color w:val="000000"/>
          </w:rPr>
          <w:t xml:space="preserve"> </w:t>
        </w:r>
      </w:ins>
      <w:ins w:id="1526" w:author="Sooyoung Kim" w:date="2021-06-21T21:20:00Z">
        <w:r w:rsidR="0087566B">
          <w:rPr>
            <w:rFonts w:ascii="Calibri" w:eastAsia="Calibri" w:hAnsi="Calibri" w:cs="Calibri"/>
            <w:color w:val="000000"/>
          </w:rPr>
          <w:t>In January 2021, Peruvian government issued a decree to refine the definition of telehealth and its purpose, aiming to continue expanding the telehealth model and its associated legal frameworks beyond pandemic</w:t>
        </w:r>
      </w:ins>
      <w:ins w:id="1527" w:author="Sooyoung Kim" w:date="2021-06-21T21:21:00Z">
        <w:r w:rsidR="0019521D">
          <w:rPr>
            <w:rFonts w:ascii="Calibri" w:eastAsia="Calibri" w:hAnsi="Calibri" w:cs="Calibri"/>
            <w:color w:val="000000"/>
          </w:rPr>
          <w:t>, following its success in tackling the maternal health issue</w:t>
        </w:r>
      </w:ins>
      <w:ins w:id="1528" w:author="Sooyoung Kim" w:date="2021-06-21T21:20:00Z">
        <w:r w:rsidR="0087566B">
          <w:rPr>
            <w:rFonts w:ascii="Calibri" w:eastAsia="Calibri" w:hAnsi="Calibri" w:cs="Calibri"/>
            <w:color w:val="000000"/>
          </w:rPr>
          <w:t>.</w:t>
        </w:r>
        <w:commentRangeStart w:id="1529"/>
        <w:r w:rsidR="0087566B">
          <w:rPr>
            <w:rFonts w:ascii="Calibri" w:eastAsia="Calibri" w:hAnsi="Calibri" w:cs="Calibri"/>
            <w:color w:val="000000"/>
          </w:rPr>
          <w:t>[ref]</w:t>
        </w:r>
        <w:commentRangeEnd w:id="1529"/>
        <w:r w:rsidR="0087566B">
          <w:rPr>
            <w:rStyle w:val="CommentReference"/>
          </w:rPr>
          <w:commentReference w:id="1529"/>
        </w:r>
        <w:r w:rsidR="0087566B">
          <w:rPr>
            <w:rFonts w:ascii="Calibri" w:eastAsia="Calibri" w:hAnsi="Calibri" w:cs="Calibri"/>
            <w:color w:val="000000"/>
          </w:rPr>
          <w:t xml:space="preserve"> </w:t>
        </w:r>
      </w:ins>
      <w:del w:id="1530" w:author="Sooyoung Kim" w:date="2021-06-21T21:16:00Z">
        <w:r w:rsidR="005F6207" w:rsidRPr="000E30CC" w:rsidDel="0087566B">
          <w:rPr>
            <w:rFonts w:ascii="Calibri" w:eastAsia="Calibri" w:hAnsi="Calibri" w:cs="Calibri"/>
            <w:color w:val="000000"/>
            <w:rPrChange w:id="1531" w:author="Sooyoung Kim" w:date="2021-06-21T16:54:00Z">
              <w:rPr>
                <w:color w:val="222222"/>
              </w:rPr>
            </w:rPrChange>
          </w:rPr>
          <w:delText>Even beyond COVID-19, the hybrid antenatal care model, is promising as it increases efficiency of services and time for women and providers. Based on an initial evaluation, women establish a stronger bond with the telehealth providers, both with the obstetrician who is the same provider throughout pregnancy and follows care throughout pregnancy, as well as with the care coordinator who women can contact at any time. After some initial reticence, medical providers also got used to the system and embrace it as a valid option for prenatal care.</w:delText>
        </w:r>
      </w:del>
    </w:p>
    <w:p w14:paraId="2E93D864" w14:textId="7CBD7445" w:rsidR="004B2374" w:rsidRPr="000E30CC" w:rsidDel="0087566B" w:rsidRDefault="004B2374" w:rsidP="000E30CC">
      <w:pPr>
        <w:pStyle w:val="ListParagraph"/>
        <w:numPr>
          <w:ilvl w:val="0"/>
          <w:numId w:val="12"/>
        </w:numPr>
        <w:rPr>
          <w:del w:id="1532" w:author="Sooyoung Kim" w:date="2021-06-21T21:16:00Z"/>
          <w:rFonts w:ascii="Calibri" w:eastAsia="Calibri" w:hAnsi="Calibri" w:cs="Calibri"/>
          <w:color w:val="000000"/>
          <w:rPrChange w:id="1533" w:author="Sooyoung Kim" w:date="2021-06-21T16:54:00Z">
            <w:rPr>
              <w:del w:id="1534" w:author="Sooyoung Kim" w:date="2021-06-21T21:16:00Z"/>
              <w:rFonts w:eastAsiaTheme="minorHAnsi"/>
              <w:color w:val="333333"/>
            </w:rPr>
          </w:rPrChange>
        </w:rPr>
        <w:pPrChange w:id="1535" w:author="Sooyoung Kim" w:date="2021-06-21T16:55:00Z">
          <w:pPr>
            <w:pStyle w:val="ListParagraph"/>
            <w:numPr>
              <w:numId w:val="9"/>
            </w:numPr>
            <w:ind w:hanging="360"/>
          </w:pPr>
        </w:pPrChange>
      </w:pPr>
      <w:del w:id="1536" w:author="Sooyoung Kim" w:date="2021-06-21T21:16:00Z">
        <w:r w:rsidRPr="000E30CC" w:rsidDel="0087566B">
          <w:rPr>
            <w:rFonts w:ascii="Calibri" w:eastAsia="Calibri" w:hAnsi="Calibri" w:cs="Calibri"/>
            <w:color w:val="000000"/>
            <w:rPrChange w:id="1537" w:author="Sooyoung Kim" w:date="2021-06-21T16:54:00Z">
              <w:rPr>
                <w:rFonts w:eastAsiaTheme="minorHAnsi"/>
                <w:color w:val="333333"/>
              </w:rPr>
            </w:rPrChange>
          </w:rPr>
          <w:delText>Tested in Lima, an urban area with good WiFi connectivity and with almost universal phone – not clear implementation in rural setting</w:delText>
        </w:r>
      </w:del>
    </w:p>
    <w:p w14:paraId="504BD288" w14:textId="41F47970" w:rsidR="004B2374" w:rsidRPr="000E30CC" w:rsidDel="0087566B" w:rsidRDefault="004B2374" w:rsidP="000E30CC">
      <w:pPr>
        <w:pStyle w:val="ListParagraph"/>
        <w:numPr>
          <w:ilvl w:val="0"/>
          <w:numId w:val="12"/>
        </w:numPr>
        <w:rPr>
          <w:del w:id="1538" w:author="Sooyoung Kim" w:date="2021-06-21T21:16:00Z"/>
          <w:rFonts w:ascii="Calibri" w:eastAsia="Calibri" w:hAnsi="Calibri" w:cs="Calibri"/>
          <w:color w:val="000000"/>
          <w:rPrChange w:id="1539" w:author="Sooyoung Kim" w:date="2021-06-21T16:54:00Z">
            <w:rPr>
              <w:del w:id="1540" w:author="Sooyoung Kim" w:date="2021-06-21T21:16:00Z"/>
              <w:rFonts w:eastAsiaTheme="minorHAnsi"/>
              <w:color w:val="333333"/>
            </w:rPr>
          </w:rPrChange>
        </w:rPr>
        <w:pPrChange w:id="1541" w:author="Sooyoung Kim" w:date="2021-06-21T16:55:00Z">
          <w:pPr>
            <w:pStyle w:val="ListParagraph"/>
            <w:numPr>
              <w:numId w:val="9"/>
            </w:numPr>
            <w:ind w:hanging="360"/>
          </w:pPr>
        </w:pPrChange>
      </w:pPr>
      <w:del w:id="1542" w:author="Sooyoung Kim" w:date="2021-06-21T21:16:00Z">
        <w:r w:rsidRPr="000E30CC" w:rsidDel="0087566B">
          <w:rPr>
            <w:rFonts w:ascii="Calibri" w:eastAsia="Calibri" w:hAnsi="Calibri" w:cs="Calibri"/>
            <w:color w:val="000000"/>
            <w:rPrChange w:id="1543" w:author="Sooyoung Kim" w:date="2021-06-21T16:54:00Z">
              <w:rPr>
                <w:rFonts w:eastAsiaTheme="minorHAnsi"/>
                <w:color w:val="333333"/>
              </w:rPr>
            </w:rPrChange>
          </w:rPr>
          <w:delText>Having an in-house team of IT people helped the quick implementation of the program; not clear what happens in smaller centers</w:delText>
        </w:r>
      </w:del>
    </w:p>
    <w:p w14:paraId="671DFC78" w14:textId="6225494B" w:rsidR="004B2374" w:rsidRPr="000E30CC" w:rsidDel="0087566B" w:rsidRDefault="004B2374" w:rsidP="000E30CC">
      <w:pPr>
        <w:pStyle w:val="ListParagraph"/>
        <w:numPr>
          <w:ilvl w:val="0"/>
          <w:numId w:val="12"/>
        </w:numPr>
        <w:rPr>
          <w:del w:id="1544" w:author="Sooyoung Kim" w:date="2021-06-21T21:16:00Z"/>
          <w:rFonts w:ascii="Calibri" w:eastAsia="Calibri" w:hAnsi="Calibri" w:cs="Calibri"/>
          <w:color w:val="000000"/>
          <w:rPrChange w:id="1545" w:author="Sooyoung Kim" w:date="2021-06-21T16:54:00Z">
            <w:rPr>
              <w:del w:id="1546" w:author="Sooyoung Kim" w:date="2021-06-21T21:16:00Z"/>
              <w:rFonts w:eastAsiaTheme="minorHAnsi"/>
              <w:color w:val="333333"/>
            </w:rPr>
          </w:rPrChange>
        </w:rPr>
        <w:pPrChange w:id="1547" w:author="Sooyoung Kim" w:date="2021-06-21T16:55:00Z">
          <w:pPr>
            <w:pStyle w:val="ListParagraph"/>
            <w:numPr>
              <w:numId w:val="9"/>
            </w:numPr>
            <w:ind w:hanging="360"/>
          </w:pPr>
        </w:pPrChange>
      </w:pPr>
      <w:del w:id="1548" w:author="Sooyoung Kim" w:date="2021-06-21T21:16:00Z">
        <w:r w:rsidRPr="000E30CC" w:rsidDel="0087566B">
          <w:rPr>
            <w:rFonts w:ascii="Calibri" w:eastAsia="Calibri" w:hAnsi="Calibri" w:cs="Calibri"/>
            <w:color w:val="000000"/>
            <w:rPrChange w:id="1549" w:author="Sooyoung Kim" w:date="2021-06-21T16:54:00Z">
              <w:rPr>
                <w:rFonts w:eastAsiaTheme="minorHAnsi"/>
                <w:color w:val="333333"/>
              </w:rPr>
            </w:rPrChange>
          </w:rPr>
          <w:delText>The system can be adapted and used at other centers – to promote scalability, but limited health care personnel and It expertise in house may be barriers</w:delText>
        </w:r>
      </w:del>
    </w:p>
    <w:p w14:paraId="322D2FCE" w14:textId="14853CBC" w:rsidR="004B2374" w:rsidRPr="000E30CC" w:rsidDel="0087566B" w:rsidRDefault="004B2374" w:rsidP="000E30CC">
      <w:pPr>
        <w:pStyle w:val="ListParagraph"/>
        <w:numPr>
          <w:ilvl w:val="0"/>
          <w:numId w:val="12"/>
        </w:numPr>
        <w:rPr>
          <w:del w:id="1550" w:author="Sooyoung Kim" w:date="2021-06-21T21:16:00Z"/>
          <w:rFonts w:ascii="Calibri" w:eastAsia="Calibri" w:hAnsi="Calibri" w:cs="Calibri"/>
          <w:color w:val="000000"/>
          <w:rPrChange w:id="1551" w:author="Sooyoung Kim" w:date="2021-06-21T16:54:00Z">
            <w:rPr>
              <w:del w:id="1552" w:author="Sooyoung Kim" w:date="2021-06-21T21:16:00Z"/>
              <w:rFonts w:eastAsiaTheme="minorHAnsi"/>
              <w:color w:val="333333"/>
            </w:rPr>
          </w:rPrChange>
        </w:rPr>
        <w:pPrChange w:id="1553" w:author="Sooyoung Kim" w:date="2021-06-21T16:55:00Z">
          <w:pPr>
            <w:pStyle w:val="ListParagraph"/>
            <w:numPr>
              <w:numId w:val="9"/>
            </w:numPr>
            <w:ind w:hanging="360"/>
          </w:pPr>
        </w:pPrChange>
      </w:pPr>
      <w:del w:id="1554" w:author="Sooyoung Kim" w:date="2021-06-21T21:16:00Z">
        <w:r w:rsidRPr="000E30CC" w:rsidDel="0087566B">
          <w:rPr>
            <w:rFonts w:ascii="Calibri" w:eastAsia="Calibri" w:hAnsi="Calibri" w:cs="Calibri"/>
            <w:color w:val="000000"/>
            <w:rPrChange w:id="1555" w:author="Sooyoung Kim" w:date="2021-06-21T16:54:00Z">
              <w:rPr>
                <w:rFonts w:eastAsiaTheme="minorHAnsi"/>
                <w:color w:val="333333"/>
              </w:rPr>
            </w:rPrChange>
          </w:rPr>
          <w:delText>Strong coordination mechanism with professional midwives as coordinators facilitated links with patients</w:delText>
        </w:r>
      </w:del>
    </w:p>
    <w:p w14:paraId="715250AF" w14:textId="6B486506" w:rsidR="004B2374" w:rsidRPr="000E30CC" w:rsidDel="0087566B" w:rsidRDefault="004B2374" w:rsidP="000E30CC">
      <w:pPr>
        <w:pStyle w:val="ListParagraph"/>
        <w:numPr>
          <w:ilvl w:val="0"/>
          <w:numId w:val="12"/>
        </w:numPr>
        <w:rPr>
          <w:del w:id="1556" w:author="Sooyoung Kim" w:date="2021-06-21T21:16:00Z"/>
          <w:rFonts w:ascii="Calibri" w:eastAsia="Calibri" w:hAnsi="Calibri" w:cs="Calibri"/>
          <w:color w:val="000000"/>
          <w:rPrChange w:id="1557" w:author="Sooyoung Kim" w:date="2021-06-21T16:54:00Z">
            <w:rPr>
              <w:del w:id="1558" w:author="Sooyoung Kim" w:date="2021-06-21T21:16:00Z"/>
              <w:rFonts w:eastAsiaTheme="minorHAnsi"/>
              <w:color w:val="333333"/>
            </w:rPr>
          </w:rPrChange>
        </w:rPr>
        <w:pPrChange w:id="1559" w:author="Sooyoung Kim" w:date="2021-06-21T16:55:00Z">
          <w:pPr>
            <w:pStyle w:val="ListParagraph"/>
            <w:numPr>
              <w:numId w:val="9"/>
            </w:numPr>
            <w:ind w:hanging="360"/>
          </w:pPr>
        </w:pPrChange>
      </w:pPr>
      <w:del w:id="1560" w:author="Sooyoung Kim" w:date="2021-06-21T21:16:00Z">
        <w:r w:rsidRPr="000E30CC" w:rsidDel="0087566B">
          <w:rPr>
            <w:rFonts w:ascii="Calibri" w:eastAsia="Calibri" w:hAnsi="Calibri" w:cs="Calibri"/>
            <w:color w:val="000000"/>
            <w:rPrChange w:id="1561" w:author="Sooyoung Kim" w:date="2021-06-21T16:54:00Z">
              <w:rPr>
                <w:rFonts w:eastAsiaTheme="minorHAnsi"/>
                <w:color w:val="333333"/>
              </w:rPr>
            </w:rPrChange>
          </w:rPr>
          <w:delText>Ofte</w:delText>
        </w:r>
        <w:r w:rsidR="007C4789" w:rsidRPr="000E30CC" w:rsidDel="0087566B">
          <w:rPr>
            <w:rFonts w:ascii="Calibri" w:eastAsia="Calibri" w:hAnsi="Calibri" w:cs="Calibri"/>
            <w:color w:val="000000"/>
            <w:rPrChange w:id="1562" w:author="Sooyoung Kim" w:date="2021-06-21T16:54:00Z">
              <w:rPr>
                <w:rFonts w:eastAsiaTheme="minorHAnsi"/>
                <w:color w:val="333333"/>
              </w:rPr>
            </w:rPrChange>
          </w:rPr>
          <w:delText>n</w:delText>
        </w:r>
        <w:r w:rsidRPr="000E30CC" w:rsidDel="0087566B">
          <w:rPr>
            <w:rFonts w:ascii="Calibri" w:eastAsia="Calibri" w:hAnsi="Calibri" w:cs="Calibri"/>
            <w:color w:val="000000"/>
            <w:rPrChange w:id="1563" w:author="Sooyoung Kim" w:date="2021-06-21T16:54:00Z">
              <w:rPr>
                <w:rFonts w:eastAsiaTheme="minorHAnsi"/>
                <w:color w:val="333333"/>
              </w:rPr>
            </w:rPrChange>
          </w:rPr>
          <w:delText xml:space="preserve"> referral and counter-</w:delText>
        </w:r>
        <w:r w:rsidR="007C4789" w:rsidRPr="000E30CC" w:rsidDel="0087566B">
          <w:rPr>
            <w:rFonts w:ascii="Calibri" w:eastAsia="Calibri" w:hAnsi="Calibri" w:cs="Calibri"/>
            <w:color w:val="000000"/>
            <w:rPrChange w:id="1564" w:author="Sooyoung Kim" w:date="2021-06-21T16:54:00Z">
              <w:rPr>
                <w:rFonts w:eastAsiaTheme="minorHAnsi"/>
                <w:color w:val="333333"/>
              </w:rPr>
            </w:rPrChange>
          </w:rPr>
          <w:delText>referral</w:delText>
        </w:r>
        <w:r w:rsidRPr="000E30CC" w:rsidDel="0087566B">
          <w:rPr>
            <w:rFonts w:ascii="Calibri" w:eastAsia="Calibri" w:hAnsi="Calibri" w:cs="Calibri"/>
            <w:color w:val="000000"/>
            <w:rPrChange w:id="1565" w:author="Sooyoung Kim" w:date="2021-06-21T16:54:00Z">
              <w:rPr>
                <w:rFonts w:eastAsiaTheme="minorHAnsi"/>
                <w:color w:val="333333"/>
              </w:rPr>
            </w:rPrChange>
          </w:rPr>
          <w:delText xml:space="preserve"> system stil</w:delText>
        </w:r>
        <w:r w:rsidR="007C4789" w:rsidRPr="000E30CC" w:rsidDel="0087566B">
          <w:rPr>
            <w:rFonts w:ascii="Calibri" w:eastAsia="Calibri" w:hAnsi="Calibri" w:cs="Calibri"/>
            <w:color w:val="000000"/>
            <w:rPrChange w:id="1566" w:author="Sooyoung Kim" w:date="2021-06-21T16:54:00Z">
              <w:rPr>
                <w:rFonts w:eastAsiaTheme="minorHAnsi"/>
                <w:color w:val="333333"/>
              </w:rPr>
            </w:rPrChange>
          </w:rPr>
          <w:delText>l</w:delText>
        </w:r>
        <w:r w:rsidRPr="000E30CC" w:rsidDel="0087566B">
          <w:rPr>
            <w:rFonts w:ascii="Calibri" w:eastAsia="Calibri" w:hAnsi="Calibri" w:cs="Calibri"/>
            <w:color w:val="000000"/>
            <w:rPrChange w:id="1567" w:author="Sooyoung Kim" w:date="2021-06-21T16:54:00Z">
              <w:rPr>
                <w:rFonts w:eastAsiaTheme="minorHAnsi"/>
                <w:color w:val="333333"/>
              </w:rPr>
            </w:rPrChange>
          </w:rPr>
          <w:delText xml:space="preserve"> requires paper </w:delText>
        </w:r>
        <w:r w:rsidR="007C4789" w:rsidRPr="000E30CC" w:rsidDel="0087566B">
          <w:rPr>
            <w:rFonts w:ascii="Calibri" w:eastAsia="Calibri" w:hAnsi="Calibri" w:cs="Calibri"/>
            <w:color w:val="000000"/>
            <w:rPrChange w:id="1568" w:author="Sooyoung Kim" w:date="2021-06-21T16:54:00Z">
              <w:rPr>
                <w:rFonts w:eastAsiaTheme="minorHAnsi"/>
                <w:color w:val="333333"/>
              </w:rPr>
            </w:rPrChange>
          </w:rPr>
          <w:delText>referrals</w:delText>
        </w:r>
        <w:r w:rsidRPr="000E30CC" w:rsidDel="0087566B">
          <w:rPr>
            <w:rFonts w:ascii="Calibri" w:eastAsia="Calibri" w:hAnsi="Calibri" w:cs="Calibri"/>
            <w:color w:val="000000"/>
            <w:rPrChange w:id="1569" w:author="Sooyoung Kim" w:date="2021-06-21T16:54:00Z">
              <w:rPr>
                <w:rFonts w:eastAsiaTheme="minorHAnsi"/>
                <w:color w:val="333333"/>
              </w:rPr>
            </w:rPrChange>
          </w:rPr>
          <w:delText>, requiring patient to go in person</w:delText>
        </w:r>
      </w:del>
    </w:p>
    <w:p w14:paraId="5CE0CA87" w14:textId="09219770" w:rsidR="00B16604" w:rsidRPr="000E30CC" w:rsidDel="0087566B" w:rsidRDefault="00B16604" w:rsidP="000E30CC">
      <w:pPr>
        <w:pStyle w:val="ListParagraph"/>
        <w:numPr>
          <w:ilvl w:val="0"/>
          <w:numId w:val="12"/>
        </w:numPr>
        <w:rPr>
          <w:del w:id="1570" w:author="Sooyoung Kim" w:date="2021-06-21T21:16:00Z"/>
          <w:rFonts w:ascii="Calibri" w:eastAsia="Calibri" w:hAnsi="Calibri" w:cs="Calibri"/>
          <w:color w:val="000000"/>
          <w:rPrChange w:id="1571" w:author="Sooyoung Kim" w:date="2021-06-21T16:54:00Z">
            <w:rPr>
              <w:del w:id="1572" w:author="Sooyoung Kim" w:date="2021-06-21T21:16:00Z"/>
              <w:rFonts w:eastAsiaTheme="minorHAnsi"/>
              <w:color w:val="333333"/>
            </w:rPr>
          </w:rPrChange>
        </w:rPr>
        <w:pPrChange w:id="1573" w:author="Sooyoung Kim" w:date="2021-06-21T16:55:00Z">
          <w:pPr>
            <w:pStyle w:val="ListParagraph"/>
            <w:numPr>
              <w:numId w:val="9"/>
            </w:numPr>
            <w:ind w:hanging="360"/>
          </w:pPr>
        </w:pPrChange>
      </w:pPr>
      <w:del w:id="1574" w:author="Sooyoung Kim" w:date="2021-06-21T21:16:00Z">
        <w:r w:rsidRPr="000E30CC" w:rsidDel="0087566B">
          <w:rPr>
            <w:rFonts w:ascii="Calibri" w:eastAsia="Calibri" w:hAnsi="Calibri" w:cs="Calibri"/>
            <w:color w:val="000000"/>
            <w:rPrChange w:id="1575" w:author="Sooyoung Kim" w:date="2021-06-21T16:54:00Z">
              <w:rPr>
                <w:rFonts w:eastAsiaTheme="minorHAnsi"/>
                <w:color w:val="333333"/>
              </w:rPr>
            </w:rPrChange>
          </w:rPr>
          <w:delText>Need to strengthen coordination of the different levels</w:delText>
        </w:r>
      </w:del>
    </w:p>
    <w:p w14:paraId="221A3916" w14:textId="768D121B" w:rsidR="00B16604" w:rsidRPr="000E30CC" w:rsidDel="0087566B" w:rsidRDefault="00B16604" w:rsidP="000E30CC">
      <w:pPr>
        <w:pStyle w:val="ListParagraph"/>
        <w:numPr>
          <w:ilvl w:val="0"/>
          <w:numId w:val="12"/>
        </w:numPr>
        <w:rPr>
          <w:del w:id="1576" w:author="Sooyoung Kim" w:date="2021-06-21T21:16:00Z"/>
          <w:rFonts w:ascii="Calibri" w:eastAsia="Calibri" w:hAnsi="Calibri" w:cs="Calibri"/>
          <w:color w:val="000000"/>
          <w:rPrChange w:id="1577" w:author="Sooyoung Kim" w:date="2021-06-21T16:54:00Z">
            <w:rPr>
              <w:del w:id="1578" w:author="Sooyoung Kim" w:date="2021-06-21T21:16:00Z"/>
              <w:rFonts w:eastAsiaTheme="minorHAnsi"/>
              <w:color w:val="333333"/>
            </w:rPr>
          </w:rPrChange>
        </w:rPr>
        <w:pPrChange w:id="1579" w:author="Sooyoung Kim" w:date="2021-06-21T16:55:00Z">
          <w:pPr>
            <w:pStyle w:val="ListParagraph"/>
            <w:numPr>
              <w:numId w:val="9"/>
            </w:numPr>
            <w:ind w:hanging="360"/>
          </w:pPr>
        </w:pPrChange>
      </w:pPr>
      <w:del w:id="1580" w:author="Sooyoung Kim" w:date="2021-06-21T21:16:00Z">
        <w:r w:rsidRPr="000E30CC" w:rsidDel="0087566B">
          <w:rPr>
            <w:rFonts w:ascii="Calibri" w:eastAsia="Calibri" w:hAnsi="Calibri" w:cs="Calibri"/>
            <w:color w:val="000000"/>
            <w:rPrChange w:id="1581" w:author="Sooyoung Kim" w:date="2021-06-21T16:54:00Z">
              <w:rPr>
                <w:rFonts w:eastAsiaTheme="minorHAnsi"/>
                <w:color w:val="333333"/>
              </w:rPr>
            </w:rPrChange>
          </w:rPr>
          <w:delText>Still needs to be tested at primary care level, which are the ones with direct access to patients and to all low-risk patients and with other hospitals</w:delText>
        </w:r>
      </w:del>
    </w:p>
    <w:p w14:paraId="2EA2798A" w14:textId="1CFC9BEF" w:rsidR="004B2374" w:rsidRPr="000E30CC" w:rsidDel="0087566B" w:rsidRDefault="004B2374" w:rsidP="004B2374">
      <w:pPr>
        <w:rPr>
          <w:del w:id="1582" w:author="Sooyoung Kim" w:date="2021-06-21T21:16:00Z"/>
          <w:rFonts w:ascii="Calibri" w:eastAsia="Calibri" w:hAnsi="Calibri" w:cs="Calibri"/>
          <w:color w:val="000000"/>
          <w:rPrChange w:id="1583" w:author="Sooyoung Kim" w:date="2021-06-21T16:54:00Z">
            <w:rPr>
              <w:del w:id="1584" w:author="Sooyoung Kim" w:date="2021-06-21T21:16:00Z"/>
              <w:rFonts w:eastAsiaTheme="minorHAnsi"/>
              <w:color w:val="333333"/>
            </w:rPr>
          </w:rPrChange>
        </w:rPr>
      </w:pPr>
    </w:p>
    <w:p w14:paraId="6DC1D655" w14:textId="4F375E21" w:rsidR="00B16604" w:rsidRPr="000E30CC" w:rsidDel="0087566B" w:rsidRDefault="00B16604" w:rsidP="004B2374">
      <w:pPr>
        <w:rPr>
          <w:del w:id="1585" w:author="Sooyoung Kim" w:date="2021-06-21T21:16:00Z"/>
          <w:rFonts w:ascii="Calibri" w:eastAsia="Calibri" w:hAnsi="Calibri" w:cs="Calibri"/>
          <w:color w:val="000000"/>
          <w:rPrChange w:id="1586" w:author="Sooyoung Kim" w:date="2021-06-21T16:54:00Z">
            <w:rPr>
              <w:del w:id="1587" w:author="Sooyoung Kim" w:date="2021-06-21T21:16:00Z"/>
              <w:rFonts w:eastAsiaTheme="minorHAnsi"/>
              <w:color w:val="333333"/>
            </w:rPr>
          </w:rPrChange>
        </w:rPr>
      </w:pPr>
      <w:del w:id="1588" w:author="Sooyoung Kim" w:date="2021-06-21T21:16:00Z">
        <w:r w:rsidRPr="000E30CC" w:rsidDel="0087566B">
          <w:rPr>
            <w:rFonts w:ascii="Calibri" w:eastAsia="Calibri" w:hAnsi="Calibri" w:cs="Calibri"/>
            <w:color w:val="000000"/>
            <w:rPrChange w:id="1589" w:author="Sooyoung Kim" w:date="2021-06-21T16:54:00Z">
              <w:rPr>
                <w:rFonts w:eastAsiaTheme="minorHAnsi"/>
                <w:color w:val="333333"/>
              </w:rPr>
            </w:rPrChange>
          </w:rPr>
          <w:delText xml:space="preserve">Pre-existence of online medical history, which was then </w:delText>
        </w:r>
        <w:r w:rsidR="007C4789" w:rsidRPr="000E30CC" w:rsidDel="0087566B">
          <w:rPr>
            <w:rFonts w:ascii="Calibri" w:eastAsia="Calibri" w:hAnsi="Calibri" w:cs="Calibri"/>
            <w:color w:val="000000"/>
            <w:rPrChange w:id="1590" w:author="Sooyoung Kim" w:date="2021-06-21T16:54:00Z">
              <w:rPr>
                <w:rFonts w:eastAsiaTheme="minorHAnsi"/>
                <w:color w:val="333333"/>
              </w:rPr>
            </w:rPrChange>
          </w:rPr>
          <w:delText>strengthened</w:delText>
        </w:r>
        <w:r w:rsidRPr="000E30CC" w:rsidDel="0087566B">
          <w:rPr>
            <w:rFonts w:ascii="Calibri" w:eastAsia="Calibri" w:hAnsi="Calibri" w:cs="Calibri"/>
            <w:color w:val="000000"/>
            <w:rPrChange w:id="1591" w:author="Sooyoung Kim" w:date="2021-06-21T16:54:00Z">
              <w:rPr>
                <w:rFonts w:eastAsiaTheme="minorHAnsi"/>
                <w:color w:val="333333"/>
              </w:rPr>
            </w:rPrChange>
          </w:rPr>
          <w:delText>, and used systematically</w:delText>
        </w:r>
      </w:del>
    </w:p>
    <w:p w14:paraId="3EC17426" w14:textId="497345E3" w:rsidR="00B16604" w:rsidRPr="000E30CC" w:rsidDel="0087566B" w:rsidRDefault="00B16604" w:rsidP="004B2374">
      <w:pPr>
        <w:rPr>
          <w:del w:id="1592" w:author="Sooyoung Kim" w:date="2021-06-21T21:16:00Z"/>
          <w:rFonts w:ascii="Calibri" w:eastAsia="Calibri" w:hAnsi="Calibri" w:cs="Calibri"/>
          <w:color w:val="000000"/>
          <w:rPrChange w:id="1593" w:author="Sooyoung Kim" w:date="2021-06-21T16:54:00Z">
            <w:rPr>
              <w:del w:id="1594" w:author="Sooyoung Kim" w:date="2021-06-21T21:16:00Z"/>
              <w:rFonts w:eastAsiaTheme="minorHAnsi"/>
              <w:color w:val="333333"/>
            </w:rPr>
          </w:rPrChange>
        </w:rPr>
      </w:pPr>
      <w:del w:id="1595" w:author="Sooyoung Kim" w:date="2021-06-21T21:16:00Z">
        <w:r w:rsidRPr="000E30CC" w:rsidDel="0087566B">
          <w:rPr>
            <w:rFonts w:ascii="Calibri" w:eastAsia="Calibri" w:hAnsi="Calibri" w:cs="Calibri"/>
            <w:color w:val="000000"/>
            <w:rPrChange w:id="1596" w:author="Sooyoung Kim" w:date="2021-06-21T16:54:00Z">
              <w:rPr>
                <w:rFonts w:eastAsiaTheme="minorHAnsi"/>
                <w:color w:val="333333"/>
              </w:rPr>
            </w:rPrChange>
          </w:rPr>
          <w:delText>Development of protocols and algorithms for treatment at each stage</w:delText>
        </w:r>
      </w:del>
    </w:p>
    <w:p w14:paraId="7AF9BDFD" w14:textId="1C9B14DD" w:rsidR="00DA68AE" w:rsidRPr="000E30CC" w:rsidDel="0087566B" w:rsidRDefault="00B16604" w:rsidP="000E30CC">
      <w:pPr>
        <w:pStyle w:val="ListParagraph"/>
        <w:numPr>
          <w:ilvl w:val="0"/>
          <w:numId w:val="12"/>
        </w:numPr>
        <w:rPr>
          <w:del w:id="1597" w:author="Sooyoung Kim" w:date="2021-06-21T21:16:00Z"/>
          <w:rFonts w:ascii="Calibri" w:eastAsia="Calibri" w:hAnsi="Calibri" w:cs="Calibri"/>
          <w:color w:val="000000"/>
          <w:rPrChange w:id="1598" w:author="Sooyoung Kim" w:date="2021-06-21T16:54:00Z">
            <w:rPr>
              <w:del w:id="1599" w:author="Sooyoung Kim" w:date="2021-06-21T21:16:00Z"/>
            </w:rPr>
          </w:rPrChange>
        </w:rPr>
        <w:pPrChange w:id="1600" w:author="Sooyoung Kim" w:date="2021-06-21T16:55:00Z">
          <w:pPr>
            <w:pStyle w:val="ListParagraph"/>
            <w:numPr>
              <w:numId w:val="9"/>
            </w:numPr>
            <w:ind w:hanging="360"/>
          </w:pPr>
        </w:pPrChange>
      </w:pPr>
      <w:del w:id="1601" w:author="Sooyoung Kim" w:date="2021-06-21T21:16:00Z">
        <w:r w:rsidRPr="000E30CC" w:rsidDel="0087566B">
          <w:rPr>
            <w:rFonts w:ascii="Calibri" w:eastAsia="Calibri" w:hAnsi="Calibri" w:cs="Calibri"/>
            <w:color w:val="000000"/>
            <w:rPrChange w:id="1602" w:author="Sooyoung Kim" w:date="2021-06-21T16:54:00Z">
              <w:rPr>
                <w:rFonts w:eastAsiaTheme="minorHAnsi"/>
                <w:color w:val="333333"/>
              </w:rPr>
            </w:rPrChange>
          </w:rPr>
          <w:delText xml:space="preserve">No additional funding for this, doctors had to use their wi-fi and equipment at home, for </w:delText>
        </w:r>
        <w:r w:rsidR="007C4789" w:rsidRPr="000E30CC" w:rsidDel="0087566B">
          <w:rPr>
            <w:rFonts w:ascii="Calibri" w:eastAsia="Calibri" w:hAnsi="Calibri" w:cs="Calibri"/>
            <w:color w:val="000000"/>
            <w:rPrChange w:id="1603" w:author="Sooyoung Kim" w:date="2021-06-21T16:54:00Z">
              <w:rPr>
                <w:rFonts w:eastAsiaTheme="minorHAnsi"/>
                <w:color w:val="333333"/>
              </w:rPr>
            </w:rPrChange>
          </w:rPr>
          <w:delText>sustainability</w:delText>
        </w:r>
        <w:r w:rsidRPr="000E30CC" w:rsidDel="0087566B">
          <w:rPr>
            <w:rFonts w:ascii="Calibri" w:eastAsia="Calibri" w:hAnsi="Calibri" w:cs="Calibri"/>
            <w:color w:val="000000"/>
            <w:rPrChange w:id="1604" w:author="Sooyoung Kim" w:date="2021-06-21T16:54:00Z">
              <w:rPr>
                <w:rFonts w:eastAsiaTheme="minorHAnsi"/>
                <w:color w:val="333333"/>
              </w:rPr>
            </w:rPrChange>
          </w:rPr>
          <w:delText xml:space="preserve"> need funding</w:delText>
        </w:r>
      </w:del>
    </w:p>
    <w:p w14:paraId="7E1A76CD" w14:textId="2963F41B" w:rsidR="007C4789" w:rsidRPr="000E30CC" w:rsidDel="0087566B" w:rsidRDefault="007C4789" w:rsidP="000E30CC">
      <w:pPr>
        <w:pStyle w:val="ListParagraph"/>
        <w:numPr>
          <w:ilvl w:val="0"/>
          <w:numId w:val="12"/>
        </w:numPr>
        <w:rPr>
          <w:del w:id="1605" w:author="Sooyoung Kim" w:date="2021-06-21T21:16:00Z"/>
          <w:rFonts w:ascii="Calibri" w:eastAsia="Calibri" w:hAnsi="Calibri" w:cs="Calibri"/>
          <w:color w:val="000000"/>
          <w:rPrChange w:id="1606" w:author="Sooyoung Kim" w:date="2021-06-21T16:54:00Z">
            <w:rPr>
              <w:del w:id="1607" w:author="Sooyoung Kim" w:date="2021-06-21T21:16:00Z"/>
            </w:rPr>
          </w:rPrChange>
        </w:rPr>
        <w:pPrChange w:id="1608" w:author="Sooyoung Kim" w:date="2021-06-21T16:55:00Z">
          <w:pPr>
            <w:pStyle w:val="ListParagraph"/>
            <w:numPr>
              <w:numId w:val="9"/>
            </w:numPr>
            <w:ind w:hanging="360"/>
          </w:pPr>
        </w:pPrChange>
      </w:pPr>
      <w:del w:id="1609" w:author="Sooyoung Kim" w:date="2021-06-21T21:16:00Z">
        <w:r w:rsidRPr="000E30CC" w:rsidDel="0087566B">
          <w:rPr>
            <w:rFonts w:ascii="Calibri" w:eastAsia="Calibri" w:hAnsi="Calibri" w:cs="Calibri"/>
            <w:color w:val="000000"/>
            <w:rPrChange w:id="1610" w:author="Sooyoung Kim" w:date="2021-06-21T16:54:00Z">
              <w:rPr>
                <w:rFonts w:eastAsiaTheme="minorHAnsi"/>
                <w:color w:val="333333"/>
              </w:rPr>
            </w:rPrChange>
          </w:rPr>
          <w:delText>Model is offers the full recommended package of services to pregnct women</w:delText>
        </w:r>
      </w:del>
    </w:p>
    <w:p w14:paraId="437FC648" w14:textId="7A987830" w:rsidR="00DA68AE" w:rsidRPr="000E30CC" w:rsidDel="0087566B" w:rsidRDefault="00DA68AE" w:rsidP="00DA68AE">
      <w:pPr>
        <w:rPr>
          <w:del w:id="1611" w:author="Sooyoung Kim" w:date="2021-06-21T21:16:00Z"/>
          <w:rFonts w:ascii="Calibri" w:eastAsia="Calibri" w:hAnsi="Calibri" w:cs="Calibri"/>
          <w:color w:val="000000"/>
          <w:rPrChange w:id="1612" w:author="Sooyoung Kim" w:date="2021-06-21T16:54:00Z">
            <w:rPr>
              <w:del w:id="1613" w:author="Sooyoung Kim" w:date="2021-06-21T21:16:00Z"/>
              <w:rFonts w:eastAsiaTheme="minorHAnsi"/>
              <w:color w:val="333333"/>
            </w:rPr>
          </w:rPrChange>
        </w:rPr>
      </w:pPr>
    </w:p>
    <w:p w14:paraId="4B648B07" w14:textId="608B4CD6" w:rsidR="00B16604" w:rsidRPr="000E30CC" w:rsidDel="0087566B" w:rsidRDefault="00DA68AE" w:rsidP="00DA68AE">
      <w:pPr>
        <w:rPr>
          <w:del w:id="1614" w:author="Sooyoung Kim" w:date="2021-06-21T21:16:00Z"/>
          <w:rFonts w:ascii="Calibri" w:eastAsia="Calibri" w:hAnsi="Calibri" w:cs="Calibri"/>
          <w:color w:val="000000"/>
          <w:rPrChange w:id="1615" w:author="Sooyoung Kim" w:date="2021-06-21T16:54:00Z">
            <w:rPr>
              <w:del w:id="1616" w:author="Sooyoung Kim" w:date="2021-06-21T21:16:00Z"/>
              <w:rFonts w:eastAsiaTheme="minorHAnsi"/>
              <w:color w:val="333333"/>
              <w:lang w:val="es-ES"/>
            </w:rPr>
          </w:rPrChange>
        </w:rPr>
      </w:pPr>
      <w:del w:id="1617" w:author="Sooyoung Kim" w:date="2021-06-21T21:16:00Z">
        <w:r w:rsidRPr="000E30CC" w:rsidDel="0087566B">
          <w:rPr>
            <w:rFonts w:ascii="Calibri" w:eastAsia="Calibri" w:hAnsi="Calibri" w:cs="Calibri"/>
            <w:color w:val="000000"/>
            <w:rPrChange w:id="1618" w:author="Sooyoung Kim" w:date="2021-06-21T16:54:00Z">
              <w:rPr>
                <w:rFonts w:eastAsiaTheme="minorHAnsi"/>
                <w:color w:val="333333"/>
                <w:lang w:val="es-ES"/>
              </w:rPr>
            </w:rPrChange>
          </w:rPr>
          <w:delText>(</w:delText>
        </w:r>
        <w:r w:rsidRPr="000E30CC" w:rsidDel="0087566B">
          <w:rPr>
            <w:rFonts w:ascii="Calibri" w:eastAsia="Calibri" w:hAnsi="Calibri" w:cs="Calibri"/>
            <w:color w:val="000000"/>
            <w:rPrChange w:id="1619" w:author="Sooyoung Kim" w:date="2021-06-21T16:54:00Z">
              <w:rPr>
                <w:rFonts w:eastAsiaTheme="minorHAnsi"/>
                <w:color w:val="262626"/>
                <w:lang w:val="es-ES"/>
              </w:rPr>
            </w:rPrChange>
          </w:rPr>
          <w:delText>Luis Meza-Santibañez, Model mixto</w:delText>
        </w:r>
        <w:r w:rsidR="00DE3BBB" w:rsidRPr="000E30CC" w:rsidDel="0087566B">
          <w:rPr>
            <w:rFonts w:ascii="Calibri" w:eastAsia="Calibri" w:hAnsi="Calibri" w:cs="Calibri"/>
            <w:color w:val="000000"/>
            <w:rPrChange w:id="1620" w:author="Sooyoung Kim" w:date="2021-06-21T16:54:00Z">
              <w:rPr>
                <w:rFonts w:eastAsiaTheme="minorHAnsi"/>
                <w:color w:val="262626"/>
                <w:lang w:val="es-ES"/>
              </w:rPr>
            </w:rPrChange>
          </w:rPr>
          <w:delText>, personal communcation</w:delText>
        </w:r>
        <w:r w:rsidRPr="000E30CC" w:rsidDel="0087566B">
          <w:rPr>
            <w:rFonts w:ascii="Calibri" w:eastAsia="Calibri" w:hAnsi="Calibri" w:cs="Calibri"/>
            <w:color w:val="000000"/>
            <w:rPrChange w:id="1621" w:author="Sooyoung Kim" w:date="2021-06-21T16:54:00Z">
              <w:rPr>
                <w:rFonts w:eastAsiaTheme="minorHAnsi"/>
                <w:color w:val="262626"/>
                <w:lang w:val="es-ES"/>
              </w:rPr>
            </w:rPrChange>
          </w:rPr>
          <w:delText>)</w:delText>
        </w:r>
        <w:r w:rsidR="00B16604" w:rsidRPr="000E30CC" w:rsidDel="0087566B">
          <w:rPr>
            <w:rFonts w:ascii="Calibri" w:eastAsia="Calibri" w:hAnsi="Calibri" w:cs="Calibri"/>
            <w:color w:val="000000"/>
            <w:rPrChange w:id="1622" w:author="Sooyoung Kim" w:date="2021-06-21T16:54:00Z">
              <w:rPr>
                <w:rFonts w:eastAsiaTheme="minorHAnsi"/>
                <w:color w:val="333333"/>
                <w:lang w:val="es-ES"/>
              </w:rPr>
            </w:rPrChange>
          </w:rPr>
          <w:delText xml:space="preserve"> </w:delText>
        </w:r>
      </w:del>
    </w:p>
    <w:p w14:paraId="006D17BE" w14:textId="5B0F91D8" w:rsidR="00467D25" w:rsidRPr="000E30CC" w:rsidDel="0087566B" w:rsidRDefault="00467D25" w:rsidP="00DA68AE">
      <w:pPr>
        <w:rPr>
          <w:del w:id="1623" w:author="Sooyoung Kim" w:date="2021-06-21T21:16:00Z"/>
          <w:rFonts w:ascii="Calibri" w:eastAsia="Calibri" w:hAnsi="Calibri" w:cs="Calibri"/>
          <w:color w:val="000000"/>
          <w:rPrChange w:id="1624" w:author="Sooyoung Kim" w:date="2021-06-21T16:54:00Z">
            <w:rPr>
              <w:del w:id="1625" w:author="Sooyoung Kim" w:date="2021-06-21T21:16:00Z"/>
              <w:rFonts w:eastAsiaTheme="minorHAnsi"/>
              <w:color w:val="333333"/>
              <w:lang w:val="es-ES"/>
            </w:rPr>
          </w:rPrChange>
        </w:rPr>
      </w:pPr>
    </w:p>
    <w:p w14:paraId="603A3C07" w14:textId="5388F7CA" w:rsidR="00467D25" w:rsidRPr="000E30CC" w:rsidDel="0087566B" w:rsidRDefault="00467D25" w:rsidP="00467D25">
      <w:pPr>
        <w:rPr>
          <w:del w:id="1626" w:author="Sooyoung Kim" w:date="2021-06-21T21:19:00Z"/>
          <w:rFonts w:ascii="Calibri" w:eastAsia="Calibri" w:hAnsi="Calibri" w:cs="Calibri"/>
          <w:color w:val="000000"/>
          <w:rPrChange w:id="1627" w:author="Sooyoung Kim" w:date="2021-06-21T16:54:00Z">
            <w:rPr>
              <w:del w:id="1628" w:author="Sooyoung Kim" w:date="2021-06-21T21:19:00Z"/>
              <w:rFonts w:eastAsiaTheme="minorHAnsi"/>
              <w:color w:val="333333"/>
            </w:rPr>
          </w:rPrChange>
        </w:rPr>
      </w:pPr>
      <w:del w:id="1629" w:author="Sooyoung Kim" w:date="2021-06-21T21:19:00Z">
        <w:r w:rsidRPr="000E30CC" w:rsidDel="0087566B">
          <w:rPr>
            <w:rFonts w:ascii="Calibri" w:eastAsia="Calibri" w:hAnsi="Calibri" w:cs="Calibri"/>
            <w:color w:val="000000"/>
            <w:rPrChange w:id="1630" w:author="Sooyoung Kim" w:date="2021-06-21T16:54:00Z">
              <w:rPr>
                <w:rFonts w:eastAsiaTheme="minorHAnsi"/>
                <w:color w:val="333333"/>
              </w:rPr>
            </w:rPrChange>
          </w:rPr>
          <w:delText>In January 2021, the government issues a specific regulation defining telehealth and specifying its purposed (</w:delText>
        </w:r>
      </w:del>
      <w:del w:id="1631" w:author="Sooyoung Kim" w:date="2021-06-21T21:18:00Z">
        <w:r w:rsidR="00581973" w:rsidRPr="000E30CC" w:rsidDel="0087566B">
          <w:rPr>
            <w:rFonts w:ascii="Calibri" w:eastAsia="Calibri" w:hAnsi="Calibri" w:cs="Calibri"/>
            <w:color w:val="000000"/>
            <w:rPrChange w:id="1632" w:author="Sooyoung Kim" w:date="2021-06-21T16:54:00Z">
              <w:rPr/>
            </w:rPrChange>
          </w:rPr>
          <w:fldChar w:fldCharType="begin"/>
        </w:r>
        <w:r w:rsidR="00581973" w:rsidRPr="000E30CC" w:rsidDel="0087566B">
          <w:rPr>
            <w:rFonts w:ascii="Calibri" w:eastAsia="Calibri" w:hAnsi="Calibri" w:cs="Calibri"/>
            <w:color w:val="000000"/>
            <w:rPrChange w:id="1633" w:author="Sooyoung Kim" w:date="2021-06-21T16:54:00Z">
              <w:rPr/>
            </w:rPrChange>
          </w:rPr>
          <w:delInstrText xml:space="preserve"> HYPERLINK "https://busquedas.elperuano.pe/normaslegales/decreto-supremo-que-aprueba-el-reglamento-de-la-ley-n-30421-decreto-supremo-n-005-2021-sa-1922320-2/" </w:delInstrText>
        </w:r>
        <w:r w:rsidR="00581973" w:rsidRPr="000E30CC" w:rsidDel="0087566B">
          <w:rPr>
            <w:rFonts w:ascii="Calibri" w:eastAsia="Calibri" w:hAnsi="Calibri" w:cs="Calibri"/>
            <w:color w:val="000000"/>
            <w:rPrChange w:id="1634" w:author="Sooyoung Kim" w:date="2021-06-21T16:54:00Z">
              <w:rPr/>
            </w:rPrChange>
          </w:rPr>
          <w:fldChar w:fldCharType="separate"/>
        </w:r>
        <w:r w:rsidR="007C4789" w:rsidRPr="000E30CC" w:rsidDel="0087566B">
          <w:rPr>
            <w:rFonts w:ascii="Calibri" w:eastAsia="Calibri" w:hAnsi="Calibri" w:cs="Calibri"/>
            <w:color w:val="000000"/>
            <w:rPrChange w:id="1635" w:author="Sooyoung Kim" w:date="2021-06-21T16:54:00Z">
              <w:rPr>
                <w:rStyle w:val="Hyperlink"/>
                <w:rFonts w:eastAsiaTheme="minorHAnsi"/>
              </w:rPr>
            </w:rPrChange>
          </w:rPr>
          <w:delText>https://busquedas.elperuano.pe/normaslegales/decreto-supremo-que-aprueba-el-reglamento-de-la-ley-n-30421-decreto-supremo-n-005-2021-sa-1922320-2/</w:delText>
        </w:r>
        <w:r w:rsidR="00581973" w:rsidRPr="000E30CC" w:rsidDel="0087566B">
          <w:rPr>
            <w:rFonts w:ascii="Calibri" w:eastAsia="Calibri" w:hAnsi="Calibri" w:cs="Calibri"/>
            <w:color w:val="000000"/>
            <w:rPrChange w:id="1636" w:author="Sooyoung Kim" w:date="2021-06-21T16:54:00Z">
              <w:rPr>
                <w:rStyle w:val="Hyperlink"/>
                <w:rFonts w:eastAsiaTheme="minorHAnsi"/>
              </w:rPr>
            </w:rPrChange>
          </w:rPr>
          <w:fldChar w:fldCharType="end"/>
        </w:r>
        <w:r w:rsidRPr="000E30CC" w:rsidDel="0087566B">
          <w:rPr>
            <w:rFonts w:ascii="Calibri" w:eastAsia="Calibri" w:hAnsi="Calibri" w:cs="Calibri"/>
            <w:color w:val="000000"/>
            <w:rPrChange w:id="1637" w:author="Sooyoung Kim" w:date="2021-06-21T16:54:00Z">
              <w:rPr>
                <w:rFonts w:eastAsiaTheme="minorHAnsi"/>
                <w:color w:val="333333"/>
              </w:rPr>
            </w:rPrChange>
          </w:rPr>
          <w:delText>)</w:delText>
        </w:r>
      </w:del>
    </w:p>
    <w:p w14:paraId="0FD5B161" w14:textId="166D9B75" w:rsidR="007C4789" w:rsidRPr="000E30CC" w:rsidDel="0087566B" w:rsidRDefault="007C4789" w:rsidP="00467D25">
      <w:pPr>
        <w:rPr>
          <w:del w:id="1638" w:author="Sooyoung Kim" w:date="2021-06-21T21:19:00Z"/>
          <w:rFonts w:ascii="Calibri" w:eastAsia="Calibri" w:hAnsi="Calibri" w:cs="Calibri"/>
          <w:color w:val="000000"/>
          <w:rPrChange w:id="1639" w:author="Sooyoung Kim" w:date="2021-06-21T16:54:00Z">
            <w:rPr>
              <w:del w:id="1640" w:author="Sooyoung Kim" w:date="2021-06-21T21:19:00Z"/>
              <w:rFonts w:eastAsiaTheme="minorHAnsi"/>
              <w:color w:val="333333"/>
            </w:rPr>
          </w:rPrChange>
        </w:rPr>
      </w:pPr>
    </w:p>
    <w:p w14:paraId="63C6E890" w14:textId="628F34DC" w:rsidR="007C4789" w:rsidRPr="000E30CC" w:rsidRDefault="0087566B" w:rsidP="00467D25">
      <w:pPr>
        <w:rPr>
          <w:rFonts w:ascii="Calibri" w:eastAsia="Calibri" w:hAnsi="Calibri" w:cs="Calibri"/>
          <w:color w:val="000000"/>
          <w:rPrChange w:id="1641" w:author="Sooyoung Kim" w:date="2021-06-21T16:54:00Z">
            <w:rPr>
              <w:rFonts w:eastAsiaTheme="minorHAnsi"/>
              <w:color w:val="333333"/>
            </w:rPr>
          </w:rPrChange>
        </w:rPr>
      </w:pPr>
      <w:ins w:id="1642" w:author="Sooyoung Kim" w:date="2021-06-21T21:19:00Z">
        <w:r>
          <w:rPr>
            <w:rFonts w:ascii="Calibri" w:eastAsia="Calibri" w:hAnsi="Calibri" w:cs="Calibri"/>
            <w:color w:val="000000"/>
          </w:rPr>
          <w:t>Next steps for Peru post</w:t>
        </w:r>
      </w:ins>
      <w:ins w:id="1643" w:author="Sooyoung Kim" w:date="2021-06-21T21:22:00Z">
        <w:r w:rsidR="0019521D">
          <w:rPr>
            <w:rFonts w:ascii="Calibri" w:eastAsia="Calibri" w:hAnsi="Calibri" w:cs="Calibri"/>
            <w:color w:val="000000"/>
          </w:rPr>
          <w:t xml:space="preserve"> </w:t>
        </w:r>
      </w:ins>
      <w:ins w:id="1644" w:author="Sooyoung Kim" w:date="2021-06-21T21:19:00Z">
        <w:r>
          <w:rPr>
            <w:rFonts w:ascii="Calibri" w:eastAsia="Calibri" w:hAnsi="Calibri" w:cs="Calibri"/>
            <w:color w:val="000000"/>
          </w:rPr>
          <w:t>pandemic would be</w:t>
        </w:r>
      </w:ins>
      <w:del w:id="1645" w:author="Sooyoung Kim" w:date="2021-06-21T21:19:00Z">
        <w:r w:rsidR="007C4789" w:rsidRPr="000E30CC" w:rsidDel="0087566B">
          <w:rPr>
            <w:rFonts w:ascii="Calibri" w:eastAsia="Calibri" w:hAnsi="Calibri" w:cs="Calibri"/>
            <w:color w:val="000000"/>
            <w:rPrChange w:id="1646" w:author="Sooyoung Kim" w:date="2021-06-21T16:54:00Z">
              <w:rPr>
                <w:rFonts w:eastAsiaTheme="minorHAnsi"/>
                <w:color w:val="333333"/>
              </w:rPr>
            </w:rPrChange>
          </w:rPr>
          <w:delText>Next steps are</w:delText>
        </w:r>
      </w:del>
      <w:r w:rsidR="007C4789" w:rsidRPr="000E30CC">
        <w:rPr>
          <w:rFonts w:ascii="Calibri" w:eastAsia="Calibri" w:hAnsi="Calibri" w:cs="Calibri"/>
          <w:color w:val="000000"/>
          <w:rPrChange w:id="1647" w:author="Sooyoung Kim" w:date="2021-06-21T16:54:00Z">
            <w:rPr>
              <w:rFonts w:eastAsiaTheme="minorHAnsi"/>
              <w:color w:val="333333"/>
            </w:rPr>
          </w:rPrChange>
        </w:rPr>
        <w:t xml:space="preserve"> to continue expanding the </w:t>
      </w:r>
      <w:ins w:id="1648" w:author="Sooyoung Kim" w:date="2021-06-21T21:19:00Z">
        <w:r>
          <w:rPr>
            <w:rFonts w:ascii="Calibri" w:eastAsia="Calibri" w:hAnsi="Calibri" w:cs="Calibri"/>
            <w:color w:val="000000"/>
          </w:rPr>
          <w:t xml:space="preserve">telehealth </w:t>
        </w:r>
      </w:ins>
      <w:r w:rsidR="007C4789" w:rsidRPr="000E30CC">
        <w:rPr>
          <w:rFonts w:ascii="Calibri" w:eastAsia="Calibri" w:hAnsi="Calibri" w:cs="Calibri"/>
          <w:color w:val="000000"/>
          <w:rPrChange w:id="1649" w:author="Sooyoung Kim" w:date="2021-06-21T16:54:00Z">
            <w:rPr>
              <w:rFonts w:eastAsiaTheme="minorHAnsi"/>
              <w:color w:val="333333"/>
            </w:rPr>
          </w:rPrChange>
        </w:rPr>
        <w:t xml:space="preserve">model to </w:t>
      </w:r>
      <w:ins w:id="1650" w:author="Sooyoung Kim" w:date="2021-06-21T21:22:00Z">
        <w:r w:rsidR="0019521D">
          <w:rPr>
            <w:rFonts w:ascii="Calibri" w:eastAsia="Calibri" w:hAnsi="Calibri" w:cs="Calibri"/>
            <w:color w:val="000000"/>
          </w:rPr>
          <w:t xml:space="preserve">tackle some of the key challenges surfaced during the pandemic, including </w:t>
        </w:r>
      </w:ins>
      <w:r w:rsidR="007C4789" w:rsidRPr="000E30CC">
        <w:rPr>
          <w:rFonts w:ascii="Calibri" w:eastAsia="Calibri" w:hAnsi="Calibri" w:cs="Calibri"/>
          <w:color w:val="000000"/>
          <w:rPrChange w:id="1651" w:author="Sooyoung Kim" w:date="2021-06-21T16:54:00Z">
            <w:rPr>
              <w:rFonts w:eastAsiaTheme="minorHAnsi"/>
              <w:color w:val="333333"/>
            </w:rPr>
          </w:rPrChange>
        </w:rPr>
        <w:t>strengthen</w:t>
      </w:r>
      <w:ins w:id="1652" w:author="Sooyoung Kim" w:date="2021-06-21T21:23:00Z">
        <w:r w:rsidR="0019521D">
          <w:rPr>
            <w:rFonts w:ascii="Calibri" w:eastAsia="Calibri" w:hAnsi="Calibri" w:cs="Calibri"/>
            <w:color w:val="000000"/>
          </w:rPr>
          <w:t>ing</w:t>
        </w:r>
      </w:ins>
      <w:r w:rsidR="007C4789" w:rsidRPr="000E30CC">
        <w:rPr>
          <w:rFonts w:ascii="Calibri" w:eastAsia="Calibri" w:hAnsi="Calibri" w:cs="Calibri"/>
          <w:color w:val="000000"/>
          <w:rPrChange w:id="1653" w:author="Sooyoung Kim" w:date="2021-06-21T16:54:00Z">
            <w:rPr>
              <w:rFonts w:eastAsiaTheme="minorHAnsi"/>
              <w:color w:val="333333"/>
            </w:rPr>
          </w:rPrChange>
        </w:rPr>
        <w:t xml:space="preserve"> linkages with secondary and primary care, </w:t>
      </w:r>
      <w:ins w:id="1654" w:author="Sooyoung Kim" w:date="2021-06-21T21:23:00Z">
        <w:r w:rsidR="0019521D">
          <w:rPr>
            <w:rFonts w:ascii="Calibri" w:eastAsia="Calibri" w:hAnsi="Calibri" w:cs="Calibri"/>
            <w:color w:val="000000"/>
          </w:rPr>
          <w:t>reducing the disparity in access to care for the vulnerable population, and to build resilient health care system against public health crises</w:t>
        </w:r>
      </w:ins>
      <w:ins w:id="1655" w:author="Sooyoung Kim" w:date="2021-06-21T21:20:00Z">
        <w:r>
          <w:rPr>
            <w:rFonts w:ascii="Calibri" w:eastAsia="Calibri" w:hAnsi="Calibri" w:cs="Calibri"/>
            <w:color w:val="000000"/>
          </w:rPr>
          <w:t xml:space="preserve">. </w:t>
        </w:r>
      </w:ins>
      <w:del w:id="1656" w:author="Sooyoung Kim" w:date="2021-06-21T21:19:00Z">
        <w:r w:rsidR="007C4789" w:rsidRPr="000E30CC" w:rsidDel="0087566B">
          <w:rPr>
            <w:rFonts w:ascii="Calibri" w:eastAsia="Calibri" w:hAnsi="Calibri" w:cs="Calibri"/>
            <w:color w:val="000000"/>
            <w:rPrChange w:id="1657" w:author="Sooyoung Kim" w:date="2021-06-21T16:54:00Z">
              <w:rPr>
                <w:rFonts w:eastAsiaTheme="minorHAnsi"/>
                <w:color w:val="333333"/>
              </w:rPr>
            </w:rPrChange>
          </w:rPr>
          <w:delText>with a few to increasing access to maternal health.</w:delText>
        </w:r>
      </w:del>
    </w:p>
    <w:p w14:paraId="1C64C084" w14:textId="63CDEFBB" w:rsidR="00467D25" w:rsidRPr="000E30CC" w:rsidRDefault="00467D25" w:rsidP="00DA68AE">
      <w:pPr>
        <w:rPr>
          <w:rFonts w:ascii="Calibri" w:eastAsia="Calibri" w:hAnsi="Calibri" w:cs="Calibri"/>
          <w:color w:val="000000"/>
          <w:rPrChange w:id="1658" w:author="Sooyoung Kim" w:date="2021-06-21T16:54:00Z">
            <w:rPr/>
          </w:rPrChange>
        </w:rPr>
      </w:pPr>
    </w:p>
    <w:p w14:paraId="6E72C38E" w14:textId="1B715510" w:rsidR="0060221E" w:rsidRPr="000E30CC" w:rsidRDefault="0060221E" w:rsidP="00DA68AE">
      <w:pPr>
        <w:rPr>
          <w:rFonts w:ascii="Calibri" w:eastAsia="Calibri" w:hAnsi="Calibri" w:cs="Calibri"/>
          <w:i/>
          <w:iCs/>
          <w:color w:val="000000"/>
          <w:rPrChange w:id="1659" w:author="Sooyoung Kim" w:date="2021-06-21T16:55:00Z">
            <w:rPr>
              <w:i/>
              <w:iCs/>
            </w:rPr>
          </w:rPrChange>
        </w:rPr>
      </w:pPr>
      <w:r w:rsidRPr="000E30CC">
        <w:rPr>
          <w:rFonts w:ascii="Calibri" w:eastAsia="Calibri" w:hAnsi="Calibri" w:cs="Calibri"/>
          <w:i/>
          <w:iCs/>
          <w:color w:val="000000"/>
          <w:rPrChange w:id="1660" w:author="Sooyoung Kim" w:date="2021-06-21T16:55:00Z">
            <w:rPr>
              <w:i/>
              <w:iCs/>
            </w:rPr>
          </w:rPrChange>
        </w:rPr>
        <w:t>Take-aways</w:t>
      </w:r>
    </w:p>
    <w:p w14:paraId="65D8FEA2" w14:textId="50AD8A0E" w:rsidR="0060221E" w:rsidRPr="000E30CC" w:rsidRDefault="0060221E" w:rsidP="00DA68AE">
      <w:pPr>
        <w:rPr>
          <w:rFonts w:ascii="Calibri" w:eastAsia="Calibri" w:hAnsi="Calibri" w:cs="Calibri"/>
          <w:color w:val="000000"/>
          <w:rPrChange w:id="1661" w:author="Sooyoung Kim" w:date="2021-06-21T16:54:00Z">
            <w:rPr/>
          </w:rPrChange>
        </w:rPr>
      </w:pPr>
    </w:p>
    <w:p w14:paraId="0D42ACF0" w14:textId="77777777" w:rsidR="0019521D" w:rsidRDefault="0019521D" w:rsidP="0019521D">
      <w:pPr>
        <w:pStyle w:val="ListParagraph"/>
        <w:numPr>
          <w:ilvl w:val="0"/>
          <w:numId w:val="13"/>
        </w:numPr>
        <w:rPr>
          <w:ins w:id="1662" w:author="Sooyoung Kim" w:date="2021-06-21T21:30:00Z"/>
          <w:rFonts w:ascii="Calibri" w:eastAsia="Calibri" w:hAnsi="Calibri" w:cs="Calibri"/>
          <w:color w:val="000000"/>
        </w:rPr>
      </w:pPr>
      <w:ins w:id="1663" w:author="Sooyoung Kim" w:date="2021-06-21T21:24:00Z">
        <w:r w:rsidRPr="0019521D">
          <w:rPr>
            <w:rFonts w:ascii="Calibri" w:eastAsia="Calibri" w:hAnsi="Calibri" w:cs="Calibri"/>
            <w:color w:val="000000"/>
            <w:rPrChange w:id="1664" w:author="Sooyoung Kim" w:date="2021-06-21T21:30:00Z">
              <w:rPr>
                <w:rFonts w:ascii="Calibri" w:eastAsia="Calibri" w:hAnsi="Calibri" w:cs="Calibri"/>
                <w:color w:val="000000"/>
              </w:rPr>
            </w:rPrChange>
          </w:rPr>
          <w:t xml:space="preserve">Peru’s strength in health system can be attributed to </w:t>
        </w:r>
      </w:ins>
      <w:del w:id="1665" w:author="Sooyoung Kim" w:date="2021-06-21T21:24:00Z">
        <w:r w:rsidR="0060221E" w:rsidRPr="0019521D" w:rsidDel="0019521D">
          <w:rPr>
            <w:rFonts w:ascii="Calibri" w:eastAsia="Calibri" w:hAnsi="Calibri" w:cs="Calibri"/>
            <w:color w:val="000000"/>
            <w:rPrChange w:id="1666" w:author="Sooyoung Kim" w:date="2021-06-21T21:30:00Z">
              <w:rPr/>
            </w:rPrChange>
          </w:rPr>
          <w:delText>Q</w:delText>
        </w:r>
      </w:del>
      <w:ins w:id="1667" w:author="Sooyoung Kim" w:date="2021-06-21T21:24:00Z">
        <w:r w:rsidRPr="0019521D">
          <w:rPr>
            <w:rFonts w:ascii="Calibri" w:eastAsia="Calibri" w:hAnsi="Calibri" w:cs="Calibri"/>
            <w:color w:val="000000"/>
            <w:rPrChange w:id="1668" w:author="Sooyoung Kim" w:date="2021-06-21T21:30:00Z">
              <w:rPr>
                <w:rFonts w:ascii="Calibri" w:eastAsia="Calibri" w:hAnsi="Calibri" w:cs="Calibri"/>
                <w:color w:val="000000"/>
              </w:rPr>
            </w:rPrChange>
          </w:rPr>
          <w:t>their q</w:t>
        </w:r>
      </w:ins>
      <w:r w:rsidR="0060221E" w:rsidRPr="0019521D">
        <w:rPr>
          <w:rFonts w:ascii="Calibri" w:eastAsia="Calibri" w:hAnsi="Calibri" w:cs="Calibri"/>
          <w:color w:val="000000"/>
          <w:rPrChange w:id="1669" w:author="Sooyoung Kim" w:date="2021-06-21T21:30:00Z">
            <w:rPr/>
          </w:rPrChange>
        </w:rPr>
        <w:t>uick action to expand the public health insurance during the pandemic to achieve universal health coverage</w:t>
      </w:r>
      <w:ins w:id="1670" w:author="Sooyoung Kim" w:date="2021-06-21T21:24:00Z">
        <w:r w:rsidRPr="0019521D">
          <w:rPr>
            <w:rFonts w:ascii="Calibri" w:eastAsia="Calibri" w:hAnsi="Calibri" w:cs="Calibri"/>
            <w:color w:val="000000"/>
            <w:rPrChange w:id="1671" w:author="Sooyoung Kim" w:date="2021-06-21T21:30:00Z">
              <w:rPr>
                <w:rFonts w:ascii="Calibri" w:eastAsia="Calibri" w:hAnsi="Calibri" w:cs="Calibri"/>
                <w:color w:val="000000"/>
              </w:rPr>
            </w:rPrChange>
          </w:rPr>
          <w:t xml:space="preserve">. </w:t>
        </w:r>
      </w:ins>
      <w:ins w:id="1672" w:author="Sooyoung Kim" w:date="2021-06-21T21:25:00Z">
        <w:r w:rsidRPr="0019521D">
          <w:rPr>
            <w:rFonts w:ascii="Calibri" w:eastAsia="Calibri" w:hAnsi="Calibri" w:cs="Calibri"/>
            <w:color w:val="000000"/>
            <w:rPrChange w:id="1673" w:author="Sooyoung Kim" w:date="2021-06-21T21:30:00Z">
              <w:rPr>
                <w:rFonts w:ascii="Calibri" w:eastAsia="Calibri" w:hAnsi="Calibri" w:cs="Calibri"/>
                <w:color w:val="000000"/>
              </w:rPr>
            </w:rPrChange>
          </w:rPr>
          <w:t xml:space="preserve">These </w:t>
        </w:r>
        <w:r w:rsidRPr="0019521D">
          <w:rPr>
            <w:rFonts w:ascii="Calibri" w:eastAsia="Calibri" w:hAnsi="Calibri" w:cs="Calibri"/>
            <w:color w:val="000000"/>
            <w:rPrChange w:id="1674" w:author="Sooyoung Kim" w:date="2021-06-21T21:30:00Z">
              <w:rPr>
                <w:rFonts w:ascii="Calibri" w:eastAsia="Calibri" w:hAnsi="Calibri" w:cs="Calibri"/>
                <w:color w:val="000000"/>
              </w:rPr>
            </w:rPrChange>
          </w:rPr>
          <w:t xml:space="preserve">was only possible with the strong foundation of </w:t>
        </w:r>
      </w:ins>
      <w:ins w:id="1675" w:author="Sooyoung Kim" w:date="2021-06-21T21:26:00Z">
        <w:r w:rsidRPr="0019521D">
          <w:rPr>
            <w:rFonts w:ascii="Calibri" w:eastAsia="Calibri" w:hAnsi="Calibri" w:cs="Calibri"/>
            <w:color w:val="000000"/>
            <w:rPrChange w:id="1676" w:author="Sooyoung Kim" w:date="2021-06-21T21:30:00Z">
              <w:rPr>
                <w:rFonts w:ascii="Calibri" w:eastAsia="Calibri" w:hAnsi="Calibri" w:cs="Calibri"/>
                <w:color w:val="000000"/>
              </w:rPr>
            </w:rPrChange>
          </w:rPr>
          <w:t>the previous</w:t>
        </w:r>
      </w:ins>
      <w:ins w:id="1677" w:author="Sooyoung Kim" w:date="2021-06-21T21:25:00Z">
        <w:r w:rsidRPr="0019521D">
          <w:rPr>
            <w:rFonts w:ascii="Calibri" w:eastAsia="Calibri" w:hAnsi="Calibri" w:cs="Calibri"/>
            <w:color w:val="000000"/>
            <w:rPrChange w:id="1678" w:author="Sooyoung Kim" w:date="2021-06-21T21:30:00Z">
              <w:rPr>
                <w:rFonts w:ascii="Calibri" w:eastAsia="Calibri" w:hAnsi="Calibri" w:cs="Calibri"/>
                <w:color w:val="000000"/>
              </w:rPr>
            </w:rPrChange>
          </w:rPr>
          <w:t xml:space="preserve"> 10</w:t>
        </w:r>
      </w:ins>
      <w:ins w:id="1679" w:author="Sooyoung Kim" w:date="2021-06-21T21:27:00Z">
        <w:r w:rsidRPr="0019521D">
          <w:rPr>
            <w:rFonts w:ascii="Calibri" w:eastAsia="Calibri" w:hAnsi="Calibri" w:cs="Calibri"/>
            <w:color w:val="000000"/>
            <w:rPrChange w:id="1680" w:author="Sooyoung Kim" w:date="2021-06-21T21:30:00Z">
              <w:rPr>
                <w:rFonts w:ascii="Calibri" w:eastAsia="Calibri" w:hAnsi="Calibri" w:cs="Calibri"/>
                <w:color w:val="000000"/>
              </w:rPr>
            </w:rPrChange>
          </w:rPr>
          <w:t xml:space="preserve"> </w:t>
        </w:r>
      </w:ins>
      <w:ins w:id="1681" w:author="Sooyoung Kim" w:date="2021-06-21T21:25:00Z">
        <w:r w:rsidRPr="0019521D">
          <w:rPr>
            <w:rFonts w:ascii="Calibri" w:eastAsia="Calibri" w:hAnsi="Calibri" w:cs="Calibri"/>
            <w:color w:val="000000"/>
            <w:rPrChange w:id="1682" w:author="Sooyoung Kim" w:date="2021-06-21T21:30:00Z">
              <w:rPr>
                <w:rFonts w:ascii="Calibri" w:eastAsia="Calibri" w:hAnsi="Calibri" w:cs="Calibri"/>
                <w:color w:val="000000"/>
              </w:rPr>
            </w:rPrChange>
          </w:rPr>
          <w:t>year</w:t>
        </w:r>
      </w:ins>
      <w:ins w:id="1683" w:author="Sooyoung Kim" w:date="2021-06-21T21:27:00Z">
        <w:r w:rsidRPr="0019521D">
          <w:rPr>
            <w:rFonts w:ascii="Calibri" w:eastAsia="Calibri" w:hAnsi="Calibri" w:cs="Calibri"/>
            <w:color w:val="000000"/>
            <w:rPrChange w:id="1684" w:author="Sooyoung Kim" w:date="2021-06-21T21:30:00Z">
              <w:rPr>
                <w:rFonts w:ascii="Calibri" w:eastAsia="Calibri" w:hAnsi="Calibri" w:cs="Calibri"/>
                <w:color w:val="000000"/>
              </w:rPr>
            </w:rPrChange>
          </w:rPr>
          <w:t>’s achievement</w:t>
        </w:r>
      </w:ins>
      <w:ins w:id="1685" w:author="Sooyoung Kim" w:date="2021-06-21T21:25:00Z">
        <w:r w:rsidRPr="0019521D">
          <w:rPr>
            <w:rFonts w:ascii="Calibri" w:eastAsia="Calibri" w:hAnsi="Calibri" w:cs="Calibri"/>
            <w:color w:val="000000"/>
            <w:rPrChange w:id="1686" w:author="Sooyoung Kim" w:date="2021-06-21T21:30:00Z">
              <w:rPr>
                <w:rFonts w:ascii="Calibri" w:eastAsia="Calibri" w:hAnsi="Calibri" w:cs="Calibri"/>
                <w:color w:val="000000"/>
              </w:rPr>
            </w:rPrChange>
          </w:rPr>
          <w:t xml:space="preserve"> </w:t>
        </w:r>
      </w:ins>
      <w:ins w:id="1687" w:author="Sooyoung Kim" w:date="2021-06-21T21:27:00Z">
        <w:r w:rsidRPr="0019521D">
          <w:rPr>
            <w:rFonts w:ascii="Calibri" w:eastAsia="Calibri" w:hAnsi="Calibri" w:cs="Calibri"/>
            <w:color w:val="000000"/>
            <w:rPrChange w:id="1688" w:author="Sooyoung Kim" w:date="2021-06-21T21:30:00Z">
              <w:rPr>
                <w:rFonts w:ascii="Calibri" w:eastAsia="Calibri" w:hAnsi="Calibri" w:cs="Calibri"/>
                <w:color w:val="000000"/>
              </w:rPr>
            </w:rPrChange>
          </w:rPr>
          <w:t>in</w:t>
        </w:r>
      </w:ins>
      <w:ins w:id="1689" w:author="Sooyoung Kim" w:date="2021-06-21T21:25:00Z">
        <w:r w:rsidRPr="0019521D">
          <w:rPr>
            <w:rFonts w:ascii="Calibri" w:eastAsia="Calibri" w:hAnsi="Calibri" w:cs="Calibri"/>
            <w:color w:val="000000"/>
            <w:rPrChange w:id="1690" w:author="Sooyoung Kim" w:date="2021-06-21T21:30:00Z">
              <w:rPr>
                <w:rFonts w:ascii="Calibri" w:eastAsia="Calibri" w:hAnsi="Calibri" w:cs="Calibri"/>
                <w:color w:val="000000"/>
              </w:rPr>
            </w:rPrChange>
          </w:rPr>
          <w:t xml:space="preserve"> increasing access</w:t>
        </w:r>
      </w:ins>
      <w:ins w:id="1691" w:author="Sooyoung Kim" w:date="2021-06-21T21:26:00Z">
        <w:r w:rsidRPr="0019521D">
          <w:rPr>
            <w:rFonts w:ascii="Calibri" w:eastAsia="Calibri" w:hAnsi="Calibri" w:cs="Calibri"/>
            <w:color w:val="000000"/>
            <w:rPrChange w:id="1692" w:author="Sooyoung Kim" w:date="2021-06-21T21:30:00Z">
              <w:rPr>
                <w:rFonts w:ascii="Calibri" w:eastAsia="Calibri" w:hAnsi="Calibri" w:cs="Calibri"/>
                <w:color w:val="000000"/>
              </w:rPr>
            </w:rPrChange>
          </w:rPr>
          <w:t xml:space="preserve"> to health care. </w:t>
        </w:r>
      </w:ins>
      <w:ins w:id="1693" w:author="Sooyoung Kim" w:date="2021-06-21T21:28:00Z">
        <w:r w:rsidRPr="0019521D">
          <w:rPr>
            <w:rFonts w:ascii="Calibri" w:eastAsia="Calibri" w:hAnsi="Calibri" w:cs="Calibri"/>
            <w:color w:val="000000"/>
            <w:rPrChange w:id="1694" w:author="Sooyoung Kim" w:date="2021-06-21T21:30:00Z">
              <w:rPr>
                <w:rFonts w:eastAsia="Calibri"/>
              </w:rPr>
            </w:rPrChange>
          </w:rPr>
          <w:t>Peru’s expanded coverage close to UHC was an essential enabler to promoting access to life-saving procedures.</w:t>
        </w:r>
      </w:ins>
    </w:p>
    <w:p w14:paraId="1D76C37D" w14:textId="77777777" w:rsidR="007539E0" w:rsidRDefault="0019521D" w:rsidP="007539E0">
      <w:pPr>
        <w:pStyle w:val="ListParagraph"/>
        <w:numPr>
          <w:ilvl w:val="0"/>
          <w:numId w:val="13"/>
        </w:numPr>
        <w:rPr>
          <w:ins w:id="1695" w:author="Sooyoung Kim" w:date="2021-06-21T21:31:00Z"/>
          <w:rFonts w:ascii="Calibri" w:eastAsia="Calibri" w:hAnsi="Calibri" w:cs="Calibri"/>
          <w:color w:val="000000"/>
        </w:rPr>
      </w:pPr>
      <w:ins w:id="1696" w:author="Sooyoung Kim" w:date="2021-06-21T21:27:00Z">
        <w:r w:rsidRPr="007539E0">
          <w:rPr>
            <w:rFonts w:ascii="Calibri" w:eastAsia="Calibri" w:hAnsi="Calibri" w:cs="Calibri"/>
            <w:color w:val="000000"/>
            <w:rPrChange w:id="1697" w:author="Sooyoung Kim" w:date="2021-06-21T21:31:00Z">
              <w:rPr>
                <w:rFonts w:ascii="Calibri" w:eastAsia="Calibri" w:hAnsi="Calibri" w:cs="Calibri"/>
                <w:color w:val="000000"/>
              </w:rPr>
            </w:rPrChange>
          </w:rPr>
          <w:t xml:space="preserve">Peru’s robust legal framework on health </w:t>
        </w:r>
      </w:ins>
      <w:ins w:id="1698" w:author="Sooyoung Kim" w:date="2021-06-21T21:28:00Z">
        <w:r w:rsidRPr="007539E0">
          <w:rPr>
            <w:rFonts w:ascii="Calibri" w:eastAsia="Calibri" w:hAnsi="Calibri" w:cs="Calibri"/>
            <w:color w:val="000000"/>
            <w:rPrChange w:id="1699" w:author="Sooyoung Kim" w:date="2021-06-21T21:31:00Z">
              <w:rPr>
                <w:rFonts w:ascii="Calibri" w:eastAsia="Calibri" w:hAnsi="Calibri" w:cs="Calibri"/>
                <w:color w:val="000000"/>
              </w:rPr>
            </w:rPrChange>
          </w:rPr>
          <w:t xml:space="preserve">system </w:t>
        </w:r>
      </w:ins>
      <w:ins w:id="1700" w:author="Sooyoung Kim" w:date="2021-06-21T21:27:00Z">
        <w:r w:rsidRPr="007539E0">
          <w:rPr>
            <w:rFonts w:ascii="Calibri" w:eastAsia="Calibri" w:hAnsi="Calibri" w:cs="Calibri"/>
            <w:color w:val="000000"/>
            <w:rPrChange w:id="1701" w:author="Sooyoung Kim" w:date="2021-06-21T21:31:00Z">
              <w:rPr>
                <w:rFonts w:ascii="Calibri" w:eastAsia="Calibri" w:hAnsi="Calibri" w:cs="Calibri"/>
                <w:color w:val="000000"/>
              </w:rPr>
            </w:rPrChange>
          </w:rPr>
          <w:t>enabled the government to be resilient</w:t>
        </w:r>
      </w:ins>
      <w:ins w:id="1702" w:author="Sooyoung Kim" w:date="2021-06-21T21:31:00Z">
        <w:r w:rsidR="007539E0" w:rsidRPr="007539E0">
          <w:rPr>
            <w:rFonts w:ascii="Calibri" w:eastAsia="Calibri" w:hAnsi="Calibri" w:cs="Calibri"/>
            <w:color w:val="000000"/>
            <w:rPrChange w:id="1703" w:author="Sooyoung Kim" w:date="2021-06-21T21:31:00Z">
              <w:rPr>
                <w:rFonts w:ascii="Calibri" w:eastAsia="Calibri" w:hAnsi="Calibri" w:cs="Calibri"/>
                <w:color w:val="000000"/>
              </w:rPr>
            </w:rPrChange>
          </w:rPr>
          <w:t xml:space="preserve"> to the public health crisis. </w:t>
        </w:r>
        <w:r w:rsidR="007539E0" w:rsidRPr="007539E0">
          <w:rPr>
            <w:rFonts w:ascii="Calibri" w:eastAsia="Calibri" w:hAnsi="Calibri" w:cs="Calibri"/>
            <w:color w:val="000000"/>
            <w:rPrChange w:id="1704" w:author="Sooyoung Kim" w:date="2021-06-21T21:31:00Z">
              <w:rPr>
                <w:rFonts w:ascii="Calibri" w:eastAsia="Calibri" w:hAnsi="Calibri" w:cs="Calibri"/>
                <w:color w:val="000000"/>
              </w:rPr>
            </w:rPrChange>
          </w:rPr>
          <w:t>The country continued strengthening of this normative and legal framework during COVID-19, allowed healthcare institutions to reorganize services</w:t>
        </w:r>
        <w:r w:rsidR="007539E0" w:rsidRPr="007539E0">
          <w:rPr>
            <w:rFonts w:ascii="Calibri" w:eastAsia="Calibri" w:hAnsi="Calibri" w:cs="Calibri"/>
            <w:color w:val="000000"/>
            <w:rPrChange w:id="1705" w:author="Sooyoung Kim" w:date="2021-06-21T21:31:00Z">
              <w:rPr>
                <w:rFonts w:ascii="Calibri" w:eastAsia="Calibri" w:hAnsi="Calibri" w:cs="Calibri"/>
                <w:color w:val="000000"/>
              </w:rPr>
            </w:rPrChange>
          </w:rPr>
          <w:t>.</w:t>
        </w:r>
      </w:ins>
    </w:p>
    <w:p w14:paraId="2C9628EF" w14:textId="0B61108D" w:rsidR="0060221E" w:rsidRPr="007539E0" w:rsidDel="0019521D" w:rsidRDefault="007539E0" w:rsidP="007539E0">
      <w:pPr>
        <w:pStyle w:val="ListParagraph"/>
        <w:numPr>
          <w:ilvl w:val="0"/>
          <w:numId w:val="13"/>
        </w:numPr>
        <w:rPr>
          <w:del w:id="1706" w:author="Sooyoung Kim" w:date="2021-06-21T21:28:00Z"/>
          <w:rFonts w:ascii="Calibri" w:eastAsia="Calibri" w:hAnsi="Calibri" w:cs="Calibri"/>
          <w:color w:val="000000"/>
          <w:rPrChange w:id="1707" w:author="Sooyoung Kim" w:date="2021-06-21T21:31:00Z">
            <w:rPr>
              <w:del w:id="1708" w:author="Sooyoung Kim" w:date="2021-06-21T21:28:00Z"/>
            </w:rPr>
          </w:rPrChange>
        </w:rPr>
        <w:pPrChange w:id="1709" w:author="Sooyoung Kim" w:date="2021-06-21T21:32:00Z">
          <w:pPr/>
        </w:pPrChange>
      </w:pPr>
      <w:ins w:id="1710" w:author="Sooyoung Kim" w:date="2021-06-21T21:31:00Z">
        <w:r>
          <w:rPr>
            <w:rFonts w:ascii="Calibri" w:eastAsia="Calibri" w:hAnsi="Calibri" w:cs="Calibri"/>
            <w:color w:val="000000"/>
          </w:rPr>
          <w:t>Peru demonstrated the potential of telehealth services beyond the pandemic</w:t>
        </w:r>
      </w:ins>
      <w:del w:id="1711" w:author="Sooyoung Kim" w:date="2021-06-21T21:26:00Z">
        <w:r w:rsidR="0060221E" w:rsidRPr="007539E0" w:rsidDel="0019521D">
          <w:rPr>
            <w:rFonts w:ascii="Calibri" w:eastAsia="Calibri" w:hAnsi="Calibri" w:cs="Calibri"/>
            <w:color w:val="000000"/>
            <w:rPrChange w:id="1712" w:author="Sooyoung Kim" w:date="2021-06-21T21:31:00Z">
              <w:rPr/>
            </w:rPrChange>
          </w:rPr>
          <w:delText xml:space="preserve"> was</w:delText>
        </w:r>
      </w:del>
      <w:del w:id="1713" w:author="Sooyoung Kim" w:date="2021-06-21T21:28:00Z">
        <w:r w:rsidR="0060221E" w:rsidRPr="007539E0" w:rsidDel="0019521D">
          <w:rPr>
            <w:rFonts w:ascii="Calibri" w:eastAsia="Calibri" w:hAnsi="Calibri" w:cs="Calibri"/>
            <w:color w:val="000000"/>
            <w:rPrChange w:id="1714" w:author="Sooyoung Kim" w:date="2021-06-21T21:31:00Z">
              <w:rPr/>
            </w:rPrChange>
          </w:rPr>
          <w:delText xml:space="preserve"> essential to promoting access to life-saving procedures.</w:delText>
        </w:r>
      </w:del>
    </w:p>
    <w:p w14:paraId="6A570B07" w14:textId="5602B749" w:rsidR="0060221E" w:rsidRPr="000E30CC" w:rsidDel="007539E0" w:rsidRDefault="0060221E" w:rsidP="007539E0">
      <w:pPr>
        <w:pStyle w:val="ListParagraph"/>
        <w:numPr>
          <w:ilvl w:val="0"/>
          <w:numId w:val="13"/>
        </w:numPr>
        <w:rPr>
          <w:del w:id="1715" w:author="Sooyoung Kim" w:date="2021-06-21T21:31:00Z"/>
          <w:rFonts w:ascii="Calibri" w:eastAsia="Calibri" w:hAnsi="Calibri" w:cs="Calibri"/>
          <w:color w:val="000000"/>
          <w:rPrChange w:id="1716" w:author="Sooyoung Kim" w:date="2021-06-21T16:54:00Z">
            <w:rPr>
              <w:del w:id="1717" w:author="Sooyoung Kim" w:date="2021-06-21T21:31:00Z"/>
            </w:rPr>
          </w:rPrChange>
        </w:rPr>
        <w:pPrChange w:id="1718" w:author="Sooyoung Kim" w:date="2021-06-21T21:32:00Z">
          <w:pPr/>
        </w:pPrChange>
      </w:pPr>
    </w:p>
    <w:p w14:paraId="7A435E69" w14:textId="4039A2D5" w:rsidR="0060221E" w:rsidRPr="000E30CC" w:rsidDel="0019521D" w:rsidRDefault="0060221E" w:rsidP="007539E0">
      <w:pPr>
        <w:pStyle w:val="ListParagraph"/>
        <w:numPr>
          <w:ilvl w:val="0"/>
          <w:numId w:val="13"/>
        </w:numPr>
        <w:rPr>
          <w:del w:id="1719" w:author="Sooyoung Kim" w:date="2021-06-21T21:25:00Z"/>
          <w:rFonts w:ascii="Calibri" w:eastAsia="Calibri" w:hAnsi="Calibri" w:cs="Calibri"/>
          <w:color w:val="000000"/>
          <w:rPrChange w:id="1720" w:author="Sooyoung Kim" w:date="2021-06-21T16:54:00Z">
            <w:rPr>
              <w:del w:id="1721" w:author="Sooyoung Kim" w:date="2021-06-21T21:25:00Z"/>
            </w:rPr>
          </w:rPrChange>
        </w:rPr>
        <w:pPrChange w:id="1722" w:author="Sooyoung Kim" w:date="2021-06-21T21:32:00Z">
          <w:pPr/>
        </w:pPrChange>
      </w:pPr>
      <w:del w:id="1723" w:author="Sooyoung Kim" w:date="2021-06-21T21:25:00Z">
        <w:r w:rsidRPr="000E30CC" w:rsidDel="0019521D">
          <w:rPr>
            <w:rFonts w:ascii="Calibri" w:eastAsia="Calibri" w:hAnsi="Calibri" w:cs="Calibri"/>
            <w:color w:val="000000"/>
            <w:rPrChange w:id="1724" w:author="Sooyoung Kim" w:date="2021-06-21T16:54:00Z">
              <w:rPr/>
            </w:rPrChange>
          </w:rPr>
          <w:delText>These actions build on an existing 10-year process of increasing access</w:delText>
        </w:r>
      </w:del>
    </w:p>
    <w:p w14:paraId="197FFC27" w14:textId="413E619B" w:rsidR="0060221E" w:rsidRPr="000E30CC" w:rsidDel="007539E0" w:rsidRDefault="0060221E" w:rsidP="007539E0">
      <w:pPr>
        <w:pStyle w:val="ListParagraph"/>
        <w:numPr>
          <w:ilvl w:val="0"/>
          <w:numId w:val="13"/>
        </w:numPr>
        <w:rPr>
          <w:del w:id="1725" w:author="Sooyoung Kim" w:date="2021-06-21T21:31:00Z"/>
          <w:rFonts w:ascii="Calibri" w:eastAsia="Calibri" w:hAnsi="Calibri" w:cs="Calibri"/>
          <w:color w:val="000000"/>
          <w:rPrChange w:id="1726" w:author="Sooyoung Kim" w:date="2021-06-21T16:54:00Z">
            <w:rPr>
              <w:del w:id="1727" w:author="Sooyoung Kim" w:date="2021-06-21T21:31:00Z"/>
            </w:rPr>
          </w:rPrChange>
        </w:rPr>
        <w:pPrChange w:id="1728" w:author="Sooyoung Kim" w:date="2021-06-21T21:32:00Z">
          <w:pPr/>
        </w:pPrChange>
      </w:pPr>
    </w:p>
    <w:p w14:paraId="3782ECD2" w14:textId="7D02912F" w:rsidR="0060221E" w:rsidRPr="000E30CC" w:rsidDel="0019521D" w:rsidRDefault="0060221E" w:rsidP="007539E0">
      <w:pPr>
        <w:pStyle w:val="ListParagraph"/>
        <w:numPr>
          <w:ilvl w:val="0"/>
          <w:numId w:val="13"/>
        </w:numPr>
        <w:rPr>
          <w:del w:id="1729" w:author="Sooyoung Kim" w:date="2021-06-21T21:28:00Z"/>
          <w:rFonts w:ascii="Calibri" w:eastAsia="Calibri" w:hAnsi="Calibri" w:cs="Calibri"/>
          <w:color w:val="000000"/>
          <w:rPrChange w:id="1730" w:author="Sooyoung Kim" w:date="2021-06-21T16:54:00Z">
            <w:rPr>
              <w:del w:id="1731" w:author="Sooyoung Kim" w:date="2021-06-21T21:28:00Z"/>
            </w:rPr>
          </w:rPrChange>
        </w:rPr>
        <w:pPrChange w:id="1732" w:author="Sooyoung Kim" w:date="2021-06-21T21:32:00Z">
          <w:pPr/>
        </w:pPrChange>
      </w:pPr>
      <w:del w:id="1733" w:author="Sooyoung Kim" w:date="2021-06-21T21:28:00Z">
        <w:r w:rsidRPr="000E30CC" w:rsidDel="0019521D">
          <w:rPr>
            <w:rFonts w:ascii="Calibri" w:eastAsia="Calibri" w:hAnsi="Calibri" w:cs="Calibri"/>
            <w:color w:val="000000"/>
            <w:rPrChange w:id="1734" w:author="Sooyoung Kim" w:date="2021-06-21T16:54:00Z">
              <w:rPr/>
            </w:rPrChange>
          </w:rPr>
          <w:delText>Strong normative framework to regulate remote provision of services telehealth, and continued strengthening of this normative and legal framework during COVID-19, allowed healthcare institutions to reorganize services</w:delText>
        </w:r>
      </w:del>
    </w:p>
    <w:p w14:paraId="1E8EEE84" w14:textId="044DFB5E" w:rsidR="0060221E" w:rsidRPr="000E30CC" w:rsidDel="007539E0" w:rsidRDefault="0060221E" w:rsidP="007539E0">
      <w:pPr>
        <w:pStyle w:val="ListParagraph"/>
        <w:numPr>
          <w:ilvl w:val="0"/>
          <w:numId w:val="13"/>
        </w:numPr>
        <w:rPr>
          <w:del w:id="1735" w:author="Sooyoung Kim" w:date="2021-06-21T21:32:00Z"/>
          <w:rFonts w:ascii="Calibri" w:eastAsia="Calibri" w:hAnsi="Calibri" w:cs="Calibri"/>
          <w:color w:val="000000"/>
          <w:rPrChange w:id="1736" w:author="Sooyoung Kim" w:date="2021-06-21T16:54:00Z">
            <w:rPr>
              <w:del w:id="1737" w:author="Sooyoung Kim" w:date="2021-06-21T21:32:00Z"/>
            </w:rPr>
          </w:rPrChange>
        </w:rPr>
        <w:pPrChange w:id="1738" w:author="Sooyoung Kim" w:date="2021-06-21T21:32:00Z">
          <w:pPr/>
        </w:pPrChange>
      </w:pPr>
    </w:p>
    <w:p w14:paraId="610ED89E" w14:textId="1D07A20F" w:rsidR="0060221E" w:rsidDel="007539E0" w:rsidRDefault="007539E0" w:rsidP="007539E0">
      <w:pPr>
        <w:pStyle w:val="ListParagraph"/>
        <w:numPr>
          <w:ilvl w:val="0"/>
          <w:numId w:val="13"/>
        </w:numPr>
        <w:rPr>
          <w:del w:id="1739" w:author="Sooyoung Kim" w:date="2021-06-21T21:32:00Z"/>
          <w:rFonts w:ascii="Calibri" w:eastAsia="Calibri" w:hAnsi="Calibri" w:cs="Calibri"/>
          <w:color w:val="000000"/>
        </w:rPr>
      </w:pPr>
      <w:ins w:id="1740" w:author="Sooyoung Kim" w:date="2021-06-21T21:32:00Z">
        <w:r>
          <w:rPr>
            <w:rFonts w:ascii="Calibri" w:eastAsia="Calibri" w:hAnsi="Calibri" w:cs="Calibri"/>
            <w:color w:val="000000"/>
          </w:rPr>
          <w:t xml:space="preserve">. As demonstrated by their success story in tackling maternal health, </w:t>
        </w:r>
      </w:ins>
      <w:del w:id="1741" w:author="Sooyoung Kim" w:date="2021-06-21T21:32:00Z">
        <w:r w:rsidR="008C62E5" w:rsidRPr="007539E0" w:rsidDel="007539E0">
          <w:rPr>
            <w:rFonts w:ascii="Calibri" w:eastAsia="Calibri" w:hAnsi="Calibri" w:cs="Calibri"/>
            <w:color w:val="000000"/>
            <w:rPrChange w:id="1742" w:author="Sooyoung Kim" w:date="2021-06-21T21:32:00Z">
              <w:rPr/>
            </w:rPrChange>
          </w:rPr>
          <w:delText>T</w:delText>
        </w:r>
      </w:del>
      <w:ins w:id="1743" w:author="Sooyoung Kim" w:date="2021-06-21T21:32:00Z">
        <w:r>
          <w:rPr>
            <w:rFonts w:ascii="Calibri" w:eastAsia="Calibri" w:hAnsi="Calibri" w:cs="Calibri"/>
            <w:color w:val="000000"/>
          </w:rPr>
          <w:t>t</w:t>
        </w:r>
      </w:ins>
      <w:r w:rsidR="008C62E5" w:rsidRPr="007539E0">
        <w:rPr>
          <w:rFonts w:ascii="Calibri" w:eastAsia="Calibri" w:hAnsi="Calibri" w:cs="Calibri"/>
          <w:color w:val="000000"/>
          <w:rPrChange w:id="1744" w:author="Sooyoung Kim" w:date="2021-06-21T21:32:00Z">
            <w:rPr/>
          </w:rPrChange>
        </w:rPr>
        <w:t>elehealth is a promising strategy to replace in-person visits, while still providing life-saving services and prevent infections among providers and healthcare users</w:t>
      </w:r>
      <w:ins w:id="1745" w:author="Sooyoung Kim" w:date="2021-06-21T21:32:00Z">
        <w:r>
          <w:rPr>
            <w:rFonts w:ascii="Calibri" w:eastAsia="Calibri" w:hAnsi="Calibri" w:cs="Calibri"/>
            <w:color w:val="000000"/>
          </w:rPr>
          <w:t>.</w:t>
        </w:r>
      </w:ins>
    </w:p>
    <w:p w14:paraId="48E0DE29" w14:textId="0D9555E3" w:rsidR="007539E0" w:rsidRPr="007539E0" w:rsidRDefault="007539E0" w:rsidP="007539E0">
      <w:pPr>
        <w:pStyle w:val="ListParagraph"/>
        <w:numPr>
          <w:ilvl w:val="0"/>
          <w:numId w:val="13"/>
        </w:numPr>
        <w:rPr>
          <w:ins w:id="1746" w:author="Sooyoung Kim" w:date="2021-06-21T21:32:00Z"/>
          <w:rFonts w:ascii="Calibri" w:eastAsia="Calibri" w:hAnsi="Calibri" w:cs="Calibri"/>
          <w:color w:val="000000"/>
          <w:rPrChange w:id="1747" w:author="Sooyoung Kim" w:date="2021-06-21T21:32:00Z">
            <w:rPr>
              <w:ins w:id="1748" w:author="Sooyoung Kim" w:date="2021-06-21T21:32:00Z"/>
            </w:rPr>
          </w:rPrChange>
        </w:rPr>
        <w:pPrChange w:id="1749" w:author="Sooyoung Kim" w:date="2021-06-21T21:32:00Z">
          <w:pPr/>
        </w:pPrChange>
      </w:pPr>
    </w:p>
    <w:p w14:paraId="72E5A744" w14:textId="77777777" w:rsidR="00581973" w:rsidRDefault="007539E0" w:rsidP="00581973">
      <w:pPr>
        <w:pStyle w:val="ListParagraph"/>
        <w:rPr>
          <w:ins w:id="1750" w:author="Sooyoung Kim" w:date="2021-06-21T21:45:00Z"/>
          <w:rFonts w:ascii="Calibri" w:eastAsia="Calibri" w:hAnsi="Calibri" w:cs="Calibri"/>
          <w:color w:val="000000"/>
        </w:rPr>
      </w:pPr>
      <w:ins w:id="1751" w:author="Sooyoung Kim" w:date="2021-06-21T21:33:00Z">
        <w:r w:rsidRPr="00581973">
          <w:rPr>
            <w:rFonts w:ascii="Calibri" w:eastAsia="Calibri" w:hAnsi="Calibri" w:cs="Calibri"/>
            <w:color w:val="000000"/>
            <w:rPrChange w:id="1752" w:author="Sooyoung Kim" w:date="2021-06-21T21:45:00Z">
              <w:rPr>
                <w:rFonts w:ascii="Calibri" w:eastAsia="Calibri" w:hAnsi="Calibri" w:cs="Calibri"/>
                <w:color w:val="000000"/>
              </w:rPr>
            </w:rPrChange>
          </w:rPr>
          <w:t xml:space="preserve">However, Peru’s failure to effectively control the COVID-19 pandemic stems </w:t>
        </w:r>
      </w:ins>
      <w:ins w:id="1753" w:author="Sooyoung Kim" w:date="2021-06-21T21:45:00Z">
        <w:r w:rsidR="00581973" w:rsidRPr="00581973">
          <w:rPr>
            <w:rFonts w:ascii="Calibri" w:eastAsia="Calibri" w:hAnsi="Calibri" w:cs="Calibri"/>
            <w:color w:val="000000"/>
            <w:rPrChange w:id="1754" w:author="Sooyoung Kim" w:date="2021-06-21T21:45:00Z">
              <w:rPr>
                <w:rFonts w:ascii="Calibri" w:eastAsia="Calibri" w:hAnsi="Calibri" w:cs="Calibri"/>
                <w:color w:val="000000"/>
              </w:rPr>
            </w:rPrChange>
          </w:rPr>
          <w:t>two main factors:</w:t>
        </w:r>
      </w:ins>
    </w:p>
    <w:p w14:paraId="59FD1714" w14:textId="487EDB55" w:rsidR="008C62E5" w:rsidRPr="00581973" w:rsidDel="007539E0" w:rsidRDefault="00581973" w:rsidP="00581973">
      <w:pPr>
        <w:pStyle w:val="ListParagraph"/>
        <w:numPr>
          <w:ilvl w:val="0"/>
          <w:numId w:val="15"/>
        </w:numPr>
        <w:rPr>
          <w:del w:id="1755" w:author="Sooyoung Kim" w:date="2021-06-21T21:32:00Z"/>
          <w:rFonts w:ascii="Calibri" w:eastAsia="Calibri" w:hAnsi="Calibri" w:cs="Calibri"/>
          <w:color w:val="000000"/>
          <w:rPrChange w:id="1756" w:author="Sooyoung Kim" w:date="2021-06-21T21:45:00Z">
            <w:rPr>
              <w:del w:id="1757" w:author="Sooyoung Kim" w:date="2021-06-21T21:32:00Z"/>
            </w:rPr>
          </w:rPrChange>
        </w:rPr>
        <w:pPrChange w:id="1758" w:author="Sooyoung Kim" w:date="2021-06-21T21:45:00Z">
          <w:pPr/>
        </w:pPrChange>
      </w:pPr>
      <w:ins w:id="1759" w:author="Sooyoung Kim" w:date="2021-06-21T21:45:00Z">
        <w:r>
          <w:rPr>
            <w:rFonts w:ascii="Calibri" w:eastAsia="Calibri" w:hAnsi="Calibri" w:cs="Calibri"/>
            <w:color w:val="000000"/>
          </w:rPr>
          <w:t>The</w:t>
        </w:r>
      </w:ins>
      <w:ins w:id="1760" w:author="Sooyoung Kim" w:date="2021-06-21T21:33:00Z">
        <w:r w:rsidR="007539E0" w:rsidRPr="00581973">
          <w:rPr>
            <w:rFonts w:ascii="Calibri" w:eastAsia="Calibri" w:hAnsi="Calibri" w:cs="Calibri"/>
            <w:color w:val="000000"/>
            <w:rPrChange w:id="1761" w:author="Sooyoung Kim" w:date="2021-06-21T21:45:00Z">
              <w:rPr>
                <w:rFonts w:ascii="Calibri" w:eastAsia="Calibri" w:hAnsi="Calibri" w:cs="Calibri"/>
                <w:color w:val="000000"/>
              </w:rPr>
            </w:rPrChange>
          </w:rPr>
          <w:t xml:space="preserve"> weak response capacity to infectious disease outbreaks, including t</w:t>
        </w:r>
      </w:ins>
      <w:ins w:id="1762" w:author="Sooyoung Kim" w:date="2021-06-21T21:34:00Z">
        <w:r w:rsidR="007539E0" w:rsidRPr="00581973">
          <w:rPr>
            <w:rFonts w:ascii="Calibri" w:eastAsia="Calibri" w:hAnsi="Calibri" w:cs="Calibri"/>
            <w:color w:val="000000"/>
            <w:rPrChange w:id="1763" w:author="Sooyoung Kim" w:date="2021-06-21T21:45:00Z">
              <w:rPr>
                <w:rFonts w:ascii="Calibri" w:eastAsia="Calibri" w:hAnsi="Calibri" w:cs="Calibri"/>
                <w:color w:val="000000"/>
              </w:rPr>
            </w:rPrChange>
          </w:rPr>
          <w:t xml:space="preserve">he shortage of staff, insufficient geographical coverage of public health and medical services, and </w:t>
        </w:r>
      </w:ins>
    </w:p>
    <w:p w14:paraId="39DE000C" w14:textId="77777777" w:rsidR="00581973" w:rsidRPr="00581973" w:rsidRDefault="008C62E5" w:rsidP="00581973">
      <w:pPr>
        <w:pStyle w:val="ListParagraph"/>
        <w:numPr>
          <w:ilvl w:val="0"/>
          <w:numId w:val="15"/>
        </w:numPr>
        <w:rPr>
          <w:ins w:id="1764" w:author="Sooyoung Kim" w:date="2021-06-21T21:45:00Z"/>
          <w:rFonts w:ascii="Calibri" w:eastAsia="Calibri" w:hAnsi="Calibri" w:cs="Calibri"/>
          <w:color w:val="000000"/>
          <w:rPrChange w:id="1765" w:author="Sooyoung Kim" w:date="2021-06-21T21:47:00Z">
            <w:rPr>
              <w:ins w:id="1766" w:author="Sooyoung Kim" w:date="2021-06-21T21:45:00Z"/>
              <w:rFonts w:eastAsia="Calibri"/>
            </w:rPr>
          </w:rPrChange>
        </w:rPr>
      </w:pPr>
      <w:del w:id="1767" w:author="Sooyoung Kim" w:date="2021-06-21T21:32:00Z">
        <w:r w:rsidRPr="00581973" w:rsidDel="007539E0">
          <w:rPr>
            <w:rFonts w:ascii="Calibri" w:eastAsia="Calibri" w:hAnsi="Calibri" w:cs="Calibri"/>
            <w:color w:val="000000"/>
            <w:rPrChange w:id="1768" w:author="Sooyoung Kim" w:date="2021-06-21T21:47:00Z">
              <w:rPr/>
            </w:rPrChange>
          </w:rPr>
          <w:delText>This strategies are sustainable beyond the pandemic</w:delText>
        </w:r>
      </w:del>
      <w:ins w:id="1769" w:author="Sooyoung Kim" w:date="2021-06-21T21:34:00Z">
        <w:r w:rsidR="007539E0" w:rsidRPr="00581973">
          <w:rPr>
            <w:rFonts w:ascii="Calibri" w:eastAsia="Calibri" w:hAnsi="Calibri" w:cs="Calibri"/>
            <w:color w:val="000000"/>
            <w:rPrChange w:id="1770" w:author="Sooyoung Kim" w:date="2021-06-21T21:47:00Z">
              <w:rPr>
                <w:rFonts w:eastAsia="Calibri"/>
              </w:rPr>
            </w:rPrChange>
          </w:rPr>
          <w:t xml:space="preserve">the suboptimal laboratory </w:t>
        </w:r>
      </w:ins>
      <w:ins w:id="1771" w:author="Sooyoung Kim" w:date="2021-06-21T21:45:00Z">
        <w:r w:rsidR="00581973" w:rsidRPr="00581973">
          <w:rPr>
            <w:rFonts w:ascii="Calibri" w:eastAsia="Calibri" w:hAnsi="Calibri" w:cs="Calibri"/>
            <w:color w:val="000000"/>
            <w:rPrChange w:id="1772" w:author="Sooyoung Kim" w:date="2021-06-21T21:47:00Z">
              <w:rPr>
                <w:rFonts w:eastAsia="Calibri"/>
              </w:rPr>
            </w:rPrChange>
          </w:rPr>
          <w:t>capacity</w:t>
        </w:r>
      </w:ins>
      <w:ins w:id="1773" w:author="Sooyoung Kim" w:date="2021-06-21T21:34:00Z">
        <w:r w:rsidR="007539E0" w:rsidRPr="00581973">
          <w:rPr>
            <w:rFonts w:ascii="Calibri" w:eastAsia="Calibri" w:hAnsi="Calibri" w:cs="Calibri"/>
            <w:color w:val="000000"/>
            <w:rPrChange w:id="1774" w:author="Sooyoung Kim" w:date="2021-06-21T21:47:00Z">
              <w:rPr>
                <w:rFonts w:eastAsia="Calibri"/>
              </w:rPr>
            </w:rPrChange>
          </w:rPr>
          <w:t xml:space="preserve">. </w:t>
        </w:r>
      </w:ins>
    </w:p>
    <w:p w14:paraId="325F644F" w14:textId="77777777" w:rsidR="00581973" w:rsidRPr="00581973" w:rsidRDefault="00581973" w:rsidP="00581973">
      <w:pPr>
        <w:pStyle w:val="ListParagraph"/>
        <w:numPr>
          <w:ilvl w:val="0"/>
          <w:numId w:val="15"/>
        </w:numPr>
        <w:rPr>
          <w:ins w:id="1775" w:author="Sooyoung Kim" w:date="2021-06-21T21:46:00Z"/>
          <w:rFonts w:ascii="Calibri" w:eastAsia="Calibri" w:hAnsi="Calibri" w:cs="Calibri"/>
          <w:color w:val="000000"/>
          <w:rPrChange w:id="1776" w:author="Sooyoung Kim" w:date="2021-06-21T21:47:00Z">
            <w:rPr>
              <w:ins w:id="1777" w:author="Sooyoung Kim" w:date="2021-06-21T21:46:00Z"/>
              <w:rFonts w:eastAsia="Calibri"/>
            </w:rPr>
          </w:rPrChange>
        </w:rPr>
      </w:pPr>
      <w:ins w:id="1778" w:author="Sooyoung Kim" w:date="2021-06-21T21:45:00Z">
        <w:r w:rsidRPr="00581973">
          <w:rPr>
            <w:rFonts w:ascii="Calibri" w:eastAsia="Calibri" w:hAnsi="Calibri" w:cs="Calibri"/>
            <w:color w:val="000000"/>
            <w:rPrChange w:id="1779" w:author="Sooyoung Kim" w:date="2021-06-21T21:47:00Z">
              <w:rPr>
                <w:rFonts w:eastAsia="Calibri"/>
              </w:rPr>
            </w:rPrChange>
          </w:rPr>
          <w:t xml:space="preserve">Rapidly changing population </w:t>
        </w:r>
      </w:ins>
      <w:ins w:id="1780" w:author="Sooyoung Kim" w:date="2021-06-21T21:46:00Z">
        <w:r w:rsidRPr="00581973">
          <w:rPr>
            <w:rFonts w:ascii="Calibri" w:eastAsia="Calibri" w:hAnsi="Calibri" w:cs="Calibri"/>
            <w:color w:val="000000"/>
            <w:rPrChange w:id="1781" w:author="Sooyoung Kim" w:date="2021-06-21T21:47:00Z">
              <w:rPr>
                <w:rFonts w:eastAsia="Calibri"/>
              </w:rPr>
            </w:rPrChange>
          </w:rPr>
          <w:t xml:space="preserve">and disease </w:t>
        </w:r>
      </w:ins>
      <w:ins w:id="1782" w:author="Sooyoung Kim" w:date="2021-06-21T21:45:00Z">
        <w:r w:rsidRPr="00581973">
          <w:rPr>
            <w:rFonts w:ascii="Calibri" w:eastAsia="Calibri" w:hAnsi="Calibri" w:cs="Calibri"/>
            <w:color w:val="000000"/>
            <w:rPrChange w:id="1783" w:author="Sooyoung Kim" w:date="2021-06-21T21:47:00Z">
              <w:rPr>
                <w:rFonts w:eastAsia="Calibri"/>
              </w:rPr>
            </w:rPrChange>
          </w:rPr>
          <w:t xml:space="preserve">dynamics due to the </w:t>
        </w:r>
      </w:ins>
      <w:ins w:id="1784" w:author="Sooyoung Kim" w:date="2021-06-21T21:46:00Z">
        <w:r w:rsidRPr="00581973">
          <w:rPr>
            <w:rFonts w:ascii="Calibri" w:eastAsia="Calibri" w:hAnsi="Calibri" w:cs="Calibri"/>
            <w:color w:val="000000"/>
            <w:rPrChange w:id="1785" w:author="Sooyoung Kim" w:date="2021-06-21T21:47:00Z">
              <w:rPr>
                <w:rFonts w:eastAsia="Calibri"/>
              </w:rPr>
            </w:rPrChange>
          </w:rPr>
          <w:t xml:space="preserve">highly volatile labor market, migration, and climate change, whose speed is difficult to catch even for the agile government. </w:t>
        </w:r>
      </w:ins>
    </w:p>
    <w:p w14:paraId="792D0E44" w14:textId="62C80603" w:rsidR="008C62E5" w:rsidRPr="00581973" w:rsidRDefault="00581973" w:rsidP="00581973">
      <w:pPr>
        <w:pStyle w:val="ListParagraph"/>
        <w:numPr>
          <w:ilvl w:val="0"/>
          <w:numId w:val="13"/>
        </w:numPr>
        <w:rPr>
          <w:rFonts w:ascii="Calibri" w:eastAsia="Calibri" w:hAnsi="Calibri" w:cs="Calibri"/>
          <w:color w:val="000000"/>
          <w:rPrChange w:id="1786" w:author="Sooyoung Kim" w:date="2021-06-21T21:47:00Z">
            <w:rPr/>
          </w:rPrChange>
        </w:rPr>
        <w:pPrChange w:id="1787" w:author="Sooyoung Kim" w:date="2021-06-21T21:47:00Z">
          <w:pPr/>
        </w:pPrChange>
      </w:pPr>
      <w:ins w:id="1788" w:author="Sooyoung Kim" w:date="2021-06-21T21:47:00Z">
        <w:r>
          <w:rPr>
            <w:rFonts w:ascii="Calibri" w:eastAsia="Calibri" w:hAnsi="Calibri" w:cs="Calibri"/>
            <w:color w:val="000000"/>
          </w:rPr>
          <w:t xml:space="preserve">Net, </w:t>
        </w:r>
      </w:ins>
      <w:ins w:id="1789" w:author="Sooyoung Kim" w:date="2021-06-21T21:34:00Z">
        <w:r w:rsidR="007539E0" w:rsidRPr="00581973">
          <w:rPr>
            <w:rFonts w:ascii="Calibri" w:eastAsia="Calibri" w:hAnsi="Calibri" w:cs="Calibri"/>
            <w:color w:val="000000"/>
            <w:rPrChange w:id="1790" w:author="Sooyoung Kim" w:date="2021-06-21T21:47:00Z">
              <w:rPr>
                <w:rFonts w:eastAsia="Calibri"/>
              </w:rPr>
            </w:rPrChange>
          </w:rPr>
          <w:t>Peru serves as a good example to signify the importance of the balance between 1) resilient health system with universal coverage, 2) equitable access to health care that is inclusive to the vulnerable population, and 3) the country’s strong emergency preparedness</w:t>
        </w:r>
        <w:r w:rsidR="007539E0" w:rsidRPr="00581973">
          <w:rPr>
            <w:rFonts w:ascii="Calibri" w:eastAsia="Calibri" w:hAnsi="Calibri" w:cs="Calibri"/>
            <w:color w:val="000000"/>
            <w:rPrChange w:id="1791" w:author="Sooyoung Kim" w:date="2021-06-21T21:47:00Z">
              <w:rPr>
                <w:rFonts w:eastAsia="Calibri"/>
              </w:rPr>
            </w:rPrChange>
          </w:rPr>
          <w:t>.</w:t>
        </w:r>
      </w:ins>
    </w:p>
    <w:sectPr w:rsidR="008C62E5" w:rsidRPr="00581973" w:rsidSect="00EB1AE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0" w:author="Sooyoung Kim" w:date="2021-06-21T16:35:00Z" w:initials="SK">
    <w:p w14:paraId="6AF8638E" w14:textId="4CF96B0A" w:rsidR="00366AF0" w:rsidRDefault="00366AF0">
      <w:pPr>
        <w:pStyle w:val="CommentText"/>
      </w:pPr>
      <w:r>
        <w:rPr>
          <w:rStyle w:val="CommentReference"/>
        </w:rPr>
        <w:annotationRef/>
      </w:r>
      <w:r w:rsidRPr="00E02032">
        <w:t>(</w:t>
      </w:r>
      <w:hyperlink r:id="rId1" w:history="1">
        <w:r w:rsidRPr="00E02032">
          <w:rPr>
            <w:rStyle w:val="Hyperlink"/>
          </w:rPr>
          <w:t>https://data.worldbank.org/?locations=PE-XT</w:t>
        </w:r>
      </w:hyperlink>
      <w:r w:rsidRPr="00E02032">
        <w:t>)</w:t>
      </w:r>
    </w:p>
  </w:comment>
  <w:comment w:id="68" w:author="Sooyoung Kim" w:date="2021-06-21T17:10:00Z" w:initials="SK">
    <w:p w14:paraId="3996A0C6" w14:textId="132BDA59" w:rsidR="00114281" w:rsidRDefault="00114281">
      <w:pPr>
        <w:pStyle w:val="CommentText"/>
      </w:pPr>
      <w:r>
        <w:rPr>
          <w:rStyle w:val="CommentReference"/>
        </w:rPr>
        <w:annotationRef/>
      </w:r>
      <w:r w:rsidRPr="00CC7EAF">
        <w:rPr>
          <w:rFonts w:ascii="Calibri" w:eastAsia="Calibri" w:hAnsi="Calibri" w:cs="Calibri"/>
          <w:color w:val="000000"/>
        </w:rPr>
        <w:t>(https://www.inei.gob.pe/estadisticas/indice-tematico/poblacion-y-vivienda/)</w:t>
      </w:r>
    </w:p>
  </w:comment>
  <w:comment w:id="92" w:author="Sooyoung Kim" w:date="2021-06-21T16:35:00Z" w:initials="SK">
    <w:p w14:paraId="088B23A0" w14:textId="1041E719" w:rsidR="00366AF0" w:rsidRDefault="00366AF0">
      <w:pPr>
        <w:pStyle w:val="CommentText"/>
      </w:pPr>
      <w:r>
        <w:rPr>
          <w:rStyle w:val="CommentReference"/>
        </w:rPr>
        <w:annotationRef/>
      </w:r>
      <w:r w:rsidRPr="00E02032">
        <w:t>(</w:t>
      </w:r>
      <w:hyperlink r:id="rId2" w:history="1">
        <w:r w:rsidRPr="00E02032">
          <w:rPr>
            <w:rStyle w:val="Hyperlink"/>
          </w:rPr>
          <w:t>https://www.inei.gob.pe/estadisticas/indice-tematico/poblacion-y-vivienda/</w:t>
        </w:r>
      </w:hyperlink>
      <w:r w:rsidRPr="00E02032">
        <w:t xml:space="preserve"> </w:t>
      </w:r>
      <w:hyperlink r:id="rId3" w:tgtFrame="_blank" w:history="1">
        <w:proofErr w:type="spellStart"/>
        <w:r w:rsidRPr="00E02032">
          <w:rPr>
            <w:rStyle w:val="Hyperlink"/>
            <w:color w:val="000000"/>
          </w:rPr>
          <w:t>Indicadores</w:t>
        </w:r>
        <w:proofErr w:type="spellEnd"/>
        <w:r w:rsidRPr="00E02032">
          <w:rPr>
            <w:rStyle w:val="Hyperlink"/>
            <w:color w:val="000000"/>
          </w:rPr>
          <w:t xml:space="preserve"> </w:t>
        </w:r>
        <w:proofErr w:type="spellStart"/>
        <w:r w:rsidRPr="00E02032">
          <w:rPr>
            <w:rStyle w:val="Hyperlink"/>
            <w:color w:val="000000"/>
          </w:rPr>
          <w:t>demográficos</w:t>
        </w:r>
        <w:proofErr w:type="spellEnd"/>
        <w:r w:rsidRPr="00E02032">
          <w:rPr>
            <w:rStyle w:val="Hyperlink"/>
            <w:color w:val="000000"/>
          </w:rPr>
          <w:t xml:space="preserve">, por </w:t>
        </w:r>
        <w:proofErr w:type="spellStart"/>
        <w:r w:rsidRPr="00E02032">
          <w:rPr>
            <w:rStyle w:val="Hyperlink"/>
            <w:color w:val="000000"/>
          </w:rPr>
          <w:t>departamento</w:t>
        </w:r>
        <w:proofErr w:type="spellEnd"/>
      </w:hyperlink>
      <w:r w:rsidRPr="00E02032">
        <w:t>)</w:t>
      </w:r>
    </w:p>
  </w:comment>
  <w:comment w:id="110" w:author="Sooyoung Kim" w:date="2021-06-21T16:36:00Z" w:initials="SK">
    <w:p w14:paraId="4545710A" w14:textId="28DA0F59" w:rsidR="00366AF0" w:rsidRDefault="00366AF0">
      <w:pPr>
        <w:pStyle w:val="CommentText"/>
      </w:pPr>
      <w:r>
        <w:rPr>
          <w:rStyle w:val="CommentReference"/>
        </w:rPr>
        <w:annotationRef/>
      </w:r>
      <w:hyperlink r:id="rId4" w:history="1">
        <w:r w:rsidRPr="00CC7EAF">
          <w:rPr>
            <w:rStyle w:val="Hyperlink"/>
          </w:rPr>
          <w:t>https://www.inei.gob.pe/prensa/noticias/pobreza-monetaria-alcanzo-al-202-de-la-poblacion-en-el-ano-2019-12196/</w:t>
        </w:r>
      </w:hyperlink>
      <w:r w:rsidRPr="00E02032">
        <w:t>.</w:t>
      </w:r>
    </w:p>
  </w:comment>
  <w:comment w:id="126" w:author="Sooyoung Kim" w:date="2021-06-21T16:36:00Z" w:initials="SK">
    <w:p w14:paraId="222E3E53" w14:textId="72889F85" w:rsidR="00366AF0" w:rsidRDefault="00366AF0">
      <w:pPr>
        <w:pStyle w:val="CommentText"/>
      </w:pPr>
      <w:r>
        <w:rPr>
          <w:rStyle w:val="CommentReference"/>
        </w:rPr>
        <w:annotationRef/>
      </w:r>
      <w:r w:rsidRPr="00E02032">
        <w:t>(</w:t>
      </w:r>
      <w:hyperlink r:id="rId5" w:history="1">
        <w:r w:rsidRPr="00E02032">
          <w:rPr>
            <w:rStyle w:val="Hyperlink"/>
          </w:rPr>
          <w:t>https://www.inei.gob.pe/media/MenuRecursivo/publicaciones_digitales/Est/Lib1764/cap04.pdf</w:t>
        </w:r>
      </w:hyperlink>
      <w:r w:rsidRPr="00E02032">
        <w:t>,</w:t>
      </w:r>
    </w:p>
  </w:comment>
  <w:comment w:id="153" w:author="Sooyoung Kim" w:date="2021-06-21T16:48:00Z" w:initials="SK">
    <w:p w14:paraId="1F73920F" w14:textId="72CE7E46" w:rsidR="00366AF0" w:rsidRDefault="00366AF0">
      <w:pPr>
        <w:pStyle w:val="CommentText"/>
      </w:pPr>
      <w:r>
        <w:rPr>
          <w:rStyle w:val="CommentReference"/>
        </w:rPr>
        <w:annotationRef/>
      </w:r>
      <w:hyperlink r:id="rId6" w:history="1">
        <w:r w:rsidRPr="00E02032">
          <w:rPr>
            <w:rStyle w:val="Hyperlink"/>
          </w:rPr>
          <w:t>https://www.inei.gob.pe/media/MenuRecursivo/publicaciones_digitales/Est/Lib1764/cap04.pdf</w:t>
        </w:r>
      </w:hyperlink>
    </w:p>
  </w:comment>
  <w:comment w:id="185" w:author="Sooyoung Kim" w:date="2021-06-21T16:50:00Z" w:initials="SK">
    <w:p w14:paraId="1ECBDD6D" w14:textId="77777777" w:rsidR="000E30CC" w:rsidRPr="000E30CC" w:rsidRDefault="000E30CC" w:rsidP="000E30CC">
      <w:pPr>
        <w:pStyle w:val="CommentText"/>
      </w:pPr>
      <w:r>
        <w:rPr>
          <w:rStyle w:val="CommentReference"/>
        </w:rPr>
        <w:annotationRef/>
      </w:r>
      <w:r w:rsidRPr="000E30CC">
        <w:t>(http://www.ilo.org/wcmsp5/groups/public/---</w:t>
      </w:r>
      <w:proofErr w:type="spellStart"/>
      <w:r w:rsidRPr="000E30CC">
        <w:t>americas</w:t>
      </w:r>
      <w:proofErr w:type="spellEnd"/>
      <w:r w:rsidRPr="000E30CC">
        <w:t>/---</w:t>
      </w:r>
      <w:proofErr w:type="spellStart"/>
      <w:r w:rsidRPr="000E30CC">
        <w:t>ro</w:t>
      </w:r>
      <w:proofErr w:type="spellEnd"/>
      <w:r w:rsidRPr="000E30CC">
        <w:t>-lima/documents/publication/wcms_213905.pdf)</w:t>
      </w:r>
    </w:p>
  </w:comment>
  <w:comment w:id="187" w:author="Sooyoung Kim" w:date="2021-06-21T16:50:00Z" w:initials="SK">
    <w:p w14:paraId="52D54438" w14:textId="77777777" w:rsidR="00114281" w:rsidRDefault="00114281" w:rsidP="00114281">
      <w:pPr>
        <w:pStyle w:val="CommentText"/>
      </w:pPr>
      <w:r>
        <w:rPr>
          <w:rStyle w:val="CommentReference"/>
        </w:rPr>
        <w:annotationRef/>
      </w:r>
      <w:hyperlink r:id="rId7" w:history="1">
        <w:r w:rsidRPr="00E02032">
          <w:rPr>
            <w:rStyle w:val="Hyperlink"/>
          </w:rPr>
          <w:t>https://www.ncbi.nlm.nih.gov/pmc/articles/PMC7607729/</w:t>
        </w:r>
      </w:hyperlink>
    </w:p>
  </w:comment>
  <w:comment w:id="191" w:author="Sooyoung Kim" w:date="2021-06-21T17:20:00Z" w:initials="SK">
    <w:p w14:paraId="2BF8EADC" w14:textId="77777777" w:rsidR="0064055C" w:rsidRPr="00CC7EAF" w:rsidRDefault="0064055C" w:rsidP="0064055C">
      <w:pPr>
        <w:rPr>
          <w:rFonts w:ascii="Calibri" w:eastAsia="Calibri" w:hAnsi="Calibri" w:cs="Calibri"/>
          <w:color w:val="000000"/>
        </w:rPr>
      </w:pPr>
      <w:r>
        <w:rPr>
          <w:rStyle w:val="CommentReference"/>
        </w:rPr>
        <w:annotationRef/>
      </w:r>
      <w:r w:rsidRPr="00CC7EAF">
        <w:rPr>
          <w:rFonts w:ascii="Calibri" w:eastAsia="Calibri" w:hAnsi="Calibri" w:cs="Calibri"/>
          <w:color w:val="000000"/>
        </w:rPr>
        <w:t xml:space="preserve">(18. Hernandez-Vasquez A, Rojas-Roque C, </w:t>
      </w:r>
      <w:proofErr w:type="spellStart"/>
      <w:r w:rsidRPr="00CC7EAF">
        <w:rPr>
          <w:rFonts w:ascii="Calibri" w:eastAsia="Calibri" w:hAnsi="Calibri" w:cs="Calibri"/>
          <w:color w:val="000000"/>
        </w:rPr>
        <w:t>Santero</w:t>
      </w:r>
      <w:proofErr w:type="spellEnd"/>
      <w:r w:rsidRPr="00CC7EAF">
        <w:rPr>
          <w:rFonts w:ascii="Calibri" w:eastAsia="Calibri" w:hAnsi="Calibri" w:cs="Calibri"/>
          <w:color w:val="000000"/>
        </w:rPr>
        <w:t xml:space="preserve"> M, Prado-</w:t>
      </w:r>
      <w:proofErr w:type="spellStart"/>
      <w:r w:rsidRPr="00CC7EAF">
        <w:rPr>
          <w:rFonts w:ascii="Calibri" w:eastAsia="Calibri" w:hAnsi="Calibri" w:cs="Calibri"/>
          <w:color w:val="000000"/>
        </w:rPr>
        <w:t>Galbarro</w:t>
      </w:r>
      <w:proofErr w:type="spellEnd"/>
      <w:r w:rsidRPr="00CC7EAF">
        <w:rPr>
          <w:rFonts w:ascii="Calibri" w:eastAsia="Calibri" w:hAnsi="Calibri" w:cs="Calibri"/>
          <w:color w:val="000000"/>
        </w:rPr>
        <w:t xml:space="preserve"> FJ, </w:t>
      </w:r>
      <w:proofErr w:type="spellStart"/>
      <w:r w:rsidRPr="00CC7EAF">
        <w:rPr>
          <w:rFonts w:ascii="Calibri" w:eastAsia="Calibri" w:hAnsi="Calibri" w:cs="Calibri"/>
          <w:color w:val="000000"/>
        </w:rPr>
        <w:t>Rosselli</w:t>
      </w:r>
      <w:proofErr w:type="spellEnd"/>
      <w:r w:rsidRPr="00CC7EAF">
        <w:rPr>
          <w:rFonts w:ascii="Calibri" w:eastAsia="Calibri" w:hAnsi="Calibri" w:cs="Calibri"/>
          <w:color w:val="000000"/>
        </w:rPr>
        <w:t xml:space="preserve"> D. Health-related out-of-pocket expenses in older </w:t>
      </w:r>
      <w:proofErr w:type="spellStart"/>
      <w:r w:rsidRPr="00CC7EAF">
        <w:rPr>
          <w:rFonts w:ascii="Calibri" w:eastAsia="Calibri" w:hAnsi="Calibri" w:cs="Calibri"/>
          <w:color w:val="000000"/>
        </w:rPr>
        <w:t>peruvian</w:t>
      </w:r>
      <w:proofErr w:type="spellEnd"/>
      <w:r w:rsidRPr="00CC7EAF">
        <w:rPr>
          <w:rFonts w:ascii="Calibri" w:eastAsia="Calibri" w:hAnsi="Calibri" w:cs="Calibri"/>
          <w:color w:val="000000"/>
        </w:rPr>
        <w:t xml:space="preserve"> adults: analysis of the national household survey on living conditions and poverty 2017. Rev Peru Med Exp </w:t>
      </w:r>
      <w:proofErr w:type="spellStart"/>
      <w:r w:rsidRPr="00CC7EAF">
        <w:rPr>
          <w:rFonts w:ascii="Calibri" w:eastAsia="Calibri" w:hAnsi="Calibri" w:cs="Calibri"/>
          <w:color w:val="000000"/>
        </w:rPr>
        <w:t>Salud</w:t>
      </w:r>
      <w:proofErr w:type="spellEnd"/>
      <w:r w:rsidRPr="00CC7EAF">
        <w:rPr>
          <w:rFonts w:ascii="Calibri" w:eastAsia="Calibri" w:hAnsi="Calibri" w:cs="Calibri"/>
          <w:color w:val="000000"/>
        </w:rPr>
        <w:t xml:space="preserve"> Publica. 2018;35(3):390–399. [</w:t>
      </w:r>
      <w:hyperlink r:id="rId8" w:history="1">
        <w:r w:rsidRPr="00CC7EAF">
          <w:rPr>
            <w:rFonts w:ascii="Calibri" w:eastAsia="Calibri" w:hAnsi="Calibri" w:cs="Calibri"/>
            <w:color w:val="000000"/>
          </w:rPr>
          <w:t>PubMed</w:t>
        </w:r>
      </w:hyperlink>
      <w:r w:rsidRPr="00CC7EAF">
        <w:rPr>
          <w:rFonts w:ascii="Calibri" w:eastAsia="Calibri" w:hAnsi="Calibri" w:cs="Calibri"/>
          <w:color w:val="000000"/>
        </w:rPr>
        <w:t>] [</w:t>
      </w:r>
      <w:hyperlink r:id="rId9" w:tgtFrame="_blank" w:history="1">
        <w:r w:rsidRPr="00CC7EAF">
          <w:rPr>
            <w:rFonts w:ascii="Calibri" w:eastAsia="Calibri" w:hAnsi="Calibri" w:cs="Calibri"/>
            <w:color w:val="000000"/>
          </w:rPr>
          <w:t>Google Scholar</w:t>
        </w:r>
      </w:hyperlink>
      <w:r w:rsidRPr="00CC7EAF">
        <w:rPr>
          <w:rFonts w:ascii="Calibri" w:eastAsia="Calibri" w:hAnsi="Calibri" w:cs="Calibri"/>
          <w:color w:val="000000"/>
        </w:rPr>
        <w:t xml:space="preserve">] </w:t>
      </w:r>
      <w:proofErr w:type="spellStart"/>
      <w:r w:rsidRPr="00CC7EAF">
        <w:rPr>
          <w:rFonts w:ascii="Calibri" w:eastAsia="Calibri" w:hAnsi="Calibri" w:cs="Calibri"/>
          <w:color w:val="000000"/>
        </w:rPr>
        <w:t>Pavone</w:t>
      </w:r>
      <w:proofErr w:type="spellEnd"/>
      <w:r w:rsidRPr="00CC7EAF">
        <w:rPr>
          <w:rFonts w:ascii="Calibri" w:eastAsia="Calibri" w:hAnsi="Calibri" w:cs="Calibri"/>
          <w:color w:val="000000"/>
        </w:rPr>
        <w:t xml:space="preserve"> MP, Sanchez EJ. Determinants of out-of-pocket spending on health among the poor population served by public health services in Peru, 2010-2014Determinantes da </w:t>
      </w:r>
      <w:proofErr w:type="spellStart"/>
      <w:r w:rsidRPr="00CC7EAF">
        <w:rPr>
          <w:rFonts w:ascii="Calibri" w:eastAsia="Calibri" w:hAnsi="Calibri" w:cs="Calibri"/>
          <w:color w:val="000000"/>
        </w:rPr>
        <w:t>despesa</w:t>
      </w:r>
      <w:proofErr w:type="spellEnd"/>
      <w:r w:rsidRPr="00CC7EAF">
        <w:rPr>
          <w:rFonts w:ascii="Calibri" w:eastAsia="Calibri" w:hAnsi="Calibri" w:cs="Calibri"/>
          <w:color w:val="000000"/>
        </w:rPr>
        <w:t xml:space="preserve"> por </w:t>
      </w:r>
      <w:proofErr w:type="spellStart"/>
      <w:r w:rsidRPr="00CC7EAF">
        <w:rPr>
          <w:rFonts w:ascii="Calibri" w:eastAsia="Calibri" w:hAnsi="Calibri" w:cs="Calibri"/>
          <w:color w:val="000000"/>
        </w:rPr>
        <w:t>conta</w:t>
      </w:r>
      <w:proofErr w:type="spellEnd"/>
      <w:r w:rsidRPr="00CC7EAF">
        <w:rPr>
          <w:rFonts w:ascii="Calibri" w:eastAsia="Calibri" w:hAnsi="Calibri" w:cs="Calibri"/>
          <w:color w:val="000000"/>
        </w:rPr>
        <w:t xml:space="preserve"> propria </w:t>
      </w:r>
      <w:proofErr w:type="spellStart"/>
      <w:r w:rsidRPr="00CC7EAF">
        <w:rPr>
          <w:rFonts w:ascii="Calibri" w:eastAsia="Calibri" w:hAnsi="Calibri" w:cs="Calibri"/>
          <w:color w:val="000000"/>
        </w:rPr>
        <w:t>em</w:t>
      </w:r>
      <w:proofErr w:type="spellEnd"/>
      <w:r w:rsidRPr="00CC7EAF">
        <w:rPr>
          <w:rFonts w:ascii="Calibri" w:eastAsia="Calibri" w:hAnsi="Calibri" w:cs="Calibri"/>
          <w:color w:val="000000"/>
        </w:rPr>
        <w:t xml:space="preserve"> </w:t>
      </w:r>
      <w:proofErr w:type="spellStart"/>
      <w:r w:rsidRPr="00CC7EAF">
        <w:rPr>
          <w:rFonts w:ascii="Calibri" w:eastAsia="Calibri" w:hAnsi="Calibri" w:cs="Calibri"/>
          <w:color w:val="000000"/>
        </w:rPr>
        <w:t>saude</w:t>
      </w:r>
      <w:proofErr w:type="spellEnd"/>
      <w:r w:rsidRPr="00CC7EAF">
        <w:rPr>
          <w:rFonts w:ascii="Calibri" w:eastAsia="Calibri" w:hAnsi="Calibri" w:cs="Calibri"/>
          <w:color w:val="000000"/>
        </w:rPr>
        <w:t xml:space="preserve"> da </w:t>
      </w:r>
      <w:proofErr w:type="spellStart"/>
      <w:r w:rsidRPr="00CC7EAF">
        <w:rPr>
          <w:rFonts w:ascii="Calibri" w:eastAsia="Calibri" w:hAnsi="Calibri" w:cs="Calibri"/>
          <w:color w:val="000000"/>
        </w:rPr>
        <w:t>populacao</w:t>
      </w:r>
      <w:proofErr w:type="spellEnd"/>
      <w:r w:rsidRPr="00CC7EAF">
        <w:rPr>
          <w:rFonts w:ascii="Calibri" w:eastAsia="Calibri" w:hAnsi="Calibri" w:cs="Calibri"/>
          <w:color w:val="000000"/>
        </w:rPr>
        <w:t xml:space="preserve"> </w:t>
      </w:r>
      <w:proofErr w:type="spellStart"/>
      <w:r w:rsidRPr="00CC7EAF">
        <w:rPr>
          <w:rFonts w:ascii="Calibri" w:eastAsia="Calibri" w:hAnsi="Calibri" w:cs="Calibri"/>
          <w:color w:val="000000"/>
        </w:rPr>
        <w:t>pobre</w:t>
      </w:r>
      <w:proofErr w:type="spellEnd"/>
      <w:r w:rsidRPr="00CC7EAF">
        <w:rPr>
          <w:rFonts w:ascii="Calibri" w:eastAsia="Calibri" w:hAnsi="Calibri" w:cs="Calibri"/>
          <w:color w:val="000000"/>
        </w:rPr>
        <w:t xml:space="preserve"> </w:t>
      </w:r>
      <w:proofErr w:type="spellStart"/>
      <w:r w:rsidRPr="00CC7EAF">
        <w:rPr>
          <w:rFonts w:ascii="Calibri" w:eastAsia="Calibri" w:hAnsi="Calibri" w:cs="Calibri"/>
          <w:color w:val="000000"/>
        </w:rPr>
        <w:t>atendida</w:t>
      </w:r>
      <w:proofErr w:type="spellEnd"/>
      <w:r w:rsidRPr="00CC7EAF">
        <w:rPr>
          <w:rFonts w:ascii="Calibri" w:eastAsia="Calibri" w:hAnsi="Calibri" w:cs="Calibri"/>
          <w:color w:val="000000"/>
        </w:rPr>
        <w:t xml:space="preserve"> </w:t>
      </w:r>
      <w:proofErr w:type="spellStart"/>
      <w:r w:rsidRPr="00CC7EAF">
        <w:rPr>
          <w:rFonts w:ascii="Calibri" w:eastAsia="Calibri" w:hAnsi="Calibri" w:cs="Calibri"/>
          <w:color w:val="000000"/>
        </w:rPr>
        <w:t>em</w:t>
      </w:r>
      <w:proofErr w:type="spellEnd"/>
      <w:r w:rsidRPr="00CC7EAF">
        <w:rPr>
          <w:rFonts w:ascii="Calibri" w:eastAsia="Calibri" w:hAnsi="Calibri" w:cs="Calibri"/>
          <w:color w:val="000000"/>
        </w:rPr>
        <w:t xml:space="preserve"> </w:t>
      </w:r>
      <w:proofErr w:type="spellStart"/>
      <w:r w:rsidRPr="00CC7EAF">
        <w:rPr>
          <w:rFonts w:ascii="Calibri" w:eastAsia="Calibri" w:hAnsi="Calibri" w:cs="Calibri"/>
          <w:color w:val="000000"/>
        </w:rPr>
        <w:t>servicos</w:t>
      </w:r>
      <w:proofErr w:type="spellEnd"/>
      <w:r w:rsidRPr="00CC7EAF">
        <w:rPr>
          <w:rFonts w:ascii="Calibri" w:eastAsia="Calibri" w:hAnsi="Calibri" w:cs="Calibri"/>
          <w:color w:val="000000"/>
        </w:rPr>
        <w:t xml:space="preserve"> </w:t>
      </w:r>
      <w:proofErr w:type="spellStart"/>
      <w:r w:rsidRPr="00CC7EAF">
        <w:rPr>
          <w:rFonts w:ascii="Calibri" w:eastAsia="Calibri" w:hAnsi="Calibri" w:cs="Calibri"/>
          <w:color w:val="000000"/>
        </w:rPr>
        <w:t>publicos</w:t>
      </w:r>
      <w:proofErr w:type="spellEnd"/>
      <w:r w:rsidRPr="00CC7EAF">
        <w:rPr>
          <w:rFonts w:ascii="Calibri" w:eastAsia="Calibri" w:hAnsi="Calibri" w:cs="Calibri"/>
          <w:color w:val="000000"/>
        </w:rPr>
        <w:t xml:space="preserve"> de </w:t>
      </w:r>
      <w:proofErr w:type="spellStart"/>
      <w:r w:rsidRPr="00CC7EAF">
        <w:rPr>
          <w:rFonts w:ascii="Calibri" w:eastAsia="Calibri" w:hAnsi="Calibri" w:cs="Calibri"/>
          <w:color w:val="000000"/>
        </w:rPr>
        <w:t>saude</w:t>
      </w:r>
      <w:proofErr w:type="spellEnd"/>
      <w:r w:rsidRPr="00CC7EAF">
        <w:rPr>
          <w:rFonts w:ascii="Calibri" w:eastAsia="Calibri" w:hAnsi="Calibri" w:cs="Calibri"/>
          <w:color w:val="000000"/>
        </w:rPr>
        <w:t xml:space="preserve">, Peru, 2010–2014. Rev </w:t>
      </w:r>
      <w:proofErr w:type="spellStart"/>
      <w:r w:rsidRPr="00CC7EAF">
        <w:rPr>
          <w:rFonts w:ascii="Calibri" w:eastAsia="Calibri" w:hAnsi="Calibri" w:cs="Calibri"/>
          <w:color w:val="000000"/>
        </w:rPr>
        <w:t>Panam</w:t>
      </w:r>
      <w:proofErr w:type="spellEnd"/>
      <w:r w:rsidRPr="00CC7EAF">
        <w:rPr>
          <w:rFonts w:ascii="Calibri" w:eastAsia="Calibri" w:hAnsi="Calibri" w:cs="Calibri"/>
          <w:color w:val="000000"/>
        </w:rPr>
        <w:t xml:space="preserve"> </w:t>
      </w:r>
      <w:proofErr w:type="spellStart"/>
      <w:r w:rsidRPr="00CC7EAF">
        <w:rPr>
          <w:rFonts w:ascii="Calibri" w:eastAsia="Calibri" w:hAnsi="Calibri" w:cs="Calibri"/>
          <w:color w:val="000000"/>
        </w:rPr>
        <w:t>Salud</w:t>
      </w:r>
      <w:proofErr w:type="spellEnd"/>
      <w:r w:rsidRPr="00CC7EAF">
        <w:rPr>
          <w:rFonts w:ascii="Calibri" w:eastAsia="Calibri" w:hAnsi="Calibri" w:cs="Calibri"/>
          <w:color w:val="000000"/>
        </w:rPr>
        <w:t xml:space="preserve"> Publica. 2018;</w:t>
      </w:r>
      <w:proofErr w:type="gramStart"/>
      <w:r w:rsidRPr="00CC7EAF">
        <w:rPr>
          <w:rFonts w:ascii="Calibri" w:eastAsia="Calibri" w:hAnsi="Calibri" w:cs="Calibri"/>
          <w:color w:val="000000"/>
        </w:rPr>
        <w:t>42:e</w:t>
      </w:r>
      <w:proofErr w:type="gramEnd"/>
      <w:r w:rsidRPr="00CC7EAF">
        <w:rPr>
          <w:rFonts w:ascii="Calibri" w:eastAsia="Calibri" w:hAnsi="Calibri" w:cs="Calibri"/>
          <w:color w:val="000000"/>
        </w:rPr>
        <w:t>20. [</w:t>
      </w:r>
      <w:hyperlink r:id="rId10" w:history="1">
        <w:r w:rsidRPr="00CC7EAF">
          <w:rPr>
            <w:rFonts w:ascii="Calibri" w:eastAsia="Calibri" w:hAnsi="Calibri" w:cs="Calibri"/>
            <w:color w:val="000000"/>
          </w:rPr>
          <w:t>PMC free article</w:t>
        </w:r>
      </w:hyperlink>
      <w:r w:rsidRPr="00CC7EAF">
        <w:rPr>
          <w:rFonts w:ascii="Calibri" w:eastAsia="Calibri" w:hAnsi="Calibri" w:cs="Calibri"/>
          <w:color w:val="000000"/>
        </w:rPr>
        <w:t>] [</w:t>
      </w:r>
      <w:hyperlink r:id="rId11" w:history="1">
        <w:r w:rsidRPr="00CC7EAF">
          <w:rPr>
            <w:rFonts w:ascii="Calibri" w:eastAsia="Calibri" w:hAnsi="Calibri" w:cs="Calibri"/>
            <w:color w:val="000000"/>
          </w:rPr>
          <w:t>PubMed</w:t>
        </w:r>
      </w:hyperlink>
      <w:r w:rsidRPr="00CC7EAF">
        <w:rPr>
          <w:rFonts w:ascii="Calibri" w:eastAsia="Calibri" w:hAnsi="Calibri" w:cs="Calibri"/>
          <w:color w:val="000000"/>
        </w:rPr>
        <w:t>] [</w:t>
      </w:r>
      <w:hyperlink r:id="rId12" w:tgtFrame="_blank" w:history="1">
        <w:r w:rsidRPr="00CC7EAF">
          <w:rPr>
            <w:rFonts w:ascii="Calibri" w:eastAsia="Calibri" w:hAnsi="Calibri" w:cs="Calibri"/>
            <w:color w:val="000000"/>
          </w:rPr>
          <w:t>Google Scholar</w:t>
        </w:r>
      </w:hyperlink>
      <w:r w:rsidRPr="00CC7EAF">
        <w:rPr>
          <w:rFonts w:ascii="Calibri" w:eastAsia="Calibri" w:hAnsi="Calibri" w:cs="Calibri"/>
          <w:color w:val="000000"/>
        </w:rPr>
        <w:t>]</w:t>
      </w:r>
    </w:p>
    <w:p w14:paraId="0756C035" w14:textId="77777777" w:rsidR="0064055C" w:rsidRDefault="0064055C" w:rsidP="0064055C">
      <w:pPr>
        <w:pStyle w:val="CommentText"/>
      </w:pPr>
    </w:p>
  </w:comment>
  <w:comment w:id="194" w:author="Sooyoung Kim" w:date="2021-06-21T16:50:00Z" w:initials="SK">
    <w:p w14:paraId="0DFA58F8" w14:textId="77777777" w:rsidR="000E30CC" w:rsidRDefault="000E30CC" w:rsidP="000E30CC">
      <w:pPr>
        <w:pStyle w:val="CommentText"/>
      </w:pPr>
      <w:r>
        <w:rPr>
          <w:rStyle w:val="CommentReference"/>
        </w:rPr>
        <w:annotationRef/>
      </w:r>
      <w:r w:rsidRPr="00E02032">
        <w:rPr>
          <w:color w:val="000000"/>
          <w:shd w:val="clear" w:color="auto" w:fill="FFFFFF"/>
        </w:rPr>
        <w:t>https://www.inei.gob.pe/media/MenuRecursivo/publicaciones_digitales/Est/Lib1587/libro01.pdf</w:t>
      </w:r>
      <w:r w:rsidRPr="00E02032">
        <w:t>)</w:t>
      </w:r>
    </w:p>
  </w:comment>
  <w:comment w:id="198" w:author="Sooyoung Kim" w:date="2021-06-21T17:17:00Z" w:initials="SK">
    <w:p w14:paraId="6DBFA07C" w14:textId="77777777" w:rsidR="008254EF" w:rsidRDefault="008254EF" w:rsidP="008254EF">
      <w:pPr>
        <w:pStyle w:val="CommentText"/>
      </w:pPr>
      <w:r>
        <w:rPr>
          <w:rStyle w:val="CommentReference"/>
        </w:rPr>
        <w:annotationRef/>
      </w:r>
      <w:hyperlink r:id="rId13" w:history="1">
        <w:r w:rsidRPr="00CC7EAF">
          <w:rPr>
            <w:rFonts w:ascii="Calibri" w:eastAsia="Calibri" w:hAnsi="Calibri" w:cs="Calibri"/>
            <w:color w:val="000000"/>
          </w:rPr>
          <w:t>https://leyes.congreso.gob.pe/Documentos/Leyes/29344.pdf</w:t>
        </w:r>
      </w:hyperlink>
      <w:r w:rsidRPr="00CC7EAF">
        <w:rPr>
          <w:rFonts w:ascii="Calibri" w:eastAsia="Calibri" w:hAnsi="Calibri" w:cs="Calibri"/>
          <w:color w:val="000000"/>
        </w:rPr>
        <w:t>) was adopted to promote universal health care coverage (</w:t>
      </w:r>
      <w:hyperlink r:id="rId14" w:history="1">
        <w:r w:rsidRPr="00CC7EAF">
          <w:rPr>
            <w:rFonts w:ascii="Calibri" w:eastAsia="Calibri" w:hAnsi="Calibri" w:cs="Calibri"/>
            <w:color w:val="000000"/>
          </w:rPr>
          <w:t>http://www.scielo.org.pe/scielo.php?script=sci_arttext&amp;pid=S1726-46342009000200013</w:t>
        </w:r>
      </w:hyperlink>
      <w:r w:rsidRPr="00CC7EAF">
        <w:rPr>
          <w:rFonts w:ascii="Calibri" w:eastAsia="Calibri" w:hAnsi="Calibri" w:cs="Calibri"/>
          <w:color w:val="000000"/>
        </w:rPr>
        <w:t>)</w:t>
      </w:r>
    </w:p>
  </w:comment>
  <w:comment w:id="201" w:author="Sooyoung Kim" w:date="2021-06-21T17:19:00Z" w:initials="SK">
    <w:p w14:paraId="6B7CA510" w14:textId="77777777" w:rsidR="008254EF" w:rsidRDefault="008254EF" w:rsidP="008254EF">
      <w:pPr>
        <w:pStyle w:val="CommentText"/>
      </w:pPr>
      <w:r>
        <w:rPr>
          <w:rStyle w:val="CommentReference"/>
        </w:rPr>
        <w:annotationRef/>
      </w:r>
      <w:hyperlink r:id="rId15" w:history="1">
        <w:r w:rsidRPr="00CC7EAF">
          <w:rPr>
            <w:rFonts w:ascii="Calibri" w:eastAsia="Calibri" w:hAnsi="Calibri" w:cs="Calibri"/>
            <w:color w:val="000000"/>
          </w:rPr>
          <w:t>https://rpmesp.ins.gob.pe/index.php/rpmesp/article/view/3998/3314</w:t>
        </w:r>
      </w:hyperlink>
      <w:r w:rsidRPr="00CC7EAF">
        <w:rPr>
          <w:rFonts w:ascii="Calibri" w:eastAsia="Calibri" w:hAnsi="Calibri" w:cs="Calibri"/>
          <w:color w:val="000000"/>
        </w:rPr>
        <w:t>.</w:t>
      </w:r>
    </w:p>
  </w:comment>
  <w:comment w:id="207" w:author="Sooyoung Kim" w:date="2021-06-21T16:52:00Z" w:initials="SK">
    <w:p w14:paraId="039B4902" w14:textId="77777777" w:rsidR="008254EF" w:rsidRPr="008254EF" w:rsidRDefault="008254EF" w:rsidP="008254EF">
      <w:r>
        <w:rPr>
          <w:rStyle w:val="CommentReference"/>
        </w:rPr>
        <w:annotationRef/>
      </w:r>
      <w:r w:rsidRPr="008254EF">
        <w:t xml:space="preserve">https://www.mesadeconcertacion.org.pe/storage/documentos/2020-08-17/informe-salud-mclcp-2020-7-de-julio.pdf. </w:t>
      </w:r>
    </w:p>
    <w:p w14:paraId="774C9409" w14:textId="77777777" w:rsidR="008254EF" w:rsidRPr="008254EF" w:rsidRDefault="008254EF" w:rsidP="008254EF">
      <w:pPr>
        <w:pStyle w:val="CommentText"/>
      </w:pPr>
    </w:p>
  </w:comment>
  <w:comment w:id="255" w:author="Sooyoung Kim" w:date="2021-06-21T16:57:00Z" w:initials="SK">
    <w:p w14:paraId="4C02A304" w14:textId="2D3EDC5B" w:rsidR="000E30CC" w:rsidRPr="000E30CC" w:rsidRDefault="000E30CC">
      <w:pPr>
        <w:pStyle w:val="CommentText"/>
        <w:rPr>
          <w:lang w:val="fr-FR"/>
        </w:rPr>
      </w:pPr>
      <w:r>
        <w:rPr>
          <w:rStyle w:val="CommentReference"/>
        </w:rPr>
        <w:annotationRef/>
      </w:r>
      <w:r w:rsidRPr="000E30CC">
        <w:rPr>
          <w:rFonts w:ascii="Calibri" w:eastAsia="Calibri" w:hAnsi="Calibri" w:cs="Calibri"/>
          <w:color w:val="000000"/>
          <w:lang w:val="fr-FR"/>
        </w:rPr>
        <w:t>(</w:t>
      </w:r>
      <w:proofErr w:type="spellStart"/>
      <w:r w:rsidRPr="000E30CC">
        <w:rPr>
          <w:rFonts w:ascii="Calibri" w:eastAsia="Calibri" w:hAnsi="Calibri" w:cs="Calibri"/>
          <w:color w:val="000000"/>
          <w:lang w:val="fr-FR"/>
        </w:rPr>
        <w:t>Matus</w:t>
      </w:r>
      <w:proofErr w:type="spellEnd"/>
      <w:r w:rsidRPr="000E30CC">
        <w:rPr>
          <w:rFonts w:ascii="Calibri" w:eastAsia="Calibri" w:hAnsi="Calibri" w:cs="Calibri"/>
          <w:color w:val="000000"/>
          <w:lang w:val="fr-FR"/>
        </w:rPr>
        <w:t xml:space="preserve">-Lopez, </w:t>
      </w:r>
      <w:proofErr w:type="spellStart"/>
      <w:r w:rsidRPr="000E30CC">
        <w:rPr>
          <w:rFonts w:ascii="Calibri" w:eastAsia="Calibri" w:hAnsi="Calibri" w:cs="Calibri"/>
          <w:color w:val="000000"/>
          <w:lang w:val="fr-FR"/>
        </w:rPr>
        <w:t>Evaluación</w:t>
      </w:r>
      <w:proofErr w:type="spellEnd"/>
      <w:r w:rsidRPr="000E30CC">
        <w:rPr>
          <w:rFonts w:ascii="Calibri" w:eastAsia="Calibri" w:hAnsi="Calibri" w:cs="Calibri"/>
          <w:color w:val="000000"/>
          <w:lang w:val="fr-FR"/>
        </w:rPr>
        <w:t xml:space="preserve"> </w:t>
      </w:r>
      <w:proofErr w:type="spellStart"/>
      <w:r w:rsidRPr="000E30CC">
        <w:rPr>
          <w:rFonts w:ascii="Calibri" w:eastAsia="Calibri" w:hAnsi="Calibri" w:cs="Calibri"/>
          <w:color w:val="000000"/>
          <w:lang w:val="fr-FR"/>
        </w:rPr>
        <w:t>del</w:t>
      </w:r>
      <w:proofErr w:type="spellEnd"/>
      <w:r w:rsidRPr="000E30CC">
        <w:rPr>
          <w:rFonts w:ascii="Calibri" w:eastAsia="Calibri" w:hAnsi="Calibri" w:cs="Calibri"/>
          <w:color w:val="000000"/>
          <w:lang w:val="fr-FR"/>
        </w:rPr>
        <w:t xml:space="preserve"> </w:t>
      </w:r>
      <w:proofErr w:type="spellStart"/>
      <w:r w:rsidRPr="000E30CC">
        <w:rPr>
          <w:rFonts w:ascii="Calibri" w:eastAsia="Calibri" w:hAnsi="Calibri" w:cs="Calibri"/>
          <w:color w:val="000000"/>
          <w:lang w:val="fr-FR"/>
        </w:rPr>
        <w:t>espacio</w:t>
      </w:r>
      <w:proofErr w:type="spellEnd"/>
      <w:r w:rsidRPr="000E30CC">
        <w:rPr>
          <w:rFonts w:ascii="Calibri" w:eastAsia="Calibri" w:hAnsi="Calibri" w:cs="Calibri"/>
          <w:color w:val="000000"/>
          <w:lang w:val="fr-FR"/>
        </w:rPr>
        <w:t xml:space="preserve"> fiscal para la </w:t>
      </w:r>
      <w:proofErr w:type="spellStart"/>
      <w:r w:rsidRPr="000E30CC">
        <w:rPr>
          <w:rFonts w:ascii="Calibri" w:eastAsia="Calibri" w:hAnsi="Calibri" w:cs="Calibri"/>
          <w:color w:val="000000"/>
          <w:lang w:val="fr-FR"/>
        </w:rPr>
        <w:t>salud</w:t>
      </w:r>
      <w:proofErr w:type="spellEnd"/>
      <w:r w:rsidRPr="000E30CC">
        <w:rPr>
          <w:rFonts w:ascii="Calibri" w:eastAsia="Calibri" w:hAnsi="Calibri" w:cs="Calibri"/>
          <w:color w:val="000000"/>
          <w:lang w:val="fr-FR"/>
        </w:rPr>
        <w:t xml:space="preserve"> en </w:t>
      </w:r>
      <w:proofErr w:type="spellStart"/>
      <w:r w:rsidRPr="000E30CC">
        <w:rPr>
          <w:rFonts w:ascii="Calibri" w:eastAsia="Calibri" w:hAnsi="Calibri" w:cs="Calibri"/>
          <w:color w:val="000000"/>
          <w:lang w:val="fr-FR"/>
        </w:rPr>
        <w:t>Perú</w:t>
      </w:r>
      <w:proofErr w:type="spellEnd"/>
      <w:r w:rsidRPr="000E30CC">
        <w:rPr>
          <w:rFonts w:ascii="Calibri" w:eastAsia="Calibri" w:hAnsi="Calibri" w:cs="Calibri"/>
          <w:color w:val="000000"/>
          <w:lang w:val="fr-FR"/>
        </w:rPr>
        <w:t>)</w:t>
      </w:r>
    </w:p>
  </w:comment>
  <w:comment w:id="382" w:author="Sooyoung Kim" w:date="2021-06-21T16:57:00Z" w:initials="SK">
    <w:p w14:paraId="40ACA16C" w14:textId="77777777" w:rsidR="00114281" w:rsidRPr="000E30CC" w:rsidRDefault="00114281" w:rsidP="00114281">
      <w:pPr>
        <w:pStyle w:val="CommentText"/>
        <w:rPr>
          <w:lang w:val="fr-FR"/>
        </w:rPr>
      </w:pPr>
      <w:r>
        <w:rPr>
          <w:rStyle w:val="CommentReference"/>
        </w:rPr>
        <w:annotationRef/>
      </w:r>
      <w:r w:rsidRPr="000E30CC">
        <w:rPr>
          <w:rFonts w:ascii="Calibri" w:eastAsia="Calibri" w:hAnsi="Calibri" w:cs="Calibri"/>
          <w:color w:val="000000"/>
          <w:lang w:val="fr-FR"/>
        </w:rPr>
        <w:t>(</w:t>
      </w:r>
      <w:proofErr w:type="spellStart"/>
      <w:r w:rsidRPr="000E30CC">
        <w:rPr>
          <w:rFonts w:ascii="Calibri" w:eastAsia="Calibri" w:hAnsi="Calibri" w:cs="Calibri"/>
          <w:color w:val="000000"/>
          <w:lang w:val="fr-FR"/>
        </w:rPr>
        <w:t>Gasto</w:t>
      </w:r>
      <w:proofErr w:type="spellEnd"/>
      <w:r w:rsidRPr="000E30CC">
        <w:rPr>
          <w:rFonts w:ascii="Calibri" w:eastAsia="Calibri" w:hAnsi="Calibri" w:cs="Calibri"/>
          <w:color w:val="000000"/>
          <w:lang w:val="fr-FR"/>
        </w:rPr>
        <w:t xml:space="preserve"> public en </w:t>
      </w:r>
      <w:proofErr w:type="spellStart"/>
      <w:r w:rsidRPr="000E30CC">
        <w:rPr>
          <w:rFonts w:ascii="Calibri" w:eastAsia="Calibri" w:hAnsi="Calibri" w:cs="Calibri"/>
          <w:color w:val="000000"/>
          <w:lang w:val="fr-FR"/>
        </w:rPr>
        <w:t>salud</w:t>
      </w:r>
      <w:proofErr w:type="spellEnd"/>
      <w:r w:rsidRPr="000E30CC">
        <w:rPr>
          <w:rFonts w:ascii="Calibri" w:eastAsia="Calibri" w:hAnsi="Calibri" w:cs="Calibri"/>
          <w:color w:val="000000"/>
          <w:lang w:val="fr-FR"/>
        </w:rPr>
        <w:t>, INEI)</w:t>
      </w:r>
    </w:p>
  </w:comment>
  <w:comment w:id="396" w:author="Sooyoung Kim" w:date="2021-06-21T16:51:00Z" w:initials="SK">
    <w:p w14:paraId="3C94F568" w14:textId="0221716E" w:rsidR="000E30CC" w:rsidRPr="000E30CC" w:rsidRDefault="000E30CC">
      <w:pPr>
        <w:pStyle w:val="CommentText"/>
        <w:rPr>
          <w:lang w:val="fr-FR"/>
        </w:rPr>
      </w:pPr>
      <w:r>
        <w:rPr>
          <w:rStyle w:val="CommentReference"/>
        </w:rPr>
        <w:annotationRef/>
      </w:r>
      <w:proofErr w:type="spellStart"/>
      <w:r w:rsidRPr="000E30CC">
        <w:rPr>
          <w:color w:val="303030"/>
          <w:shd w:val="clear" w:color="auto" w:fill="FFFFFF"/>
          <w:lang w:val="fr-FR"/>
        </w:rPr>
        <w:t>MdS</w:t>
      </w:r>
      <w:proofErr w:type="spellEnd"/>
      <w:r w:rsidRPr="000E30CC">
        <w:rPr>
          <w:color w:val="303030"/>
          <w:shd w:val="clear" w:color="auto" w:fill="FFFFFF"/>
          <w:lang w:val="fr-FR"/>
        </w:rPr>
        <w:t xml:space="preserve">. </w:t>
      </w:r>
      <w:r w:rsidRPr="00E02032">
        <w:rPr>
          <w:color w:val="303030"/>
          <w:shd w:val="clear" w:color="auto" w:fill="FFFFFF"/>
          <w:lang w:val="es-ES"/>
        </w:rPr>
        <w:t xml:space="preserve">Plan Esencial de Aseguramiento en Salud-PEAS: Ley 29344 - Ley Marco de Aseguramiento Universal en Salud. Lima: Ministerio de Salud (MINSA)., Dirección General de Salud de las Personas </w:t>
      </w:r>
      <w:proofErr w:type="spellStart"/>
      <w:r w:rsidRPr="00E02032">
        <w:rPr>
          <w:color w:val="303030"/>
          <w:shd w:val="clear" w:color="auto" w:fill="FFFFFF"/>
          <w:lang w:val="es-ES"/>
        </w:rPr>
        <w:t>DdGS</w:t>
      </w:r>
      <w:proofErr w:type="spellEnd"/>
      <w:r w:rsidRPr="00E02032">
        <w:rPr>
          <w:color w:val="303030"/>
          <w:shd w:val="clear" w:color="auto" w:fill="FFFFFF"/>
          <w:lang w:val="es-ES"/>
        </w:rPr>
        <w:t>; 2010)</w:t>
      </w:r>
    </w:p>
  </w:comment>
  <w:comment w:id="428" w:author="Sooyoung Kim" w:date="2021-06-21T21:40:00Z" w:initials="SK">
    <w:p w14:paraId="5EF98C21" w14:textId="569A66FD" w:rsidR="008B0584" w:rsidRPr="008B0584" w:rsidRDefault="008B0584">
      <w:pPr>
        <w:pStyle w:val="CommentText"/>
        <w:rPr>
          <w:lang w:val="fr-FR"/>
        </w:rPr>
      </w:pPr>
      <w:r>
        <w:rPr>
          <w:rStyle w:val="CommentReference"/>
        </w:rPr>
        <w:annotationRef/>
      </w:r>
      <w:r w:rsidRPr="008B0584">
        <w:rPr>
          <w:rFonts w:ascii="Calibri" w:hAnsi="Calibri"/>
          <w:color w:val="000000"/>
          <w:sz w:val="22"/>
          <w:szCs w:val="22"/>
          <w:lang w:val="fr-FR"/>
        </w:rPr>
        <w:t>- </w:t>
      </w:r>
      <w:hyperlink r:id="rId16" w:tgtFrame="_blank" w:history="1">
        <w:r w:rsidRPr="008B0584">
          <w:rPr>
            <w:rFonts w:ascii="Calibri" w:hAnsi="Calibri"/>
            <w:color w:val="0000FF"/>
            <w:sz w:val="22"/>
            <w:szCs w:val="22"/>
            <w:u w:val="single"/>
            <w:lang w:val="fr-FR"/>
          </w:rPr>
          <w:t>https://journals.plos.org/plosone/article?id=10.1371/journal.pone.0240494</w:t>
        </w:r>
      </w:hyperlink>
      <w:r w:rsidRPr="008B0584">
        <w:rPr>
          <w:rFonts w:ascii="Calibri" w:hAnsi="Calibri"/>
          <w:color w:val="000000"/>
          <w:sz w:val="22"/>
          <w:szCs w:val="22"/>
          <w:lang w:val="fr-FR"/>
        </w:rPr>
        <w:t> </w:t>
      </w:r>
    </w:p>
  </w:comment>
  <w:comment w:id="432" w:author="Sooyoung Kim" w:date="2021-06-21T21:42:00Z" w:initials="SK">
    <w:p w14:paraId="1FBCE508" w14:textId="77777777" w:rsidR="00581973" w:rsidRPr="00581973" w:rsidRDefault="00581973" w:rsidP="00581973">
      <w:pPr>
        <w:pStyle w:val="CommentText"/>
        <w:rPr>
          <w:lang w:val="fr-FR"/>
        </w:rPr>
      </w:pPr>
      <w:r>
        <w:rPr>
          <w:rStyle w:val="CommentReference"/>
        </w:rPr>
        <w:annotationRef/>
      </w:r>
      <w:hyperlink r:id="rId17" w:tgtFrame="_blank" w:history="1">
        <w:r w:rsidRPr="008B0584">
          <w:rPr>
            <w:rFonts w:ascii="Calibri" w:hAnsi="Calibri"/>
            <w:color w:val="0000FF"/>
            <w:sz w:val="22"/>
            <w:szCs w:val="22"/>
            <w:u w:val="single"/>
            <w:lang w:val="fr-FR"/>
          </w:rPr>
          <w:t>https://www.sciencedirect.com/science/article/pii/S2666535220300197</w:t>
        </w:r>
      </w:hyperlink>
      <w:r w:rsidRPr="008B0584">
        <w:rPr>
          <w:rFonts w:ascii="Calibri" w:hAnsi="Calibri"/>
          <w:color w:val="000000"/>
          <w:sz w:val="22"/>
          <w:szCs w:val="22"/>
          <w:lang w:val="fr-FR"/>
        </w:rPr>
        <w:t>) </w:t>
      </w:r>
    </w:p>
  </w:comment>
  <w:comment w:id="434" w:author="Sooyoung Kim" w:date="2021-06-21T21:44:00Z" w:initials="SK">
    <w:p w14:paraId="4B3EABE8" w14:textId="77777777" w:rsidR="00581973" w:rsidRPr="008B0584" w:rsidRDefault="00581973" w:rsidP="00581973">
      <w:pPr>
        <w:rPr>
          <w:rFonts w:ascii="Calibri" w:hAnsi="Calibri"/>
          <w:sz w:val="22"/>
          <w:szCs w:val="22"/>
          <w:lang w:val="fr-FR"/>
        </w:rPr>
      </w:pPr>
      <w:r>
        <w:rPr>
          <w:rStyle w:val="CommentReference"/>
        </w:rPr>
        <w:annotationRef/>
      </w:r>
      <w:r w:rsidRPr="008B0584">
        <w:rPr>
          <w:rFonts w:ascii="Calibri" w:hAnsi="Calibri"/>
          <w:sz w:val="22"/>
          <w:szCs w:val="22"/>
          <w:lang w:val="fr-FR"/>
        </w:rPr>
        <w:t>(</w:t>
      </w:r>
      <w:hyperlink r:id="rId18" w:tgtFrame="_blank" w:history="1">
        <w:r w:rsidRPr="008B0584">
          <w:rPr>
            <w:rFonts w:ascii="Calibri" w:hAnsi="Calibri"/>
            <w:color w:val="0000FF"/>
            <w:sz w:val="22"/>
            <w:szCs w:val="22"/>
            <w:u w:val="single"/>
            <w:lang w:val="fr-FR"/>
          </w:rPr>
          <w:t>https://www.ceplan.gob.pe/informe-nacional/</w:t>
        </w:r>
      </w:hyperlink>
      <w:r w:rsidRPr="008B0584">
        <w:rPr>
          <w:rFonts w:ascii="Calibri" w:hAnsi="Calibri"/>
          <w:sz w:val="22"/>
          <w:szCs w:val="22"/>
          <w:lang w:val="fr-FR"/>
        </w:rPr>
        <w:t>). </w:t>
      </w:r>
    </w:p>
    <w:p w14:paraId="16906A1A" w14:textId="3E55B2C8" w:rsidR="00581973" w:rsidRPr="00581973" w:rsidRDefault="00581973">
      <w:pPr>
        <w:pStyle w:val="CommentText"/>
        <w:rPr>
          <w:lang w:val="fr-FR"/>
        </w:rPr>
      </w:pPr>
    </w:p>
  </w:comment>
  <w:comment w:id="807" w:author="Sooyoung Kim" w:date="2021-06-21T17:22:00Z" w:initials="SK">
    <w:p w14:paraId="216D3ECE" w14:textId="1E0CAE39" w:rsidR="008254EF" w:rsidRPr="00581973" w:rsidRDefault="008254EF">
      <w:pPr>
        <w:pStyle w:val="CommentText"/>
      </w:pPr>
      <w:r>
        <w:rPr>
          <w:rStyle w:val="CommentReference"/>
        </w:rPr>
        <w:annotationRef/>
      </w:r>
      <w:r w:rsidRPr="00581973">
        <w:rPr>
          <w:rFonts w:ascii="Calibri" w:eastAsia="Calibri" w:hAnsi="Calibri" w:cs="Calibri"/>
          <w:color w:val="000000"/>
        </w:rPr>
        <w:t>(</w:t>
      </w:r>
      <w:hyperlink r:id="rId19" w:history="1">
        <w:r w:rsidRPr="00581973">
          <w:rPr>
            <w:rFonts w:ascii="Calibri" w:eastAsia="Calibri" w:hAnsi="Calibri" w:cs="Calibri"/>
            <w:color w:val="000000"/>
          </w:rPr>
          <w:t>https://www.dge.gob.pe/portalnuevo/publicaciones/materiales/herramientas-para-la-vigilancia-epidemiologica/</w:t>
        </w:r>
      </w:hyperlink>
      <w:r w:rsidRPr="00581973">
        <w:rPr>
          <w:rFonts w:ascii="Calibri" w:eastAsia="Calibri" w:hAnsi="Calibri" w:cs="Calibri"/>
          <w:color w:val="000000"/>
        </w:rPr>
        <w:t>) (https://www.dge.gob.pe/portalnuevo/).</w:t>
      </w:r>
    </w:p>
  </w:comment>
  <w:comment w:id="826" w:author="Sooyoung Kim" w:date="2021-06-21T17:23:00Z" w:initials="SK">
    <w:p w14:paraId="60F6DD22" w14:textId="77777777" w:rsidR="008254EF" w:rsidRPr="008254EF" w:rsidRDefault="008254EF" w:rsidP="008254EF">
      <w:pPr>
        <w:pStyle w:val="cuerpo"/>
        <w:shd w:val="clear" w:color="auto" w:fill="FFFFFF"/>
        <w:spacing w:before="0" w:beforeAutospacing="0" w:after="0" w:afterAutospacing="0"/>
        <w:jc w:val="both"/>
        <w:rPr>
          <w:rFonts w:ascii="Calibri" w:eastAsia="Calibri" w:hAnsi="Calibri" w:cs="Calibri"/>
          <w:color w:val="000000"/>
          <w:lang w:val="fr-FR"/>
        </w:rPr>
      </w:pPr>
      <w:r>
        <w:rPr>
          <w:rStyle w:val="CommentReference"/>
        </w:rPr>
        <w:annotationRef/>
      </w:r>
      <w:r w:rsidRPr="008254EF">
        <w:rPr>
          <w:rFonts w:ascii="Calibri" w:eastAsia="Calibri" w:hAnsi="Calibri" w:cs="Calibri"/>
          <w:color w:val="000000"/>
          <w:lang w:val="fr-FR"/>
        </w:rPr>
        <w:t>(</w:t>
      </w:r>
      <w:hyperlink r:id="rId20" w:history="1">
        <w:r w:rsidRPr="008254EF">
          <w:rPr>
            <w:rFonts w:ascii="Calibri" w:eastAsia="Calibri" w:hAnsi="Calibri" w:cs="Calibri"/>
            <w:color w:val="000000"/>
            <w:lang w:val="fr-FR"/>
          </w:rPr>
          <w:t>https://cdn.www.gob.pe/uploads/document/file/344315/Memoria_de_gesti%C3%B3n_-_2015__Direcci%C3%B3n_General_de_Epidemiolog%C3%ADa_20190725-19981-1p5zkp4.pdf</w:t>
        </w:r>
      </w:hyperlink>
      <w:r w:rsidRPr="008254EF">
        <w:rPr>
          <w:rFonts w:ascii="Calibri" w:eastAsia="Calibri" w:hAnsi="Calibri" w:cs="Calibri"/>
          <w:color w:val="000000"/>
          <w:lang w:val="fr-FR"/>
        </w:rPr>
        <w:t>.)</w:t>
      </w:r>
    </w:p>
    <w:p w14:paraId="798E4AFF" w14:textId="77777777" w:rsidR="008254EF" w:rsidRPr="008254EF" w:rsidRDefault="008254EF" w:rsidP="008254EF">
      <w:pPr>
        <w:pStyle w:val="cuerpo"/>
        <w:shd w:val="clear" w:color="auto" w:fill="FFFFFF"/>
        <w:spacing w:before="0" w:beforeAutospacing="0" w:after="0" w:afterAutospacing="0"/>
        <w:jc w:val="both"/>
        <w:rPr>
          <w:rFonts w:ascii="Calibri" w:eastAsia="Calibri" w:hAnsi="Calibri" w:cs="Calibri"/>
          <w:color w:val="000000"/>
          <w:lang w:val="fr-FR"/>
        </w:rPr>
      </w:pPr>
    </w:p>
    <w:p w14:paraId="383D063C" w14:textId="62E01D2F" w:rsidR="008254EF" w:rsidRPr="008254EF" w:rsidRDefault="008254EF">
      <w:pPr>
        <w:pStyle w:val="CommentText"/>
        <w:rPr>
          <w:lang w:val="fr-FR"/>
        </w:rPr>
      </w:pPr>
    </w:p>
  </w:comment>
  <w:comment w:id="881" w:author="Sooyoung Kim" w:date="2021-06-21T17:34:00Z" w:initials="SK">
    <w:p w14:paraId="79C4A8EF" w14:textId="71F3B595" w:rsidR="00A27475" w:rsidRPr="00A27475" w:rsidRDefault="00A27475">
      <w:pPr>
        <w:pStyle w:val="CommentText"/>
        <w:rPr>
          <w:lang w:val="fr-FR"/>
        </w:rPr>
      </w:pPr>
      <w:r>
        <w:rPr>
          <w:rStyle w:val="CommentReference"/>
        </w:rPr>
        <w:annotationRef/>
      </w:r>
      <w:r w:rsidRPr="00A27475">
        <w:rPr>
          <w:lang w:val="fr-FR"/>
        </w:rPr>
        <w:t>https://www.dge.gob.pe/epipublic/uploads/alertas/alertas_202028.PDF</w:t>
      </w:r>
    </w:p>
  </w:comment>
  <w:comment w:id="890" w:author="Sooyoung Kim" w:date="2021-06-21T17:35:00Z" w:initials="SK">
    <w:p w14:paraId="2D8A091F" w14:textId="715BCAF2" w:rsidR="00A27475" w:rsidRPr="00A27475" w:rsidRDefault="00A27475">
      <w:pPr>
        <w:pStyle w:val="CommentText"/>
        <w:rPr>
          <w:lang w:val="fr-FR"/>
        </w:rPr>
      </w:pPr>
      <w:r>
        <w:rPr>
          <w:rStyle w:val="CommentReference"/>
        </w:rPr>
        <w:annotationRef/>
      </w:r>
      <w:r w:rsidRPr="00A27475">
        <w:rPr>
          <w:lang w:val="fr-FR"/>
        </w:rPr>
        <w:t>https://journals.plos.org/plosntds/article?id=10.1371/journal.pntd.0003033</w:t>
      </w:r>
    </w:p>
  </w:comment>
  <w:comment w:id="895" w:author="Sooyoung Kim" w:date="2021-06-21T17:28:00Z" w:initials="SK">
    <w:p w14:paraId="79FFDB95" w14:textId="5B01C9B4" w:rsidR="008254EF" w:rsidRPr="008254EF" w:rsidRDefault="008254EF">
      <w:pPr>
        <w:pStyle w:val="CommentText"/>
        <w:rPr>
          <w:lang w:val="fr-FR"/>
        </w:rPr>
      </w:pPr>
      <w:r>
        <w:rPr>
          <w:rStyle w:val="CommentReference"/>
        </w:rPr>
        <w:annotationRef/>
      </w:r>
      <w:r w:rsidRPr="008254EF">
        <w:rPr>
          <w:lang w:val="fr-FR"/>
        </w:rPr>
        <w:t>https://reliefweb.int/report/peru/dengue-epidemic-within-pandemic-peru</w:t>
      </w:r>
    </w:p>
  </w:comment>
  <w:comment w:id="904" w:author="Sooyoung Kim" w:date="2021-06-21T17:31:00Z" w:initials="SK">
    <w:p w14:paraId="07E6D124" w14:textId="7BB02933" w:rsidR="00A27475" w:rsidRPr="00A27475" w:rsidRDefault="00A27475">
      <w:pPr>
        <w:pStyle w:val="CommentText"/>
        <w:rPr>
          <w:lang w:val="fr-FR"/>
        </w:rPr>
      </w:pPr>
      <w:r>
        <w:rPr>
          <w:rStyle w:val="CommentReference"/>
        </w:rPr>
        <w:annotationRef/>
      </w:r>
      <w:r w:rsidRPr="00A27475">
        <w:rPr>
          <w:lang w:val="fr-FR"/>
        </w:rPr>
        <w:t>https://reliefweb.int/report/peru/dengue-epidemic-within-pandemic-peru</w:t>
      </w:r>
    </w:p>
  </w:comment>
  <w:comment w:id="909" w:author="Sooyoung Kim" w:date="2021-06-21T20:27:00Z" w:initials="SK">
    <w:p w14:paraId="3FF6FE98" w14:textId="21ED7499" w:rsidR="008E6CF4" w:rsidRPr="008E6CF4" w:rsidRDefault="008E6CF4">
      <w:pPr>
        <w:pStyle w:val="CommentText"/>
        <w:rPr>
          <w:lang w:val="fr-FR"/>
        </w:rPr>
      </w:pPr>
      <w:r>
        <w:rPr>
          <w:rStyle w:val="CommentReference"/>
        </w:rPr>
        <w:annotationRef/>
      </w:r>
      <w:r w:rsidRPr="008E6CF4">
        <w:rPr>
          <w:lang w:val="fr-FR"/>
        </w:rPr>
        <w:t>https://www.dge.gob.pe/epipublic/uploads/alertas/alertas_20213.pdf</w:t>
      </w:r>
    </w:p>
  </w:comment>
  <w:comment w:id="912" w:author="Sooyoung Kim" w:date="2021-06-21T21:41:00Z" w:initials="SK">
    <w:p w14:paraId="12443886" w14:textId="4F90BBD7" w:rsidR="008B0584" w:rsidRDefault="008B0584">
      <w:pPr>
        <w:pStyle w:val="CommentText"/>
      </w:pPr>
      <w:r>
        <w:rPr>
          <w:rStyle w:val="CommentReference"/>
        </w:rPr>
        <w:annotationRef/>
      </w:r>
      <w:r w:rsidRPr="008B0584">
        <w:rPr>
          <w:rFonts w:ascii="Calibri" w:eastAsia="Calibri" w:hAnsi="Calibri" w:cs="Calibri"/>
          <w:color w:val="000000"/>
        </w:rPr>
        <w:t>http://www.scielo.org.mx/scielo.php?script=sci_arttext&amp;pid=S2448-67602018000200003#B29 and https://pubmed.ncbi.nlm.nih.gov/16407338/</w:t>
      </w:r>
    </w:p>
  </w:comment>
  <w:comment w:id="932" w:author="Sooyoung Kim" w:date="2021-06-21T20:28:00Z" w:initials="SK">
    <w:p w14:paraId="12EB4F9B" w14:textId="5185A72D" w:rsidR="008E6CF4" w:rsidRPr="008B0584" w:rsidRDefault="008E6CF4">
      <w:pPr>
        <w:pStyle w:val="CommentText"/>
      </w:pPr>
      <w:r>
        <w:rPr>
          <w:rStyle w:val="CommentReference"/>
        </w:rPr>
        <w:annotationRef/>
      </w:r>
      <w:r w:rsidRPr="008B0584">
        <w:rPr>
          <w:rFonts w:ascii="Calibri" w:eastAsia="Calibri" w:hAnsi="Calibri" w:cs="Calibri"/>
        </w:rPr>
        <w:t>(</w:t>
      </w:r>
      <w:hyperlink r:id="rId21" w:history="1">
        <w:r w:rsidRPr="008B0584">
          <w:rPr>
            <w:rFonts w:ascii="Calibri" w:eastAsia="Calibri" w:hAnsi="Calibri" w:cs="Calibri"/>
            <w:color w:val="000000"/>
          </w:rPr>
          <w:t>https://www</w:t>
        </w:r>
        <w:r w:rsidRPr="008B0584">
          <w:rPr>
            <w:rFonts w:ascii="Calibri" w:eastAsia="Calibri" w:hAnsi="Calibri" w:cs="Calibri"/>
            <w:color w:val="000000"/>
          </w:rPr>
          <w:t>.</w:t>
        </w:r>
        <w:r w:rsidRPr="008B0584">
          <w:rPr>
            <w:rFonts w:ascii="Calibri" w:eastAsia="Calibri" w:hAnsi="Calibri" w:cs="Calibri"/>
            <w:color w:val="000000"/>
          </w:rPr>
          <w:t>paho.org/es/respuesta-emergencia-por-covid-19-peru</w:t>
        </w:r>
      </w:hyperlink>
      <w:r w:rsidRPr="008B0584">
        <w:rPr>
          <w:rFonts w:ascii="Calibri" w:eastAsia="Calibri" w:hAnsi="Calibri" w:cs="Calibri"/>
        </w:rPr>
        <w:t>)</w:t>
      </w:r>
    </w:p>
  </w:comment>
  <w:comment w:id="936" w:author="Sooyoung Kim" w:date="2021-06-21T20:32:00Z" w:initials="SK">
    <w:p w14:paraId="1CD59690" w14:textId="4F6DB072" w:rsidR="008E6CF4" w:rsidRPr="009C741B" w:rsidRDefault="008E6CF4">
      <w:pPr>
        <w:pStyle w:val="CommentText"/>
        <w:rPr>
          <w:lang w:val="fr-FR"/>
        </w:rPr>
      </w:pPr>
      <w:r>
        <w:rPr>
          <w:rStyle w:val="CommentReference"/>
        </w:rPr>
        <w:annotationRef/>
      </w:r>
      <w:hyperlink r:id="rId22" w:history="1">
        <w:r w:rsidRPr="009C741B">
          <w:rPr>
            <w:rFonts w:ascii="Calibri" w:eastAsia="Calibri" w:hAnsi="Calibri" w:cs="Calibri"/>
            <w:color w:val="000000"/>
            <w:lang w:val="fr-FR"/>
          </w:rPr>
          <w:t>https://www.dge.gob.pe/portal/docs/tools/coronavirus/coronavirus100621.pdf</w:t>
        </w:r>
      </w:hyperlink>
      <w:r w:rsidRPr="009C741B">
        <w:rPr>
          <w:rFonts w:ascii="Calibri" w:eastAsia="Calibri" w:hAnsi="Calibri" w:cs="Calibri"/>
          <w:color w:val="000000"/>
          <w:lang w:val="fr-FR"/>
        </w:rPr>
        <w:t>)</w:t>
      </w:r>
    </w:p>
  </w:comment>
  <w:comment w:id="940" w:author="Sooyoung Kim" w:date="2021-06-21T20:37:00Z" w:initials="SK">
    <w:p w14:paraId="1F2E8F0E" w14:textId="32ABB248" w:rsidR="009C741B" w:rsidRPr="009C741B" w:rsidRDefault="009C741B">
      <w:pPr>
        <w:pStyle w:val="CommentText"/>
        <w:rPr>
          <w:lang w:val="fr-FR"/>
        </w:rPr>
      </w:pPr>
      <w:r>
        <w:rPr>
          <w:rStyle w:val="CommentReference"/>
        </w:rPr>
        <w:annotationRef/>
      </w:r>
      <w:r w:rsidRPr="009C741B">
        <w:rPr>
          <w:rFonts w:ascii="Calibri" w:eastAsia="Calibri" w:hAnsi="Calibri" w:cs="Calibri"/>
          <w:color w:val="000000"/>
          <w:lang w:val="fr-FR"/>
        </w:rPr>
        <w:t>https://covid19.minsa.gob.pe/sala_situacional.asp)</w:t>
      </w:r>
    </w:p>
  </w:comment>
  <w:comment w:id="962" w:author="Sooyoung Kim" w:date="2021-06-21T20:38:00Z" w:initials="SK">
    <w:p w14:paraId="053DF739" w14:textId="4145F79F" w:rsidR="009C741B" w:rsidRPr="009C741B" w:rsidRDefault="009C741B">
      <w:pPr>
        <w:pStyle w:val="CommentText"/>
        <w:rPr>
          <w:lang w:val="fr-FR"/>
        </w:rPr>
      </w:pPr>
      <w:r>
        <w:rPr>
          <w:rStyle w:val="CommentReference"/>
        </w:rPr>
        <w:annotationRef/>
      </w:r>
      <w:r w:rsidRPr="009C741B">
        <w:rPr>
          <w:rFonts w:ascii="Calibri" w:eastAsia="Calibri" w:hAnsi="Calibri" w:cs="Calibri"/>
          <w:color w:val="000000"/>
          <w:lang w:val="fr-FR"/>
        </w:rPr>
        <w:t>https://www.inei.gob.pe/media/MenuRecursivo/publicaciones_digitales/Est/Lib1587/libro01.pdf.</w:t>
      </w:r>
    </w:p>
  </w:comment>
  <w:comment w:id="967" w:author="Sooyoung Kim" w:date="2021-06-21T16:57:00Z" w:initials="SK">
    <w:p w14:paraId="197D1C0E" w14:textId="77777777" w:rsidR="00114281" w:rsidRPr="008E6CF4" w:rsidRDefault="00114281" w:rsidP="00114281">
      <w:pPr>
        <w:pStyle w:val="CommentText"/>
        <w:rPr>
          <w:lang w:val="fr-FR"/>
        </w:rPr>
      </w:pPr>
      <w:r>
        <w:rPr>
          <w:rStyle w:val="CommentReference"/>
        </w:rPr>
        <w:annotationRef/>
      </w:r>
      <w:r w:rsidRPr="008E6CF4">
        <w:rPr>
          <w:rFonts w:ascii="Calibri" w:eastAsia="Calibri" w:hAnsi="Calibri" w:cs="Calibri"/>
          <w:color w:val="000000"/>
          <w:lang w:val="fr-FR"/>
        </w:rPr>
        <w:t>(</w:t>
      </w:r>
      <w:proofErr w:type="gramStart"/>
      <w:r w:rsidRPr="008E6CF4">
        <w:rPr>
          <w:rFonts w:ascii="Calibri" w:eastAsia="Calibri" w:hAnsi="Calibri" w:cs="Calibri"/>
          <w:color w:val="000000"/>
          <w:lang w:val="fr-FR"/>
        </w:rPr>
        <w:t>https://www.mesadeconcertacion.org.pe/storage/documentos/2020-08-17/informe-salud-mclcp-2020-7-de-julio.pdf</w:t>
      </w:r>
      <w:proofErr w:type="gramEnd"/>
      <w:r w:rsidRPr="008E6CF4">
        <w:rPr>
          <w:rFonts w:ascii="Calibri" w:eastAsia="Calibri" w:hAnsi="Calibri" w:cs="Calibri"/>
          <w:color w:val="000000"/>
          <w:lang w:val="fr-FR"/>
        </w:rPr>
        <w:t>)</w:t>
      </w:r>
    </w:p>
  </w:comment>
  <w:comment w:id="968" w:author="Sooyoung Kim" w:date="2021-06-21T16:49:00Z" w:initials="SK">
    <w:p w14:paraId="6FAA1209" w14:textId="77777777" w:rsidR="00114281" w:rsidRPr="00114281" w:rsidRDefault="00114281" w:rsidP="00114281">
      <w:pPr>
        <w:pStyle w:val="CommentText"/>
        <w:rPr>
          <w:lang w:val="fr-FR"/>
        </w:rPr>
      </w:pPr>
      <w:r>
        <w:rPr>
          <w:rStyle w:val="CommentReference"/>
        </w:rPr>
        <w:annotationRef/>
      </w:r>
      <w:r w:rsidRPr="00114281">
        <w:rPr>
          <w:lang w:val="fr-FR"/>
        </w:rPr>
        <w:t>(</w:t>
      </w:r>
      <w:hyperlink r:id="rId23" w:history="1">
        <w:r w:rsidRPr="00114281">
          <w:rPr>
            <w:rStyle w:val="Hyperlink"/>
            <w:lang w:val="fr-FR"/>
          </w:rPr>
          <w:t>https://www.ilo.org/wcmsp5/groups/public/---</w:t>
        </w:r>
        <w:proofErr w:type="spellStart"/>
        <w:r w:rsidRPr="00114281">
          <w:rPr>
            <w:rStyle w:val="Hyperlink"/>
            <w:lang w:val="fr-FR"/>
          </w:rPr>
          <w:t>americas</w:t>
        </w:r>
        <w:proofErr w:type="spellEnd"/>
        <w:r w:rsidRPr="00114281">
          <w:rPr>
            <w:rStyle w:val="Hyperlink"/>
            <w:lang w:val="fr-FR"/>
          </w:rPr>
          <w:t>/---</w:t>
        </w:r>
        <w:proofErr w:type="spellStart"/>
        <w:r w:rsidRPr="00114281">
          <w:rPr>
            <w:rStyle w:val="Hyperlink"/>
            <w:lang w:val="fr-FR"/>
          </w:rPr>
          <w:t>ro</w:t>
        </w:r>
        <w:proofErr w:type="spellEnd"/>
        <w:r w:rsidRPr="00114281">
          <w:rPr>
            <w:rStyle w:val="Hyperlink"/>
            <w:lang w:val="fr-FR"/>
          </w:rPr>
          <w:t>-lima/documents/publication/wcms_768040.pdf</w:t>
        </w:r>
      </w:hyperlink>
      <w:r w:rsidRPr="00114281">
        <w:rPr>
          <w:lang w:val="fr-FR"/>
        </w:rPr>
        <w:t>)</w:t>
      </w:r>
    </w:p>
  </w:comment>
  <w:comment w:id="970" w:author="Sooyoung Kim" w:date="2021-06-21T20:39:00Z" w:initials="SK">
    <w:p w14:paraId="76567566" w14:textId="77777777" w:rsidR="00A81970" w:rsidRPr="009C741B" w:rsidRDefault="00A81970" w:rsidP="00A81970">
      <w:pPr>
        <w:pStyle w:val="CommentText"/>
        <w:rPr>
          <w:lang w:val="fr-FR"/>
        </w:rPr>
      </w:pPr>
      <w:r>
        <w:rPr>
          <w:rStyle w:val="CommentReference"/>
        </w:rPr>
        <w:annotationRef/>
      </w:r>
      <w:r w:rsidRPr="009C741B">
        <w:rPr>
          <w:rFonts w:ascii="Calibri" w:eastAsia="Calibri" w:hAnsi="Calibri" w:cs="Calibri"/>
          <w:lang w:val="fr-FR"/>
        </w:rPr>
        <w:t>(</w:t>
      </w:r>
      <w:hyperlink r:id="rId24" w:history="1">
        <w:r w:rsidRPr="009C741B">
          <w:rPr>
            <w:rFonts w:ascii="Calibri" w:eastAsia="Calibri" w:hAnsi="Calibri" w:cs="Calibri"/>
            <w:color w:val="000000"/>
            <w:lang w:val="fr-FR"/>
          </w:rPr>
          <w:t>https://cdn.www.gob.pe/uploads/document/file/566448/DS044-PCM_1864948-2.pdf</w:t>
        </w:r>
      </w:hyperlink>
      <w:r w:rsidRPr="009C741B">
        <w:rPr>
          <w:rFonts w:ascii="Calibri" w:eastAsia="Calibri" w:hAnsi="Calibri" w:cs="Calibri"/>
          <w:lang w:val="fr-FR"/>
        </w:rPr>
        <w:t>)</w:t>
      </w:r>
    </w:p>
  </w:comment>
  <w:comment w:id="977" w:author="Sooyoung Kim" w:date="2021-06-21T20:53:00Z" w:initials="SK">
    <w:p w14:paraId="49A1B5DF" w14:textId="19558F38" w:rsidR="00A81970" w:rsidRPr="00A81970" w:rsidRDefault="00A81970">
      <w:pPr>
        <w:pStyle w:val="CommentText"/>
        <w:rPr>
          <w:lang w:val="fr-FR"/>
        </w:rPr>
      </w:pPr>
      <w:r>
        <w:rPr>
          <w:rStyle w:val="CommentReference"/>
        </w:rPr>
        <w:annotationRef/>
      </w:r>
      <w:hyperlink r:id="rId25" w:history="1">
        <w:r w:rsidRPr="00A81970">
          <w:rPr>
            <w:rStyle w:val="Hyperlink"/>
            <w:rFonts w:ascii="Calibri" w:eastAsia="Calibri" w:hAnsi="Calibri" w:cs="Calibri"/>
            <w:lang w:val="fr-FR"/>
          </w:rPr>
          <w:t>https://www.mesadeconcertacion.org.pe/storage/documentos/2020-08-17/informe-salud-mclcp-2020-7-de-julio.pdf</w:t>
        </w:r>
      </w:hyperlink>
      <w:r w:rsidRPr="00A81970">
        <w:rPr>
          <w:rFonts w:ascii="Calibri" w:eastAsia="Calibri" w:hAnsi="Calibri" w:cs="Calibri"/>
          <w:color w:val="000000"/>
          <w:lang w:val="fr-FR"/>
        </w:rPr>
        <w:t>.</w:t>
      </w:r>
    </w:p>
  </w:comment>
  <w:comment w:id="982" w:author="Sooyoung Kim" w:date="2021-06-21T20:58:00Z" w:initials="SK">
    <w:p w14:paraId="5E806941" w14:textId="77777777" w:rsidR="005F3C83" w:rsidRPr="00A81970" w:rsidRDefault="005F3C83" w:rsidP="005F3C83">
      <w:pPr>
        <w:pStyle w:val="CommentText"/>
        <w:rPr>
          <w:lang w:val="fr-FR"/>
        </w:rPr>
      </w:pPr>
      <w:r>
        <w:rPr>
          <w:rStyle w:val="CommentReference"/>
        </w:rPr>
        <w:annotationRef/>
      </w:r>
      <w:r w:rsidRPr="00A81970">
        <w:rPr>
          <w:rFonts w:ascii="Calibri" w:eastAsia="Calibri" w:hAnsi="Calibri" w:cs="Calibri"/>
          <w:color w:val="000000"/>
          <w:lang w:val="fr-FR"/>
        </w:rPr>
        <w:t>(</w:t>
      </w:r>
      <w:hyperlink r:id="rId26" w:history="1">
        <w:r w:rsidRPr="00A81970">
          <w:rPr>
            <w:rFonts w:ascii="Calibri" w:eastAsia="Calibri" w:hAnsi="Calibri" w:cs="Calibri"/>
            <w:color w:val="000000"/>
            <w:lang w:val="fr-FR"/>
          </w:rPr>
          <w:t>https://www.tvperu.gob.pe/noticias/nacionales/gobierno-publica-quinto-listado-de-deudos-del-personal-de-salud-fallecido-por-covid-19</w:t>
        </w:r>
      </w:hyperlink>
      <w:r w:rsidRPr="00A81970">
        <w:rPr>
          <w:rFonts w:ascii="Calibri" w:eastAsia="Calibri" w:hAnsi="Calibri" w:cs="Calibri"/>
          <w:color w:val="000000"/>
          <w:lang w:val="fr-FR"/>
        </w:rPr>
        <w:t>).</w:t>
      </w:r>
    </w:p>
  </w:comment>
  <w:comment w:id="983" w:author="Sooyoung Kim" w:date="2021-06-21T20:58:00Z" w:initials="SK">
    <w:p w14:paraId="7F52BAF3" w14:textId="77777777" w:rsidR="005F3C83" w:rsidRDefault="005F3C83" w:rsidP="005F3C83">
      <w:pPr>
        <w:pStyle w:val="CommentText"/>
      </w:pPr>
      <w:r>
        <w:rPr>
          <w:rStyle w:val="CommentReference"/>
        </w:rPr>
        <w:annotationRef/>
      </w:r>
      <w:r w:rsidRPr="00A81970">
        <w:rPr>
          <w:rFonts w:ascii="Calibri" w:eastAsia="Calibri" w:hAnsi="Calibri" w:cs="Calibri"/>
          <w:color w:val="000000"/>
          <w:lang w:val="fr-FR"/>
        </w:rPr>
        <w:t xml:space="preserve">(Centro </w:t>
      </w:r>
      <w:proofErr w:type="spellStart"/>
      <w:r w:rsidRPr="00A81970">
        <w:rPr>
          <w:rFonts w:ascii="Calibri" w:eastAsia="Calibri" w:hAnsi="Calibri" w:cs="Calibri"/>
          <w:color w:val="000000"/>
          <w:lang w:val="fr-FR"/>
        </w:rPr>
        <w:t>Nacional</w:t>
      </w:r>
      <w:proofErr w:type="spellEnd"/>
      <w:r w:rsidRPr="00A81970">
        <w:rPr>
          <w:rFonts w:ascii="Calibri" w:eastAsia="Calibri" w:hAnsi="Calibri" w:cs="Calibri"/>
          <w:color w:val="000000"/>
          <w:lang w:val="fr-FR"/>
        </w:rPr>
        <w:t xml:space="preserve"> de </w:t>
      </w:r>
      <w:proofErr w:type="spellStart"/>
      <w:r w:rsidRPr="00A81970">
        <w:rPr>
          <w:rFonts w:ascii="Calibri" w:eastAsia="Calibri" w:hAnsi="Calibri" w:cs="Calibri"/>
          <w:color w:val="000000"/>
          <w:lang w:val="fr-FR"/>
        </w:rPr>
        <w:t>Epidemiologia</w:t>
      </w:r>
      <w:proofErr w:type="spellEnd"/>
      <w:r w:rsidRPr="00A81970">
        <w:rPr>
          <w:rFonts w:ascii="Calibri" w:eastAsia="Calibri" w:hAnsi="Calibri" w:cs="Calibri"/>
          <w:color w:val="000000"/>
          <w:lang w:val="fr-FR"/>
        </w:rPr>
        <w:t xml:space="preserve">, </w:t>
      </w:r>
      <w:proofErr w:type="spellStart"/>
      <w:r w:rsidRPr="00A81970">
        <w:rPr>
          <w:rFonts w:ascii="Calibri" w:eastAsia="Calibri" w:hAnsi="Calibri" w:cs="Calibri"/>
          <w:color w:val="000000"/>
          <w:lang w:val="fr-FR"/>
        </w:rPr>
        <w:t>Prevención</w:t>
      </w:r>
      <w:proofErr w:type="spellEnd"/>
      <w:r w:rsidRPr="00A81970">
        <w:rPr>
          <w:rFonts w:ascii="Calibri" w:eastAsia="Calibri" w:hAnsi="Calibri" w:cs="Calibri"/>
          <w:color w:val="000000"/>
          <w:lang w:val="fr-FR"/>
        </w:rPr>
        <w:t xml:space="preserve"> y Control de </w:t>
      </w:r>
      <w:proofErr w:type="spellStart"/>
      <w:r w:rsidRPr="00A81970">
        <w:rPr>
          <w:rFonts w:ascii="Calibri" w:eastAsia="Calibri" w:hAnsi="Calibri" w:cs="Calibri"/>
          <w:color w:val="000000"/>
          <w:lang w:val="fr-FR"/>
        </w:rPr>
        <w:t>Enfermedades</w:t>
      </w:r>
      <w:proofErr w:type="spellEnd"/>
      <w:r w:rsidRPr="00A81970">
        <w:rPr>
          <w:rFonts w:ascii="Calibri" w:eastAsia="Calibri" w:hAnsi="Calibri" w:cs="Calibri"/>
          <w:color w:val="000000"/>
          <w:lang w:val="fr-FR"/>
        </w:rPr>
        <w:t xml:space="preserve">. </w:t>
      </w:r>
      <w:proofErr w:type="spellStart"/>
      <w:r w:rsidRPr="00CC7EAF">
        <w:rPr>
          <w:rFonts w:ascii="Calibri" w:eastAsia="Calibri" w:hAnsi="Calibri" w:cs="Calibri"/>
          <w:color w:val="000000"/>
        </w:rPr>
        <w:t>Información</w:t>
      </w:r>
      <w:proofErr w:type="spellEnd"/>
      <w:r w:rsidRPr="00CC7EAF">
        <w:rPr>
          <w:rFonts w:ascii="Calibri" w:eastAsia="Calibri" w:hAnsi="Calibri" w:cs="Calibri"/>
          <w:color w:val="000000"/>
        </w:rPr>
        <w:t xml:space="preserve"> </w:t>
      </w:r>
      <w:proofErr w:type="spellStart"/>
      <w:r w:rsidRPr="00CC7EAF">
        <w:rPr>
          <w:rFonts w:ascii="Calibri" w:eastAsia="Calibri" w:hAnsi="Calibri" w:cs="Calibri"/>
          <w:color w:val="000000"/>
        </w:rPr>
        <w:t>preliminar</w:t>
      </w:r>
      <w:proofErr w:type="spellEnd"/>
      <w:r w:rsidRPr="00CC7EAF">
        <w:rPr>
          <w:rFonts w:ascii="Calibri" w:eastAsia="Calibri" w:hAnsi="Calibri" w:cs="Calibri"/>
          <w:color w:val="000000"/>
        </w:rPr>
        <w:t xml:space="preserve"> SE 17),</w:t>
      </w:r>
    </w:p>
  </w:comment>
  <w:comment w:id="984" w:author="Sooyoung Kim" w:date="2021-06-21T21:00:00Z" w:initials="SK">
    <w:p w14:paraId="23DB0267" w14:textId="77777777" w:rsidR="005F3C83" w:rsidRDefault="005F3C83" w:rsidP="005F3C83">
      <w:pPr>
        <w:pStyle w:val="CommentText"/>
      </w:pPr>
      <w:r>
        <w:rPr>
          <w:rStyle w:val="CommentReference"/>
        </w:rPr>
        <w:annotationRef/>
      </w:r>
      <w:r>
        <w:t>Needs a reference</w:t>
      </w:r>
    </w:p>
  </w:comment>
  <w:comment w:id="989" w:author="Sooyoung Kim" w:date="2021-06-21T20:39:00Z" w:initials="SK">
    <w:p w14:paraId="57B1D4B3" w14:textId="77777777" w:rsidR="009C741B" w:rsidRPr="009C741B" w:rsidRDefault="009C741B" w:rsidP="009C741B">
      <w:pPr>
        <w:pStyle w:val="CommentText"/>
        <w:rPr>
          <w:lang w:val="fr-FR"/>
        </w:rPr>
      </w:pPr>
      <w:r>
        <w:rPr>
          <w:rStyle w:val="CommentReference"/>
        </w:rPr>
        <w:annotationRef/>
      </w:r>
      <w:r w:rsidRPr="009C741B">
        <w:rPr>
          <w:rFonts w:ascii="Calibri" w:eastAsia="Calibri" w:hAnsi="Calibri" w:cs="Calibri"/>
          <w:lang w:val="fr-FR"/>
        </w:rPr>
        <w:t>(</w:t>
      </w:r>
      <w:hyperlink r:id="rId27" w:history="1">
        <w:r w:rsidRPr="009C741B">
          <w:rPr>
            <w:rFonts w:ascii="Calibri" w:eastAsia="Calibri" w:hAnsi="Calibri" w:cs="Calibri"/>
            <w:color w:val="000000"/>
            <w:lang w:val="fr-FR"/>
          </w:rPr>
          <w:t>https://www.gob.pe/12365</w:t>
        </w:r>
      </w:hyperlink>
      <w:r w:rsidRPr="009C741B">
        <w:rPr>
          <w:rFonts w:ascii="Calibri" w:eastAsia="Calibri" w:hAnsi="Calibri" w:cs="Calibri"/>
          <w:lang w:val="fr-FR"/>
        </w:rPr>
        <w:t>)</w:t>
      </w:r>
    </w:p>
  </w:comment>
  <w:comment w:id="990" w:author="Sooyoung Kim" w:date="2021-06-21T20:40:00Z" w:initials="SK">
    <w:p w14:paraId="2F484388" w14:textId="77777777" w:rsidR="009C741B" w:rsidRPr="009C741B" w:rsidRDefault="009C741B" w:rsidP="009C741B">
      <w:pPr>
        <w:pStyle w:val="CommentText"/>
        <w:rPr>
          <w:lang w:val="fr-FR"/>
        </w:rPr>
      </w:pPr>
      <w:r>
        <w:rPr>
          <w:rStyle w:val="CommentReference"/>
        </w:rPr>
        <w:annotationRef/>
      </w:r>
      <w:r w:rsidRPr="009C741B">
        <w:rPr>
          <w:rFonts w:ascii="Calibri" w:eastAsia="Calibri" w:hAnsi="Calibri" w:cs="Calibri"/>
          <w:lang w:val="fr-FR"/>
        </w:rPr>
        <w:t>(</w:t>
      </w:r>
      <w:proofErr w:type="gramStart"/>
      <w:r w:rsidRPr="009C741B">
        <w:rPr>
          <w:rFonts w:ascii="Calibri" w:eastAsia="Calibri" w:hAnsi="Calibri" w:cs="Calibri"/>
          <w:lang w:val="fr-FR"/>
        </w:rPr>
        <w:t>https://www.gob.pe/11796</w:t>
      </w:r>
      <w:proofErr w:type="gramEnd"/>
      <w:r w:rsidRPr="009C741B">
        <w:rPr>
          <w:rFonts w:ascii="Calibri" w:eastAsia="Calibri" w:hAnsi="Calibri" w:cs="Calibri"/>
          <w:lang w:val="fr-FR"/>
        </w:rPr>
        <w:t>).</w:t>
      </w:r>
    </w:p>
  </w:comment>
  <w:comment w:id="991" w:author="Sooyoung Kim" w:date="2021-06-21T20:40:00Z" w:initials="SK">
    <w:p w14:paraId="025395C5" w14:textId="77777777" w:rsidR="009C741B" w:rsidRPr="009C741B" w:rsidRDefault="009C741B" w:rsidP="009C741B">
      <w:pPr>
        <w:pStyle w:val="cuerpo"/>
        <w:shd w:val="clear" w:color="auto" w:fill="FFFFFF"/>
        <w:spacing w:before="0" w:beforeAutospacing="0" w:after="0" w:afterAutospacing="0"/>
        <w:jc w:val="both"/>
        <w:rPr>
          <w:rFonts w:ascii="Calibri" w:eastAsia="Calibri" w:hAnsi="Calibri" w:cs="Calibri"/>
          <w:lang w:val="fr-FR"/>
        </w:rPr>
      </w:pPr>
      <w:r>
        <w:rPr>
          <w:rStyle w:val="CommentReference"/>
        </w:rPr>
        <w:annotationRef/>
      </w:r>
      <w:r w:rsidRPr="009C741B">
        <w:rPr>
          <w:rFonts w:ascii="Calibri" w:eastAsia="Calibri" w:hAnsi="Calibri" w:cs="Calibri"/>
          <w:lang w:val="fr-FR"/>
        </w:rPr>
        <w:t>(</w:t>
      </w:r>
      <w:proofErr w:type="gramStart"/>
      <w:r w:rsidRPr="009C741B">
        <w:rPr>
          <w:rFonts w:ascii="Calibri" w:eastAsia="Calibri" w:hAnsi="Calibri" w:cs="Calibri"/>
          <w:lang w:val="fr-FR"/>
        </w:rPr>
        <w:t>https://www.gob.pe/institucion/pcm/campa%C3%B1as/3451-campana-nacional-de-vacunacion-contra-la-covid-19</w:t>
      </w:r>
      <w:proofErr w:type="gramEnd"/>
      <w:r w:rsidRPr="009C741B">
        <w:rPr>
          <w:rFonts w:ascii="Calibri" w:eastAsia="Calibri" w:hAnsi="Calibri" w:cs="Calibri"/>
          <w:lang w:val="fr-FR"/>
        </w:rPr>
        <w:t>).</w:t>
      </w:r>
    </w:p>
    <w:p w14:paraId="5BA5667B" w14:textId="77777777" w:rsidR="009C741B" w:rsidRPr="009C741B" w:rsidRDefault="009C741B" w:rsidP="009C741B">
      <w:pPr>
        <w:pStyle w:val="CommentText"/>
        <w:rPr>
          <w:lang w:val="fr-FR"/>
        </w:rPr>
      </w:pPr>
    </w:p>
  </w:comment>
  <w:comment w:id="994" w:author="Sooyoung Kim" w:date="2021-06-21T20:50:00Z" w:initials="SK">
    <w:p w14:paraId="51DC2FDE" w14:textId="3958B3E8" w:rsidR="00A81970" w:rsidRPr="00A81970" w:rsidRDefault="00A81970">
      <w:pPr>
        <w:pStyle w:val="CommentText"/>
        <w:rPr>
          <w:lang w:val="fr-FR"/>
        </w:rPr>
      </w:pPr>
      <w:r>
        <w:rPr>
          <w:rStyle w:val="CommentReference"/>
        </w:rPr>
        <w:annotationRef/>
      </w:r>
      <w:hyperlink r:id="rId28" w:history="1">
        <w:r w:rsidRPr="00A81970">
          <w:rPr>
            <w:rFonts w:ascii="Calibri" w:eastAsia="Calibri" w:hAnsi="Calibri" w:cs="Calibri"/>
            <w:color w:val="000000"/>
            <w:lang w:val="fr-FR"/>
          </w:rPr>
          <w:t>https://busquedas.elperuano.pe/normaslegales/aprueban-la-directiva-administrativa-que-regula-la-cobertura-resolucion-jefatural-no-146-2020sis-1903230-1/</w:t>
        </w:r>
      </w:hyperlink>
      <w:r w:rsidRPr="00A81970">
        <w:rPr>
          <w:rFonts w:ascii="Calibri" w:eastAsia="Calibri" w:hAnsi="Calibri" w:cs="Calibri"/>
          <w:color w:val="000000"/>
          <w:lang w:val="fr-FR"/>
        </w:rPr>
        <w:t>.</w:t>
      </w:r>
    </w:p>
  </w:comment>
  <w:comment w:id="998" w:author="Sooyoung Kim" w:date="2021-06-21T20:51:00Z" w:initials="SK">
    <w:p w14:paraId="5D798DA5" w14:textId="77777777" w:rsidR="00A81970" w:rsidRPr="00A81970" w:rsidRDefault="00A81970" w:rsidP="00A81970">
      <w:pPr>
        <w:rPr>
          <w:rFonts w:ascii="Calibri" w:eastAsia="Calibri" w:hAnsi="Calibri" w:cs="Calibri"/>
          <w:lang w:val="fr-FR"/>
        </w:rPr>
      </w:pPr>
      <w:r>
        <w:rPr>
          <w:rStyle w:val="CommentReference"/>
        </w:rPr>
        <w:annotationRef/>
      </w:r>
      <w:proofErr w:type="gramStart"/>
      <w:r w:rsidRPr="00A81970">
        <w:rPr>
          <w:rFonts w:ascii="Calibri" w:eastAsia="Calibri" w:hAnsi="Calibri" w:cs="Calibri"/>
          <w:color w:val="000000"/>
          <w:lang w:val="fr-FR"/>
        </w:rPr>
        <w:t>https://cdn.www.gob.pe/uploads/document/file/1494073/Informe%20t%C3%A9cnico%20de%20an%C3%A1lisis%20e%20identificaci%C3%B3n%20de%20las%20personas%20no%20aseguradas%20en%20salud%20a%20nivel%20nacional%2023%20de%20diciembre..</w:t>
      </w:r>
      <w:proofErr w:type="gramEnd"/>
      <w:r w:rsidRPr="00A81970">
        <w:rPr>
          <w:rFonts w:ascii="Calibri" w:eastAsia="Calibri" w:hAnsi="Calibri" w:cs="Calibri"/>
          <w:color w:val="000000"/>
          <w:lang w:val="fr-FR"/>
        </w:rPr>
        <w:t>pdf.</w:t>
      </w:r>
    </w:p>
    <w:p w14:paraId="1B3BD181" w14:textId="77777777" w:rsidR="00A81970" w:rsidRPr="00A81970" w:rsidRDefault="00A81970" w:rsidP="00A81970">
      <w:pPr>
        <w:pStyle w:val="cuerpo"/>
        <w:shd w:val="clear" w:color="auto" w:fill="FFFFFF"/>
        <w:spacing w:before="0" w:beforeAutospacing="0" w:after="0" w:afterAutospacing="0"/>
        <w:jc w:val="both"/>
        <w:rPr>
          <w:rFonts w:ascii="Calibri" w:eastAsia="Calibri" w:hAnsi="Calibri" w:cs="Calibri"/>
          <w:lang w:val="fr-FR"/>
        </w:rPr>
      </w:pPr>
    </w:p>
    <w:p w14:paraId="6F278DEE" w14:textId="60E0FE2E" w:rsidR="00A81970" w:rsidRPr="00A81970" w:rsidRDefault="00A81970">
      <w:pPr>
        <w:pStyle w:val="CommentText"/>
        <w:rPr>
          <w:lang w:val="fr-FR"/>
        </w:rPr>
      </w:pPr>
    </w:p>
  </w:comment>
  <w:comment w:id="1023" w:author="Sooyoung Kim" w:date="2021-06-21T20:42:00Z" w:initials="SK">
    <w:p w14:paraId="2A628B35" w14:textId="77777777" w:rsidR="009C741B" w:rsidRPr="009C741B" w:rsidRDefault="009C741B" w:rsidP="009C741B">
      <w:pPr>
        <w:pStyle w:val="CommentText"/>
        <w:rPr>
          <w:lang w:val="fr-FR"/>
        </w:rPr>
      </w:pPr>
      <w:r>
        <w:rPr>
          <w:rStyle w:val="CommentReference"/>
        </w:rPr>
        <w:annotationRef/>
      </w:r>
      <w:r w:rsidRPr="009C741B">
        <w:rPr>
          <w:rFonts w:ascii="Calibri" w:eastAsia="Calibri" w:hAnsi="Calibri" w:cs="Calibri"/>
          <w:color w:val="000000"/>
          <w:lang w:val="fr-FR"/>
        </w:rPr>
        <w:t>(</w:t>
      </w:r>
      <w:proofErr w:type="gramStart"/>
      <w:r w:rsidRPr="009C741B">
        <w:rPr>
          <w:rFonts w:ascii="Calibri" w:eastAsia="Calibri" w:hAnsi="Calibri" w:cs="Calibri"/>
          <w:color w:val="000000"/>
          <w:lang w:val="fr-FR"/>
        </w:rPr>
        <w:t>https://www.gob.pe/institucion/pcm/colecciones/787-normativa-sobre-estado-de-emergencia-por-coronavirus )</w:t>
      </w:r>
      <w:proofErr w:type="gramEnd"/>
    </w:p>
  </w:comment>
  <w:comment w:id="1024" w:author="Sooyoung Kim" w:date="2021-06-21T20:42:00Z" w:initials="SK">
    <w:p w14:paraId="6472CA26" w14:textId="77777777" w:rsidR="009C741B" w:rsidRPr="009C741B" w:rsidRDefault="009C741B" w:rsidP="009C741B">
      <w:pPr>
        <w:pStyle w:val="CommentText"/>
        <w:rPr>
          <w:lang w:val="fr-FR"/>
        </w:rPr>
      </w:pPr>
      <w:r>
        <w:rPr>
          <w:rStyle w:val="CommentReference"/>
        </w:rPr>
        <w:annotationRef/>
      </w:r>
      <w:hyperlink r:id="rId29" w:history="1">
        <w:r w:rsidRPr="009C741B">
          <w:rPr>
            <w:rFonts w:ascii="Calibri" w:eastAsia="Calibri" w:hAnsi="Calibri" w:cs="Calibri"/>
            <w:color w:val="000000"/>
            <w:lang w:val="fr-FR"/>
          </w:rPr>
          <w:t>http://focoeconomico.org/2020/05/29/covid-19-pobreza-monetaria-y-desigualdad/</w:t>
        </w:r>
      </w:hyperlink>
      <w:r w:rsidRPr="009C741B">
        <w:rPr>
          <w:rFonts w:ascii="Calibri" w:eastAsia="Calibri" w:hAnsi="Calibri" w:cs="Calibri"/>
          <w:color w:val="000000"/>
          <w:lang w:val="fr-FR"/>
        </w:rPr>
        <w:t>,</w:t>
      </w:r>
    </w:p>
  </w:comment>
  <w:comment w:id="1025" w:author="Sooyoung Kim" w:date="2021-06-21T20:43:00Z" w:initials="SK">
    <w:p w14:paraId="22C20938" w14:textId="77777777" w:rsidR="009C741B" w:rsidRPr="009C741B" w:rsidRDefault="009C741B" w:rsidP="009C741B">
      <w:pPr>
        <w:rPr>
          <w:rFonts w:ascii="Calibri" w:eastAsia="Calibri" w:hAnsi="Calibri" w:cs="Calibri"/>
          <w:color w:val="000000"/>
          <w:lang w:val="fr-FR"/>
        </w:rPr>
      </w:pPr>
      <w:r>
        <w:rPr>
          <w:rStyle w:val="CommentReference"/>
        </w:rPr>
        <w:annotationRef/>
      </w:r>
      <w:r w:rsidRPr="009C741B">
        <w:rPr>
          <w:rFonts w:ascii="Calibri" w:eastAsia="Calibri" w:hAnsi="Calibri" w:cs="Calibri"/>
          <w:color w:val="000000"/>
          <w:lang w:val="fr-FR"/>
        </w:rPr>
        <w:t>(</w:t>
      </w:r>
      <w:hyperlink r:id="rId30" w:history="1">
        <w:r w:rsidRPr="009C741B">
          <w:rPr>
            <w:rFonts w:ascii="Calibri" w:eastAsia="Calibri" w:hAnsi="Calibri" w:cs="Calibri"/>
            <w:color w:val="000000"/>
            <w:lang w:val="fr-FR"/>
          </w:rPr>
          <w:t>https://www.gob.pe/institucion/minsa/informes-publicaciones/588245-plan-de-intervencion-para-comunidades-indigenas-y-centros-poblados-rurales-de-la-amazonia-frente-a-la-emergencia-del-covid-19</w:t>
        </w:r>
      </w:hyperlink>
      <w:r w:rsidRPr="009C741B">
        <w:rPr>
          <w:rFonts w:ascii="Calibri" w:eastAsia="Calibri" w:hAnsi="Calibri" w:cs="Calibri"/>
          <w:color w:val="000000"/>
          <w:lang w:val="fr-FR"/>
        </w:rPr>
        <w:t>).</w:t>
      </w:r>
    </w:p>
    <w:p w14:paraId="08E87506" w14:textId="77777777" w:rsidR="009C741B" w:rsidRPr="009C741B" w:rsidRDefault="009C741B" w:rsidP="009C741B">
      <w:pPr>
        <w:rPr>
          <w:rFonts w:ascii="Calibri" w:eastAsia="Calibri" w:hAnsi="Calibri" w:cs="Calibri"/>
          <w:color w:val="000000"/>
          <w:lang w:val="fr-FR"/>
        </w:rPr>
      </w:pPr>
    </w:p>
    <w:p w14:paraId="58DE2C30" w14:textId="77777777" w:rsidR="009C741B" w:rsidRPr="009C741B" w:rsidRDefault="009C741B" w:rsidP="009C741B">
      <w:pPr>
        <w:pStyle w:val="CommentText"/>
        <w:rPr>
          <w:lang w:val="fr-FR"/>
        </w:rPr>
      </w:pPr>
    </w:p>
  </w:comment>
  <w:comment w:id="1529" w:author="Sooyoung Kim" w:date="2021-06-21T21:18:00Z" w:initials="SK">
    <w:p w14:paraId="5254D1C2" w14:textId="77777777" w:rsidR="0087566B" w:rsidRPr="0087566B" w:rsidRDefault="0087566B" w:rsidP="0087566B">
      <w:pPr>
        <w:pStyle w:val="CommentText"/>
        <w:rPr>
          <w:lang w:val="fr-FR"/>
        </w:rPr>
      </w:pPr>
      <w:r>
        <w:rPr>
          <w:rStyle w:val="CommentReference"/>
        </w:rPr>
        <w:annotationRef/>
      </w:r>
      <w:hyperlink r:id="rId31" w:history="1">
        <w:r w:rsidRPr="0087566B">
          <w:rPr>
            <w:rFonts w:ascii="Calibri" w:eastAsia="Calibri" w:hAnsi="Calibri" w:cs="Calibri"/>
            <w:color w:val="000000"/>
            <w:lang w:val="fr-FR"/>
          </w:rPr>
          <w:t>https://busquedas.elperuano.pe/normaslegales/decreto-supremo-que-aprueba-el-reglamento-de-la-ley-n-30421-decreto-supremo-n-005-2021-sa-1922320-2/</w:t>
        </w:r>
      </w:hyperlink>
      <w:r w:rsidRPr="0087566B">
        <w:rPr>
          <w:rFonts w:ascii="Calibri" w:eastAsia="Calibri" w:hAnsi="Calibri" w:cs="Calibri"/>
          <w:color w:val="000000"/>
          <w:lang w:val="fr-FR"/>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AF8638E" w15:done="0"/>
  <w15:commentEx w15:paraId="3996A0C6" w15:done="0"/>
  <w15:commentEx w15:paraId="088B23A0" w15:done="0"/>
  <w15:commentEx w15:paraId="4545710A" w15:done="0"/>
  <w15:commentEx w15:paraId="222E3E53" w15:done="0"/>
  <w15:commentEx w15:paraId="1F73920F" w15:done="0"/>
  <w15:commentEx w15:paraId="1ECBDD6D" w15:done="0"/>
  <w15:commentEx w15:paraId="52D54438" w15:done="0"/>
  <w15:commentEx w15:paraId="0756C035" w15:done="0"/>
  <w15:commentEx w15:paraId="0DFA58F8" w15:done="0"/>
  <w15:commentEx w15:paraId="6DBFA07C" w15:done="0"/>
  <w15:commentEx w15:paraId="6B7CA510" w15:done="0"/>
  <w15:commentEx w15:paraId="774C9409" w15:done="0"/>
  <w15:commentEx w15:paraId="4C02A304" w15:done="0"/>
  <w15:commentEx w15:paraId="40ACA16C" w15:done="0"/>
  <w15:commentEx w15:paraId="3C94F568" w15:done="0"/>
  <w15:commentEx w15:paraId="5EF98C21" w15:done="0"/>
  <w15:commentEx w15:paraId="1FBCE508" w15:done="0"/>
  <w15:commentEx w15:paraId="16906A1A" w15:done="0"/>
  <w15:commentEx w15:paraId="216D3ECE" w15:done="0"/>
  <w15:commentEx w15:paraId="383D063C" w15:done="0"/>
  <w15:commentEx w15:paraId="79C4A8EF" w15:done="0"/>
  <w15:commentEx w15:paraId="2D8A091F" w15:done="0"/>
  <w15:commentEx w15:paraId="79FFDB95" w15:done="0"/>
  <w15:commentEx w15:paraId="07E6D124" w15:done="0"/>
  <w15:commentEx w15:paraId="3FF6FE98" w15:done="0"/>
  <w15:commentEx w15:paraId="12443886" w15:done="0"/>
  <w15:commentEx w15:paraId="12EB4F9B" w15:done="0"/>
  <w15:commentEx w15:paraId="1CD59690" w15:done="0"/>
  <w15:commentEx w15:paraId="1F2E8F0E" w15:done="0"/>
  <w15:commentEx w15:paraId="053DF739" w15:done="0"/>
  <w15:commentEx w15:paraId="197D1C0E" w15:done="0"/>
  <w15:commentEx w15:paraId="6FAA1209" w15:done="0"/>
  <w15:commentEx w15:paraId="76567566" w15:done="0"/>
  <w15:commentEx w15:paraId="49A1B5DF" w15:done="0"/>
  <w15:commentEx w15:paraId="5E806941" w15:done="0"/>
  <w15:commentEx w15:paraId="7F52BAF3" w15:done="0"/>
  <w15:commentEx w15:paraId="23DB0267" w15:done="0"/>
  <w15:commentEx w15:paraId="57B1D4B3" w15:done="0"/>
  <w15:commentEx w15:paraId="2F484388" w15:done="0"/>
  <w15:commentEx w15:paraId="5BA5667B" w15:done="0"/>
  <w15:commentEx w15:paraId="51DC2FDE" w15:done="0"/>
  <w15:commentEx w15:paraId="6F278DEE" w15:done="0"/>
  <w15:commentEx w15:paraId="2A628B35" w15:done="0"/>
  <w15:commentEx w15:paraId="6472CA26" w15:done="0"/>
  <w15:commentEx w15:paraId="58DE2C30" w15:done="0"/>
  <w15:commentEx w15:paraId="5254D1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B3E4C" w16cex:dateUtc="2021-06-21T20:35:00Z"/>
  <w16cex:commentExtensible w16cex:durableId="247B466B" w16cex:dateUtc="2021-06-21T21:10:00Z"/>
  <w16cex:commentExtensible w16cex:durableId="247B3E60" w16cex:dateUtc="2021-06-21T20:35:00Z"/>
  <w16cex:commentExtensible w16cex:durableId="247B3E74" w16cex:dateUtc="2021-06-21T20:36:00Z"/>
  <w16cex:commentExtensible w16cex:durableId="247B3E80" w16cex:dateUtc="2021-06-21T20:36:00Z"/>
  <w16cex:commentExtensible w16cex:durableId="247B4173" w16cex:dateUtc="2021-06-21T20:48:00Z"/>
  <w16cex:commentExtensible w16cex:durableId="247B41C9" w16cex:dateUtc="2021-06-21T20:50:00Z"/>
  <w16cex:commentExtensible w16cex:durableId="247B41EA" w16cex:dateUtc="2021-06-21T20:50:00Z"/>
  <w16cex:commentExtensible w16cex:durableId="247B48E1" w16cex:dateUtc="2021-06-21T21:20:00Z"/>
  <w16cex:commentExtensible w16cex:durableId="247B41DF" w16cex:dateUtc="2021-06-21T20:50:00Z"/>
  <w16cex:commentExtensible w16cex:durableId="247B481F" w16cex:dateUtc="2021-06-21T21:17:00Z"/>
  <w16cex:commentExtensible w16cex:durableId="247B4891" w16cex:dateUtc="2021-06-21T21:19:00Z"/>
  <w16cex:commentExtensible w16cex:durableId="247B424C" w16cex:dateUtc="2021-06-21T20:52:00Z"/>
  <w16cex:commentExtensible w16cex:durableId="247B4361" w16cex:dateUtc="2021-06-21T20:57:00Z"/>
  <w16cex:commentExtensible w16cex:durableId="247B4371" w16cex:dateUtc="2021-06-21T20:57:00Z"/>
  <w16cex:commentExtensible w16cex:durableId="247B422A" w16cex:dateUtc="2021-06-21T20:51:00Z"/>
  <w16cex:commentExtensible w16cex:durableId="247B85B3" w16cex:dateUtc="2021-06-22T01:40:00Z"/>
  <w16cex:commentExtensible w16cex:durableId="247B865B" w16cex:dateUtc="2021-06-22T01:42:00Z"/>
  <w16cex:commentExtensible w16cex:durableId="247B86BB" w16cex:dateUtc="2021-06-22T01:44:00Z"/>
  <w16cex:commentExtensible w16cex:durableId="247B4966" w16cex:dateUtc="2021-06-21T21:22:00Z"/>
  <w16cex:commentExtensible w16cex:durableId="247B4978" w16cex:dateUtc="2021-06-21T21:23:00Z"/>
  <w16cex:commentExtensible w16cex:durableId="247B4C22" w16cex:dateUtc="2021-06-21T21:34:00Z"/>
  <w16cex:commentExtensible w16cex:durableId="247B4C7D" w16cex:dateUtc="2021-06-21T21:35:00Z"/>
  <w16cex:commentExtensible w16cex:durableId="247B4AC6" w16cex:dateUtc="2021-06-21T21:28:00Z"/>
  <w16cex:commentExtensible w16cex:durableId="247B4B79" w16cex:dateUtc="2021-06-21T21:31:00Z"/>
  <w16cex:commentExtensible w16cex:durableId="247B74BD" w16cex:dateUtc="2021-06-22T00:27:00Z"/>
  <w16cex:commentExtensible w16cex:durableId="247B85FE" w16cex:dateUtc="2021-06-22T01:41:00Z"/>
  <w16cex:commentExtensible w16cex:durableId="247B7505" w16cex:dateUtc="2021-06-22T00:28:00Z"/>
  <w16cex:commentExtensible w16cex:durableId="247B75E9" w16cex:dateUtc="2021-06-22T00:32:00Z"/>
  <w16cex:commentExtensible w16cex:durableId="247B76FF" w16cex:dateUtc="2021-06-22T00:37:00Z"/>
  <w16cex:commentExtensible w16cex:durableId="247B7738" w16cex:dateUtc="2021-06-22T00:38:00Z"/>
  <w16cex:commentExtensible w16cex:durableId="247B438C" w16cex:dateUtc="2021-06-21T20:57:00Z"/>
  <w16cex:commentExtensible w16cex:durableId="247B418C" w16cex:dateUtc="2021-06-21T20:49:00Z"/>
  <w16cex:commentExtensible w16cex:durableId="247B7770" w16cex:dateUtc="2021-06-22T00:39:00Z"/>
  <w16cex:commentExtensible w16cex:durableId="247B7AD3" w16cex:dateUtc="2021-06-22T00:53:00Z"/>
  <w16cex:commentExtensible w16cex:durableId="247B7BF1" w16cex:dateUtc="2021-06-22T00:58:00Z"/>
  <w16cex:commentExtensible w16cex:durableId="247B7C08" w16cex:dateUtc="2021-06-22T00:58:00Z"/>
  <w16cex:commentExtensible w16cex:durableId="247B7C79" w16cex:dateUtc="2021-06-22T01:00:00Z"/>
  <w16cex:commentExtensible w16cex:durableId="247B7799" w16cex:dateUtc="2021-06-22T00:39:00Z"/>
  <w16cex:commentExtensible w16cex:durableId="247B77CD" w16cex:dateUtc="2021-06-22T00:40:00Z"/>
  <w16cex:commentExtensible w16cex:durableId="247B77D9" w16cex:dateUtc="2021-06-22T00:40:00Z"/>
  <w16cex:commentExtensible w16cex:durableId="247B7A2F" w16cex:dateUtc="2021-06-22T00:50:00Z"/>
  <w16cex:commentExtensible w16cex:durableId="247B7A40" w16cex:dateUtc="2021-06-22T00:51:00Z"/>
  <w16cex:commentExtensible w16cex:durableId="247B7821" w16cex:dateUtc="2021-06-22T00:42:00Z"/>
  <w16cex:commentExtensible w16cex:durableId="247B7834" w16cex:dateUtc="2021-06-22T00:42:00Z"/>
  <w16cex:commentExtensible w16cex:durableId="247B786E" w16cex:dateUtc="2021-06-22T00:43:00Z"/>
  <w16cex:commentExtensible w16cex:durableId="247B8093" w16cex:dateUtc="2021-06-22T01: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AF8638E" w16cid:durableId="247B3E4C"/>
  <w16cid:commentId w16cid:paraId="3996A0C6" w16cid:durableId="247B466B"/>
  <w16cid:commentId w16cid:paraId="088B23A0" w16cid:durableId="247B3E60"/>
  <w16cid:commentId w16cid:paraId="4545710A" w16cid:durableId="247B3E74"/>
  <w16cid:commentId w16cid:paraId="222E3E53" w16cid:durableId="247B3E80"/>
  <w16cid:commentId w16cid:paraId="1F73920F" w16cid:durableId="247B4173"/>
  <w16cid:commentId w16cid:paraId="1ECBDD6D" w16cid:durableId="247B41C9"/>
  <w16cid:commentId w16cid:paraId="52D54438" w16cid:durableId="247B41EA"/>
  <w16cid:commentId w16cid:paraId="0756C035" w16cid:durableId="247B48E1"/>
  <w16cid:commentId w16cid:paraId="0DFA58F8" w16cid:durableId="247B41DF"/>
  <w16cid:commentId w16cid:paraId="6DBFA07C" w16cid:durableId="247B481F"/>
  <w16cid:commentId w16cid:paraId="6B7CA510" w16cid:durableId="247B4891"/>
  <w16cid:commentId w16cid:paraId="774C9409" w16cid:durableId="247B424C"/>
  <w16cid:commentId w16cid:paraId="4C02A304" w16cid:durableId="247B4361"/>
  <w16cid:commentId w16cid:paraId="40ACA16C" w16cid:durableId="247B4371"/>
  <w16cid:commentId w16cid:paraId="3C94F568" w16cid:durableId="247B422A"/>
  <w16cid:commentId w16cid:paraId="5EF98C21" w16cid:durableId="247B85B3"/>
  <w16cid:commentId w16cid:paraId="1FBCE508" w16cid:durableId="247B865B"/>
  <w16cid:commentId w16cid:paraId="16906A1A" w16cid:durableId="247B86BB"/>
  <w16cid:commentId w16cid:paraId="216D3ECE" w16cid:durableId="247B4966"/>
  <w16cid:commentId w16cid:paraId="383D063C" w16cid:durableId="247B4978"/>
  <w16cid:commentId w16cid:paraId="79C4A8EF" w16cid:durableId="247B4C22"/>
  <w16cid:commentId w16cid:paraId="2D8A091F" w16cid:durableId="247B4C7D"/>
  <w16cid:commentId w16cid:paraId="79FFDB95" w16cid:durableId="247B4AC6"/>
  <w16cid:commentId w16cid:paraId="07E6D124" w16cid:durableId="247B4B79"/>
  <w16cid:commentId w16cid:paraId="3FF6FE98" w16cid:durableId="247B74BD"/>
  <w16cid:commentId w16cid:paraId="12443886" w16cid:durableId="247B85FE"/>
  <w16cid:commentId w16cid:paraId="12EB4F9B" w16cid:durableId="247B7505"/>
  <w16cid:commentId w16cid:paraId="1CD59690" w16cid:durableId="247B75E9"/>
  <w16cid:commentId w16cid:paraId="1F2E8F0E" w16cid:durableId="247B76FF"/>
  <w16cid:commentId w16cid:paraId="053DF739" w16cid:durableId="247B7738"/>
  <w16cid:commentId w16cid:paraId="197D1C0E" w16cid:durableId="247B438C"/>
  <w16cid:commentId w16cid:paraId="6FAA1209" w16cid:durableId="247B418C"/>
  <w16cid:commentId w16cid:paraId="76567566" w16cid:durableId="247B7770"/>
  <w16cid:commentId w16cid:paraId="49A1B5DF" w16cid:durableId="247B7AD3"/>
  <w16cid:commentId w16cid:paraId="5E806941" w16cid:durableId="247B7BF1"/>
  <w16cid:commentId w16cid:paraId="7F52BAF3" w16cid:durableId="247B7C08"/>
  <w16cid:commentId w16cid:paraId="23DB0267" w16cid:durableId="247B7C79"/>
  <w16cid:commentId w16cid:paraId="57B1D4B3" w16cid:durableId="247B7799"/>
  <w16cid:commentId w16cid:paraId="2F484388" w16cid:durableId="247B77CD"/>
  <w16cid:commentId w16cid:paraId="5BA5667B" w16cid:durableId="247B77D9"/>
  <w16cid:commentId w16cid:paraId="51DC2FDE" w16cid:durableId="247B7A2F"/>
  <w16cid:commentId w16cid:paraId="6F278DEE" w16cid:durableId="247B7A40"/>
  <w16cid:commentId w16cid:paraId="2A628B35" w16cid:durableId="247B7821"/>
  <w16cid:commentId w16cid:paraId="6472CA26" w16cid:durableId="247B7834"/>
  <w16cid:commentId w16cid:paraId="58DE2C30" w16cid:durableId="247B786E"/>
  <w16cid:commentId w16cid:paraId="5254D1C2" w16cid:durableId="247B80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D2AEA"/>
    <w:multiLevelType w:val="multilevel"/>
    <w:tmpl w:val="35E8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9A27CA"/>
    <w:multiLevelType w:val="multilevel"/>
    <w:tmpl w:val="33FC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957F0"/>
    <w:multiLevelType w:val="hybridMultilevel"/>
    <w:tmpl w:val="A0C05DA2"/>
    <w:lvl w:ilvl="0" w:tplc="71BC958E">
      <w:start w:val="1"/>
      <w:numFmt w:val="bullet"/>
      <w:lvlText w:val="•"/>
      <w:lvlJc w:val="left"/>
      <w:pPr>
        <w:tabs>
          <w:tab w:val="num" w:pos="720"/>
        </w:tabs>
        <w:ind w:left="720" w:hanging="360"/>
      </w:pPr>
      <w:rPr>
        <w:rFonts w:ascii="Times New Roman" w:hAnsi="Times New Roman" w:hint="default"/>
      </w:rPr>
    </w:lvl>
    <w:lvl w:ilvl="1" w:tplc="D0AE3772" w:tentative="1">
      <w:start w:val="1"/>
      <w:numFmt w:val="bullet"/>
      <w:lvlText w:val="•"/>
      <w:lvlJc w:val="left"/>
      <w:pPr>
        <w:tabs>
          <w:tab w:val="num" w:pos="1440"/>
        </w:tabs>
        <w:ind w:left="1440" w:hanging="360"/>
      </w:pPr>
      <w:rPr>
        <w:rFonts w:ascii="Times New Roman" w:hAnsi="Times New Roman" w:hint="default"/>
      </w:rPr>
    </w:lvl>
    <w:lvl w:ilvl="2" w:tplc="9168AB8E" w:tentative="1">
      <w:start w:val="1"/>
      <w:numFmt w:val="bullet"/>
      <w:lvlText w:val="•"/>
      <w:lvlJc w:val="left"/>
      <w:pPr>
        <w:tabs>
          <w:tab w:val="num" w:pos="2160"/>
        </w:tabs>
        <w:ind w:left="2160" w:hanging="360"/>
      </w:pPr>
      <w:rPr>
        <w:rFonts w:ascii="Times New Roman" w:hAnsi="Times New Roman" w:hint="default"/>
      </w:rPr>
    </w:lvl>
    <w:lvl w:ilvl="3" w:tplc="E61668C8" w:tentative="1">
      <w:start w:val="1"/>
      <w:numFmt w:val="bullet"/>
      <w:lvlText w:val="•"/>
      <w:lvlJc w:val="left"/>
      <w:pPr>
        <w:tabs>
          <w:tab w:val="num" w:pos="2880"/>
        </w:tabs>
        <w:ind w:left="2880" w:hanging="360"/>
      </w:pPr>
      <w:rPr>
        <w:rFonts w:ascii="Times New Roman" w:hAnsi="Times New Roman" w:hint="default"/>
      </w:rPr>
    </w:lvl>
    <w:lvl w:ilvl="4" w:tplc="1E66AFC2" w:tentative="1">
      <w:start w:val="1"/>
      <w:numFmt w:val="bullet"/>
      <w:lvlText w:val="•"/>
      <w:lvlJc w:val="left"/>
      <w:pPr>
        <w:tabs>
          <w:tab w:val="num" w:pos="3600"/>
        </w:tabs>
        <w:ind w:left="3600" w:hanging="360"/>
      </w:pPr>
      <w:rPr>
        <w:rFonts w:ascii="Times New Roman" w:hAnsi="Times New Roman" w:hint="default"/>
      </w:rPr>
    </w:lvl>
    <w:lvl w:ilvl="5" w:tplc="4D74AFB0" w:tentative="1">
      <w:start w:val="1"/>
      <w:numFmt w:val="bullet"/>
      <w:lvlText w:val="•"/>
      <w:lvlJc w:val="left"/>
      <w:pPr>
        <w:tabs>
          <w:tab w:val="num" w:pos="4320"/>
        </w:tabs>
        <w:ind w:left="4320" w:hanging="360"/>
      </w:pPr>
      <w:rPr>
        <w:rFonts w:ascii="Times New Roman" w:hAnsi="Times New Roman" w:hint="default"/>
      </w:rPr>
    </w:lvl>
    <w:lvl w:ilvl="6" w:tplc="67F6ADEC" w:tentative="1">
      <w:start w:val="1"/>
      <w:numFmt w:val="bullet"/>
      <w:lvlText w:val="•"/>
      <w:lvlJc w:val="left"/>
      <w:pPr>
        <w:tabs>
          <w:tab w:val="num" w:pos="5040"/>
        </w:tabs>
        <w:ind w:left="5040" w:hanging="360"/>
      </w:pPr>
      <w:rPr>
        <w:rFonts w:ascii="Times New Roman" w:hAnsi="Times New Roman" w:hint="default"/>
      </w:rPr>
    </w:lvl>
    <w:lvl w:ilvl="7" w:tplc="C372899C" w:tentative="1">
      <w:start w:val="1"/>
      <w:numFmt w:val="bullet"/>
      <w:lvlText w:val="•"/>
      <w:lvlJc w:val="left"/>
      <w:pPr>
        <w:tabs>
          <w:tab w:val="num" w:pos="5760"/>
        </w:tabs>
        <w:ind w:left="5760" w:hanging="360"/>
      </w:pPr>
      <w:rPr>
        <w:rFonts w:ascii="Times New Roman" w:hAnsi="Times New Roman" w:hint="default"/>
      </w:rPr>
    </w:lvl>
    <w:lvl w:ilvl="8" w:tplc="C7E8978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8B44993"/>
    <w:multiLevelType w:val="hybridMultilevel"/>
    <w:tmpl w:val="9CA61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B47373"/>
    <w:multiLevelType w:val="hybridMultilevel"/>
    <w:tmpl w:val="6576DED6"/>
    <w:lvl w:ilvl="0" w:tplc="90E88D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3656E38"/>
    <w:multiLevelType w:val="hybridMultilevel"/>
    <w:tmpl w:val="634CB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5C603E"/>
    <w:multiLevelType w:val="multilevel"/>
    <w:tmpl w:val="F0385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22794B"/>
    <w:multiLevelType w:val="hybridMultilevel"/>
    <w:tmpl w:val="A2D69750"/>
    <w:lvl w:ilvl="0" w:tplc="46BAE228">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6B578D"/>
    <w:multiLevelType w:val="hybridMultilevel"/>
    <w:tmpl w:val="F43E9DEE"/>
    <w:lvl w:ilvl="0" w:tplc="F824319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1E77EB"/>
    <w:multiLevelType w:val="multilevel"/>
    <w:tmpl w:val="AC26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AA58AF"/>
    <w:multiLevelType w:val="hybridMultilevel"/>
    <w:tmpl w:val="86841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1628E8"/>
    <w:multiLevelType w:val="multilevel"/>
    <w:tmpl w:val="1E06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BA4D9B"/>
    <w:multiLevelType w:val="multilevel"/>
    <w:tmpl w:val="07BC1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6"/>
  </w:num>
  <w:num w:numId="4">
    <w:abstractNumId w:val="6"/>
  </w:num>
  <w:num w:numId="5">
    <w:abstractNumId w:val="12"/>
  </w:num>
  <w:num w:numId="6">
    <w:abstractNumId w:val="12"/>
  </w:num>
  <w:num w:numId="7">
    <w:abstractNumId w:val="5"/>
  </w:num>
  <w:num w:numId="8">
    <w:abstractNumId w:val="11"/>
  </w:num>
  <w:num w:numId="9">
    <w:abstractNumId w:val="8"/>
  </w:num>
  <w:num w:numId="10">
    <w:abstractNumId w:val="2"/>
  </w:num>
  <w:num w:numId="11">
    <w:abstractNumId w:val="10"/>
  </w:num>
  <w:num w:numId="12">
    <w:abstractNumId w:val="3"/>
  </w:num>
  <w:num w:numId="13">
    <w:abstractNumId w:val="7"/>
  </w:num>
  <w:num w:numId="14">
    <w:abstractNumId w:val="0"/>
  </w:num>
  <w:num w:numId="1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ooyoung Kim">
    <w15:presenceInfo w15:providerId="AD" w15:userId="S::sk9076@nyu.edu::9d9185f7-10e9-4a92-ae06-902dd4a0c1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29"/>
    <w:rsid w:val="00001CF4"/>
    <w:rsid w:val="0000257B"/>
    <w:rsid w:val="000052EB"/>
    <w:rsid w:val="000067DF"/>
    <w:rsid w:val="000071C5"/>
    <w:rsid w:val="00015738"/>
    <w:rsid w:val="00054256"/>
    <w:rsid w:val="000668DB"/>
    <w:rsid w:val="000C1A6C"/>
    <w:rsid w:val="000C6730"/>
    <w:rsid w:val="000E30CC"/>
    <w:rsid w:val="000E44A8"/>
    <w:rsid w:val="000F4E85"/>
    <w:rsid w:val="001001F4"/>
    <w:rsid w:val="001041B8"/>
    <w:rsid w:val="00106663"/>
    <w:rsid w:val="001066D6"/>
    <w:rsid w:val="001127C7"/>
    <w:rsid w:val="00114281"/>
    <w:rsid w:val="0012030D"/>
    <w:rsid w:val="00124232"/>
    <w:rsid w:val="00124A4B"/>
    <w:rsid w:val="00136E95"/>
    <w:rsid w:val="00141AF3"/>
    <w:rsid w:val="001457F4"/>
    <w:rsid w:val="00151B6B"/>
    <w:rsid w:val="0019521D"/>
    <w:rsid w:val="001A4081"/>
    <w:rsid w:val="001B104C"/>
    <w:rsid w:val="001C4736"/>
    <w:rsid w:val="001D3FC0"/>
    <w:rsid w:val="001E1611"/>
    <w:rsid w:val="001F13AF"/>
    <w:rsid w:val="001F533C"/>
    <w:rsid w:val="00203AF3"/>
    <w:rsid w:val="00215084"/>
    <w:rsid w:val="002326C2"/>
    <w:rsid w:val="00235539"/>
    <w:rsid w:val="00241789"/>
    <w:rsid w:val="002475CA"/>
    <w:rsid w:val="00250F5A"/>
    <w:rsid w:val="00252F4E"/>
    <w:rsid w:val="00256180"/>
    <w:rsid w:val="00256838"/>
    <w:rsid w:val="00263E28"/>
    <w:rsid w:val="00271228"/>
    <w:rsid w:val="00277AFC"/>
    <w:rsid w:val="00280328"/>
    <w:rsid w:val="00283E06"/>
    <w:rsid w:val="002878DC"/>
    <w:rsid w:val="002910EC"/>
    <w:rsid w:val="002A3DD2"/>
    <w:rsid w:val="002C2F56"/>
    <w:rsid w:val="00336674"/>
    <w:rsid w:val="00345999"/>
    <w:rsid w:val="00345AF5"/>
    <w:rsid w:val="003620D0"/>
    <w:rsid w:val="00366AF0"/>
    <w:rsid w:val="00375607"/>
    <w:rsid w:val="003809DC"/>
    <w:rsid w:val="003956AD"/>
    <w:rsid w:val="0039576D"/>
    <w:rsid w:val="003C7496"/>
    <w:rsid w:val="003D553A"/>
    <w:rsid w:val="003D5AD5"/>
    <w:rsid w:val="003D6CA4"/>
    <w:rsid w:val="003E03D8"/>
    <w:rsid w:val="003E7AF6"/>
    <w:rsid w:val="003F0DAE"/>
    <w:rsid w:val="003F53EC"/>
    <w:rsid w:val="004153A6"/>
    <w:rsid w:val="00423937"/>
    <w:rsid w:val="00436FEF"/>
    <w:rsid w:val="004424FD"/>
    <w:rsid w:val="00447477"/>
    <w:rsid w:val="00465926"/>
    <w:rsid w:val="00467D25"/>
    <w:rsid w:val="00474AC3"/>
    <w:rsid w:val="00493A85"/>
    <w:rsid w:val="004B2374"/>
    <w:rsid w:val="004B393A"/>
    <w:rsid w:val="004C3CE0"/>
    <w:rsid w:val="004D1249"/>
    <w:rsid w:val="004D29D8"/>
    <w:rsid w:val="004D7C21"/>
    <w:rsid w:val="004E6D87"/>
    <w:rsid w:val="00514C09"/>
    <w:rsid w:val="00541F5C"/>
    <w:rsid w:val="00554659"/>
    <w:rsid w:val="00570710"/>
    <w:rsid w:val="00581973"/>
    <w:rsid w:val="00591966"/>
    <w:rsid w:val="0059229A"/>
    <w:rsid w:val="00593223"/>
    <w:rsid w:val="005B7FE5"/>
    <w:rsid w:val="005C2685"/>
    <w:rsid w:val="005C720D"/>
    <w:rsid w:val="005D4AD3"/>
    <w:rsid w:val="005F3C83"/>
    <w:rsid w:val="005F6207"/>
    <w:rsid w:val="0060221E"/>
    <w:rsid w:val="0064055C"/>
    <w:rsid w:val="006415F4"/>
    <w:rsid w:val="00650F0E"/>
    <w:rsid w:val="00652CC9"/>
    <w:rsid w:val="00662A50"/>
    <w:rsid w:val="0066729C"/>
    <w:rsid w:val="00667EAB"/>
    <w:rsid w:val="00683FB6"/>
    <w:rsid w:val="00694CC7"/>
    <w:rsid w:val="006B31EF"/>
    <w:rsid w:val="006C58B9"/>
    <w:rsid w:val="006D0E1C"/>
    <w:rsid w:val="006D5E15"/>
    <w:rsid w:val="007107F7"/>
    <w:rsid w:val="007217BC"/>
    <w:rsid w:val="00743630"/>
    <w:rsid w:val="00751BDD"/>
    <w:rsid w:val="007539E0"/>
    <w:rsid w:val="00780C48"/>
    <w:rsid w:val="00787030"/>
    <w:rsid w:val="00795F01"/>
    <w:rsid w:val="007A2BCF"/>
    <w:rsid w:val="007A69CC"/>
    <w:rsid w:val="007C4789"/>
    <w:rsid w:val="007E047F"/>
    <w:rsid w:val="007E4DAC"/>
    <w:rsid w:val="007E7550"/>
    <w:rsid w:val="007F72F0"/>
    <w:rsid w:val="00804F7C"/>
    <w:rsid w:val="00821A2B"/>
    <w:rsid w:val="008254EF"/>
    <w:rsid w:val="0084181B"/>
    <w:rsid w:val="00847548"/>
    <w:rsid w:val="008475CF"/>
    <w:rsid w:val="00850ED4"/>
    <w:rsid w:val="0087566B"/>
    <w:rsid w:val="008846A5"/>
    <w:rsid w:val="008B030D"/>
    <w:rsid w:val="008B0584"/>
    <w:rsid w:val="008C0ED4"/>
    <w:rsid w:val="008C62E5"/>
    <w:rsid w:val="008D123C"/>
    <w:rsid w:val="008D38DD"/>
    <w:rsid w:val="008E633E"/>
    <w:rsid w:val="008E6CF4"/>
    <w:rsid w:val="008F7029"/>
    <w:rsid w:val="00910AE4"/>
    <w:rsid w:val="00916CFC"/>
    <w:rsid w:val="00950491"/>
    <w:rsid w:val="009548DB"/>
    <w:rsid w:val="00957F6B"/>
    <w:rsid w:val="0096021A"/>
    <w:rsid w:val="00963C0C"/>
    <w:rsid w:val="00972AD9"/>
    <w:rsid w:val="009761C2"/>
    <w:rsid w:val="00991882"/>
    <w:rsid w:val="009B059D"/>
    <w:rsid w:val="009B33F2"/>
    <w:rsid w:val="009C741B"/>
    <w:rsid w:val="009D7F1F"/>
    <w:rsid w:val="009E004B"/>
    <w:rsid w:val="009F3E6B"/>
    <w:rsid w:val="00A05B40"/>
    <w:rsid w:val="00A10FA2"/>
    <w:rsid w:val="00A161C3"/>
    <w:rsid w:val="00A20205"/>
    <w:rsid w:val="00A20291"/>
    <w:rsid w:val="00A236EB"/>
    <w:rsid w:val="00A24E49"/>
    <w:rsid w:val="00A27475"/>
    <w:rsid w:val="00A43746"/>
    <w:rsid w:val="00A44D49"/>
    <w:rsid w:val="00A452A2"/>
    <w:rsid w:val="00A51C09"/>
    <w:rsid w:val="00A55509"/>
    <w:rsid w:val="00A55C52"/>
    <w:rsid w:val="00A64E46"/>
    <w:rsid w:val="00A67229"/>
    <w:rsid w:val="00A73E0D"/>
    <w:rsid w:val="00A81970"/>
    <w:rsid w:val="00AA3C1D"/>
    <w:rsid w:val="00AA733A"/>
    <w:rsid w:val="00AB0B61"/>
    <w:rsid w:val="00AB5853"/>
    <w:rsid w:val="00AC5FAE"/>
    <w:rsid w:val="00AD306B"/>
    <w:rsid w:val="00AE2BDF"/>
    <w:rsid w:val="00AE3F08"/>
    <w:rsid w:val="00B038C5"/>
    <w:rsid w:val="00B15885"/>
    <w:rsid w:val="00B16604"/>
    <w:rsid w:val="00B46CF3"/>
    <w:rsid w:val="00B4755B"/>
    <w:rsid w:val="00B47E23"/>
    <w:rsid w:val="00B56F4E"/>
    <w:rsid w:val="00B657E3"/>
    <w:rsid w:val="00B9113A"/>
    <w:rsid w:val="00B92DEC"/>
    <w:rsid w:val="00BB4589"/>
    <w:rsid w:val="00BD7377"/>
    <w:rsid w:val="00BE6ECB"/>
    <w:rsid w:val="00BF40B5"/>
    <w:rsid w:val="00BF4E6F"/>
    <w:rsid w:val="00BF7F21"/>
    <w:rsid w:val="00C00678"/>
    <w:rsid w:val="00C01F2B"/>
    <w:rsid w:val="00C05CFF"/>
    <w:rsid w:val="00C20F73"/>
    <w:rsid w:val="00C21766"/>
    <w:rsid w:val="00C225A6"/>
    <w:rsid w:val="00C3708B"/>
    <w:rsid w:val="00C37E69"/>
    <w:rsid w:val="00C51B8D"/>
    <w:rsid w:val="00C64219"/>
    <w:rsid w:val="00C66F7B"/>
    <w:rsid w:val="00C708C1"/>
    <w:rsid w:val="00C721C9"/>
    <w:rsid w:val="00C773AE"/>
    <w:rsid w:val="00C8312B"/>
    <w:rsid w:val="00C92D1A"/>
    <w:rsid w:val="00CB053D"/>
    <w:rsid w:val="00CB1D1A"/>
    <w:rsid w:val="00CB2D8F"/>
    <w:rsid w:val="00CB4467"/>
    <w:rsid w:val="00CC5952"/>
    <w:rsid w:val="00CE1DA3"/>
    <w:rsid w:val="00CE2DF7"/>
    <w:rsid w:val="00CF0439"/>
    <w:rsid w:val="00CF1E44"/>
    <w:rsid w:val="00D1379B"/>
    <w:rsid w:val="00D16E84"/>
    <w:rsid w:val="00D254F5"/>
    <w:rsid w:val="00D35D1D"/>
    <w:rsid w:val="00D4069F"/>
    <w:rsid w:val="00D42698"/>
    <w:rsid w:val="00D5234D"/>
    <w:rsid w:val="00D53131"/>
    <w:rsid w:val="00D53876"/>
    <w:rsid w:val="00D71B3C"/>
    <w:rsid w:val="00D75393"/>
    <w:rsid w:val="00DA0193"/>
    <w:rsid w:val="00DA68AE"/>
    <w:rsid w:val="00DB4F2B"/>
    <w:rsid w:val="00DB7ED4"/>
    <w:rsid w:val="00DC43D8"/>
    <w:rsid w:val="00DE3BBB"/>
    <w:rsid w:val="00E02032"/>
    <w:rsid w:val="00E0770A"/>
    <w:rsid w:val="00E13446"/>
    <w:rsid w:val="00E34F29"/>
    <w:rsid w:val="00E362CD"/>
    <w:rsid w:val="00E44849"/>
    <w:rsid w:val="00E67054"/>
    <w:rsid w:val="00E670AA"/>
    <w:rsid w:val="00E74CA2"/>
    <w:rsid w:val="00E75493"/>
    <w:rsid w:val="00E8110C"/>
    <w:rsid w:val="00EB03A7"/>
    <w:rsid w:val="00EB1AE1"/>
    <w:rsid w:val="00ED1EE9"/>
    <w:rsid w:val="00ED5BD4"/>
    <w:rsid w:val="00EE2D25"/>
    <w:rsid w:val="00F0795E"/>
    <w:rsid w:val="00F1300A"/>
    <w:rsid w:val="00F16441"/>
    <w:rsid w:val="00F352EB"/>
    <w:rsid w:val="00F73254"/>
    <w:rsid w:val="00F83BDE"/>
    <w:rsid w:val="00F847E7"/>
    <w:rsid w:val="00F855D5"/>
    <w:rsid w:val="00F940DB"/>
    <w:rsid w:val="00FB261F"/>
    <w:rsid w:val="00FC2AFB"/>
    <w:rsid w:val="00FF03BD"/>
    <w:rsid w:val="00FF489A"/>
    <w:rsid w:val="00FF5F9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A6C9A"/>
  <w15:chartTrackingRefBased/>
  <w15:docId w15:val="{019EBFAA-18A3-AB46-A283-4EAB32590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584"/>
    <w:rPr>
      <w:rFonts w:ascii="Times New Roman" w:eastAsia="Times New Roman" w:hAnsi="Times New Roman" w:cs="Times New Roman"/>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029"/>
    <w:pPr>
      <w:spacing w:before="100" w:beforeAutospacing="1" w:after="100" w:afterAutospacing="1"/>
    </w:pPr>
  </w:style>
  <w:style w:type="character" w:styleId="Hyperlink">
    <w:name w:val="Hyperlink"/>
    <w:basedOn w:val="DefaultParagraphFont"/>
    <w:uiPriority w:val="99"/>
    <w:unhideWhenUsed/>
    <w:rsid w:val="008F7029"/>
    <w:rPr>
      <w:color w:val="0000FF"/>
      <w:u w:val="single"/>
    </w:rPr>
  </w:style>
  <w:style w:type="paragraph" w:styleId="ListParagraph">
    <w:name w:val="List Paragraph"/>
    <w:basedOn w:val="Normal"/>
    <w:uiPriority w:val="34"/>
    <w:qFormat/>
    <w:rsid w:val="001041B8"/>
    <w:pPr>
      <w:ind w:left="720"/>
      <w:contextualSpacing/>
    </w:pPr>
  </w:style>
  <w:style w:type="character" w:styleId="UnresolvedMention">
    <w:name w:val="Unresolved Mention"/>
    <w:basedOn w:val="DefaultParagraphFont"/>
    <w:uiPriority w:val="99"/>
    <w:semiHidden/>
    <w:unhideWhenUsed/>
    <w:rsid w:val="00447477"/>
    <w:rPr>
      <w:color w:val="605E5C"/>
      <w:shd w:val="clear" w:color="auto" w:fill="E1DFDD"/>
    </w:rPr>
  </w:style>
  <w:style w:type="paragraph" w:customStyle="1" w:styleId="subindice3">
    <w:name w:val="subindice3"/>
    <w:basedOn w:val="Normal"/>
    <w:rsid w:val="00447477"/>
    <w:pPr>
      <w:spacing w:before="100" w:beforeAutospacing="1" w:after="100" w:afterAutospacing="1"/>
    </w:pPr>
  </w:style>
  <w:style w:type="character" w:styleId="Emphasis">
    <w:name w:val="Emphasis"/>
    <w:basedOn w:val="DefaultParagraphFont"/>
    <w:uiPriority w:val="20"/>
    <w:qFormat/>
    <w:rsid w:val="00D1379B"/>
    <w:rPr>
      <w:i/>
      <w:iCs/>
    </w:rPr>
  </w:style>
  <w:style w:type="paragraph" w:customStyle="1" w:styleId="cuerpo">
    <w:name w:val="cuerpo"/>
    <w:basedOn w:val="Normal"/>
    <w:rsid w:val="00C51B8D"/>
    <w:pPr>
      <w:spacing w:before="100" w:beforeAutospacing="1" w:after="100" w:afterAutospacing="1"/>
    </w:pPr>
  </w:style>
  <w:style w:type="character" w:customStyle="1" w:styleId="no-style-override">
    <w:name w:val="no-style-override"/>
    <w:basedOn w:val="DefaultParagraphFont"/>
    <w:rsid w:val="00C51B8D"/>
  </w:style>
  <w:style w:type="character" w:styleId="FollowedHyperlink">
    <w:name w:val="FollowedHyperlink"/>
    <w:basedOn w:val="DefaultParagraphFont"/>
    <w:uiPriority w:val="99"/>
    <w:semiHidden/>
    <w:unhideWhenUsed/>
    <w:rsid w:val="002878DC"/>
    <w:rPr>
      <w:color w:val="954F72" w:themeColor="followedHyperlink"/>
      <w:u w:val="single"/>
    </w:rPr>
  </w:style>
  <w:style w:type="character" w:customStyle="1" w:styleId="no-style-override-1">
    <w:name w:val="no-style-override-1"/>
    <w:basedOn w:val="DefaultParagraphFont"/>
    <w:rsid w:val="00CE2DF7"/>
  </w:style>
  <w:style w:type="character" w:customStyle="1" w:styleId="element-citation">
    <w:name w:val="element-citation"/>
    <w:basedOn w:val="DefaultParagraphFont"/>
    <w:rsid w:val="00E362CD"/>
  </w:style>
  <w:style w:type="character" w:customStyle="1" w:styleId="ref-journal">
    <w:name w:val="ref-journal"/>
    <w:basedOn w:val="DefaultParagraphFont"/>
    <w:rsid w:val="00E362CD"/>
  </w:style>
  <w:style w:type="character" w:customStyle="1" w:styleId="ref-vol">
    <w:name w:val="ref-vol"/>
    <w:basedOn w:val="DefaultParagraphFont"/>
    <w:rsid w:val="00E362CD"/>
  </w:style>
  <w:style w:type="character" w:customStyle="1" w:styleId="nowrap">
    <w:name w:val="nowrap"/>
    <w:basedOn w:val="DefaultParagraphFont"/>
    <w:rsid w:val="00E362CD"/>
  </w:style>
  <w:style w:type="character" w:styleId="CommentReference">
    <w:name w:val="annotation reference"/>
    <w:basedOn w:val="DefaultParagraphFont"/>
    <w:uiPriority w:val="99"/>
    <w:semiHidden/>
    <w:unhideWhenUsed/>
    <w:rsid w:val="00366AF0"/>
    <w:rPr>
      <w:sz w:val="16"/>
      <w:szCs w:val="16"/>
    </w:rPr>
  </w:style>
  <w:style w:type="paragraph" w:styleId="CommentText">
    <w:name w:val="annotation text"/>
    <w:basedOn w:val="Normal"/>
    <w:link w:val="CommentTextChar"/>
    <w:uiPriority w:val="99"/>
    <w:semiHidden/>
    <w:unhideWhenUsed/>
    <w:rsid w:val="00366AF0"/>
    <w:rPr>
      <w:sz w:val="20"/>
      <w:szCs w:val="20"/>
    </w:rPr>
  </w:style>
  <w:style w:type="character" w:customStyle="1" w:styleId="CommentTextChar">
    <w:name w:val="Comment Text Char"/>
    <w:basedOn w:val="DefaultParagraphFont"/>
    <w:link w:val="CommentText"/>
    <w:uiPriority w:val="99"/>
    <w:semiHidden/>
    <w:rsid w:val="00366AF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66AF0"/>
    <w:rPr>
      <w:b/>
      <w:bCs/>
    </w:rPr>
  </w:style>
  <w:style w:type="character" w:customStyle="1" w:styleId="CommentSubjectChar">
    <w:name w:val="Comment Subject Char"/>
    <w:basedOn w:val="CommentTextChar"/>
    <w:link w:val="CommentSubject"/>
    <w:uiPriority w:val="99"/>
    <w:semiHidden/>
    <w:rsid w:val="00366AF0"/>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664661">
      <w:bodyDiv w:val="1"/>
      <w:marLeft w:val="0"/>
      <w:marRight w:val="0"/>
      <w:marTop w:val="0"/>
      <w:marBottom w:val="0"/>
      <w:divBdr>
        <w:top w:val="none" w:sz="0" w:space="0" w:color="auto"/>
        <w:left w:val="none" w:sz="0" w:space="0" w:color="auto"/>
        <w:bottom w:val="none" w:sz="0" w:space="0" w:color="auto"/>
        <w:right w:val="none" w:sz="0" w:space="0" w:color="auto"/>
      </w:divBdr>
      <w:divsChild>
        <w:div w:id="9669362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6181753">
              <w:marLeft w:val="0"/>
              <w:marRight w:val="0"/>
              <w:marTop w:val="0"/>
              <w:marBottom w:val="0"/>
              <w:divBdr>
                <w:top w:val="none" w:sz="0" w:space="0" w:color="auto"/>
                <w:left w:val="none" w:sz="0" w:space="0" w:color="auto"/>
                <w:bottom w:val="none" w:sz="0" w:space="0" w:color="auto"/>
                <w:right w:val="none" w:sz="0" w:space="0" w:color="auto"/>
              </w:divBdr>
              <w:divsChild>
                <w:div w:id="4961131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8727709">
                      <w:marLeft w:val="0"/>
                      <w:marRight w:val="0"/>
                      <w:marTop w:val="0"/>
                      <w:marBottom w:val="0"/>
                      <w:divBdr>
                        <w:top w:val="none" w:sz="0" w:space="0" w:color="auto"/>
                        <w:left w:val="none" w:sz="0" w:space="0" w:color="auto"/>
                        <w:bottom w:val="none" w:sz="0" w:space="0" w:color="auto"/>
                        <w:right w:val="none" w:sz="0" w:space="0" w:color="auto"/>
                      </w:divBdr>
                      <w:divsChild>
                        <w:div w:id="1686253024">
                          <w:marLeft w:val="0"/>
                          <w:marRight w:val="0"/>
                          <w:marTop w:val="0"/>
                          <w:marBottom w:val="0"/>
                          <w:divBdr>
                            <w:top w:val="none" w:sz="0" w:space="0" w:color="auto"/>
                            <w:left w:val="none" w:sz="0" w:space="0" w:color="auto"/>
                            <w:bottom w:val="none" w:sz="0" w:space="0" w:color="auto"/>
                            <w:right w:val="none" w:sz="0" w:space="0" w:color="auto"/>
                          </w:divBdr>
                          <w:divsChild>
                            <w:div w:id="561215549">
                              <w:marLeft w:val="0"/>
                              <w:marRight w:val="0"/>
                              <w:marTop w:val="0"/>
                              <w:marBottom w:val="0"/>
                              <w:divBdr>
                                <w:top w:val="none" w:sz="0" w:space="0" w:color="auto"/>
                                <w:left w:val="none" w:sz="0" w:space="0" w:color="auto"/>
                                <w:bottom w:val="none" w:sz="0" w:space="0" w:color="auto"/>
                                <w:right w:val="none" w:sz="0" w:space="0" w:color="auto"/>
                              </w:divBdr>
                              <w:divsChild>
                                <w:div w:id="1437942489">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30052066">
                                      <w:marLeft w:val="0"/>
                                      <w:marRight w:val="0"/>
                                      <w:marTop w:val="0"/>
                                      <w:marBottom w:val="0"/>
                                      <w:divBdr>
                                        <w:top w:val="none" w:sz="0" w:space="0" w:color="auto"/>
                                        <w:left w:val="none" w:sz="0" w:space="0" w:color="auto"/>
                                        <w:bottom w:val="none" w:sz="0" w:space="0" w:color="auto"/>
                                        <w:right w:val="none" w:sz="0" w:space="0" w:color="auto"/>
                                      </w:divBdr>
                                      <w:divsChild>
                                        <w:div w:id="122189102">
                                          <w:marLeft w:val="0"/>
                                          <w:marRight w:val="0"/>
                                          <w:marTop w:val="0"/>
                                          <w:marBottom w:val="0"/>
                                          <w:divBdr>
                                            <w:top w:val="none" w:sz="0" w:space="0" w:color="auto"/>
                                            <w:left w:val="none" w:sz="0" w:space="0" w:color="auto"/>
                                            <w:bottom w:val="none" w:sz="0" w:space="0" w:color="auto"/>
                                            <w:right w:val="none" w:sz="0" w:space="0" w:color="auto"/>
                                          </w:divBdr>
                                          <w:divsChild>
                                            <w:div w:id="183329901">
                                              <w:marLeft w:val="0"/>
                                              <w:marRight w:val="0"/>
                                              <w:marTop w:val="0"/>
                                              <w:marBottom w:val="0"/>
                                              <w:divBdr>
                                                <w:top w:val="none" w:sz="0" w:space="0" w:color="auto"/>
                                                <w:left w:val="none" w:sz="0" w:space="0" w:color="auto"/>
                                                <w:bottom w:val="none" w:sz="0" w:space="0" w:color="auto"/>
                                                <w:right w:val="none" w:sz="0" w:space="0" w:color="auto"/>
                                              </w:divBdr>
                                              <w:divsChild>
                                                <w:div w:id="1878855975">
                                                  <w:marLeft w:val="0"/>
                                                  <w:marRight w:val="0"/>
                                                  <w:marTop w:val="0"/>
                                                  <w:marBottom w:val="0"/>
                                                  <w:divBdr>
                                                    <w:top w:val="none" w:sz="0" w:space="0" w:color="auto"/>
                                                    <w:left w:val="none" w:sz="0" w:space="0" w:color="auto"/>
                                                    <w:bottom w:val="none" w:sz="0" w:space="0" w:color="auto"/>
                                                    <w:right w:val="none" w:sz="0" w:space="0" w:color="auto"/>
                                                  </w:divBdr>
                                                </w:div>
                                                <w:div w:id="213086993">
                                                  <w:marLeft w:val="0"/>
                                                  <w:marRight w:val="0"/>
                                                  <w:marTop w:val="0"/>
                                                  <w:marBottom w:val="0"/>
                                                  <w:divBdr>
                                                    <w:top w:val="none" w:sz="0" w:space="0" w:color="auto"/>
                                                    <w:left w:val="none" w:sz="0" w:space="0" w:color="auto"/>
                                                    <w:bottom w:val="none" w:sz="0" w:space="0" w:color="auto"/>
                                                    <w:right w:val="none" w:sz="0" w:space="0" w:color="auto"/>
                                                  </w:divBdr>
                                                </w:div>
                                                <w:div w:id="1017540075">
                                                  <w:marLeft w:val="0"/>
                                                  <w:marRight w:val="0"/>
                                                  <w:marTop w:val="0"/>
                                                  <w:marBottom w:val="0"/>
                                                  <w:divBdr>
                                                    <w:top w:val="none" w:sz="0" w:space="0" w:color="auto"/>
                                                    <w:left w:val="none" w:sz="0" w:space="0" w:color="auto"/>
                                                    <w:bottom w:val="none" w:sz="0" w:space="0" w:color="auto"/>
                                                    <w:right w:val="none" w:sz="0" w:space="0" w:color="auto"/>
                                                  </w:divBdr>
                                                </w:div>
                                              </w:divsChild>
                                            </w:div>
                                            <w:div w:id="1311596087">
                                              <w:marLeft w:val="0"/>
                                              <w:marRight w:val="0"/>
                                              <w:marTop w:val="0"/>
                                              <w:marBottom w:val="0"/>
                                              <w:divBdr>
                                                <w:top w:val="none" w:sz="0" w:space="0" w:color="auto"/>
                                                <w:left w:val="none" w:sz="0" w:space="0" w:color="auto"/>
                                                <w:bottom w:val="none" w:sz="0" w:space="0" w:color="auto"/>
                                                <w:right w:val="none" w:sz="0" w:space="0" w:color="auto"/>
                                              </w:divBdr>
                                            </w:div>
                                            <w:div w:id="208545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008615">
      <w:bodyDiv w:val="1"/>
      <w:marLeft w:val="0"/>
      <w:marRight w:val="0"/>
      <w:marTop w:val="0"/>
      <w:marBottom w:val="0"/>
      <w:divBdr>
        <w:top w:val="none" w:sz="0" w:space="0" w:color="auto"/>
        <w:left w:val="none" w:sz="0" w:space="0" w:color="auto"/>
        <w:bottom w:val="none" w:sz="0" w:space="0" w:color="auto"/>
        <w:right w:val="none" w:sz="0" w:space="0" w:color="auto"/>
      </w:divBdr>
    </w:div>
    <w:div w:id="131291588">
      <w:bodyDiv w:val="1"/>
      <w:marLeft w:val="0"/>
      <w:marRight w:val="0"/>
      <w:marTop w:val="0"/>
      <w:marBottom w:val="0"/>
      <w:divBdr>
        <w:top w:val="none" w:sz="0" w:space="0" w:color="auto"/>
        <w:left w:val="none" w:sz="0" w:space="0" w:color="auto"/>
        <w:bottom w:val="none" w:sz="0" w:space="0" w:color="auto"/>
        <w:right w:val="none" w:sz="0" w:space="0" w:color="auto"/>
      </w:divBdr>
    </w:div>
    <w:div w:id="152526803">
      <w:bodyDiv w:val="1"/>
      <w:marLeft w:val="0"/>
      <w:marRight w:val="0"/>
      <w:marTop w:val="0"/>
      <w:marBottom w:val="0"/>
      <w:divBdr>
        <w:top w:val="none" w:sz="0" w:space="0" w:color="auto"/>
        <w:left w:val="none" w:sz="0" w:space="0" w:color="auto"/>
        <w:bottom w:val="none" w:sz="0" w:space="0" w:color="auto"/>
        <w:right w:val="none" w:sz="0" w:space="0" w:color="auto"/>
      </w:divBdr>
    </w:div>
    <w:div w:id="205531616">
      <w:bodyDiv w:val="1"/>
      <w:marLeft w:val="0"/>
      <w:marRight w:val="0"/>
      <w:marTop w:val="0"/>
      <w:marBottom w:val="0"/>
      <w:divBdr>
        <w:top w:val="none" w:sz="0" w:space="0" w:color="auto"/>
        <w:left w:val="none" w:sz="0" w:space="0" w:color="auto"/>
        <w:bottom w:val="none" w:sz="0" w:space="0" w:color="auto"/>
        <w:right w:val="none" w:sz="0" w:space="0" w:color="auto"/>
      </w:divBdr>
    </w:div>
    <w:div w:id="274874898">
      <w:bodyDiv w:val="1"/>
      <w:marLeft w:val="0"/>
      <w:marRight w:val="0"/>
      <w:marTop w:val="0"/>
      <w:marBottom w:val="0"/>
      <w:divBdr>
        <w:top w:val="none" w:sz="0" w:space="0" w:color="auto"/>
        <w:left w:val="none" w:sz="0" w:space="0" w:color="auto"/>
        <w:bottom w:val="none" w:sz="0" w:space="0" w:color="auto"/>
        <w:right w:val="none" w:sz="0" w:space="0" w:color="auto"/>
      </w:divBdr>
    </w:div>
    <w:div w:id="360671026">
      <w:bodyDiv w:val="1"/>
      <w:marLeft w:val="0"/>
      <w:marRight w:val="0"/>
      <w:marTop w:val="0"/>
      <w:marBottom w:val="0"/>
      <w:divBdr>
        <w:top w:val="none" w:sz="0" w:space="0" w:color="auto"/>
        <w:left w:val="none" w:sz="0" w:space="0" w:color="auto"/>
        <w:bottom w:val="none" w:sz="0" w:space="0" w:color="auto"/>
        <w:right w:val="none" w:sz="0" w:space="0" w:color="auto"/>
      </w:divBdr>
    </w:div>
    <w:div w:id="494615443">
      <w:bodyDiv w:val="1"/>
      <w:marLeft w:val="0"/>
      <w:marRight w:val="0"/>
      <w:marTop w:val="0"/>
      <w:marBottom w:val="0"/>
      <w:divBdr>
        <w:top w:val="none" w:sz="0" w:space="0" w:color="auto"/>
        <w:left w:val="none" w:sz="0" w:space="0" w:color="auto"/>
        <w:bottom w:val="none" w:sz="0" w:space="0" w:color="auto"/>
        <w:right w:val="none" w:sz="0" w:space="0" w:color="auto"/>
      </w:divBdr>
    </w:div>
    <w:div w:id="514459042">
      <w:bodyDiv w:val="1"/>
      <w:marLeft w:val="0"/>
      <w:marRight w:val="0"/>
      <w:marTop w:val="0"/>
      <w:marBottom w:val="0"/>
      <w:divBdr>
        <w:top w:val="none" w:sz="0" w:space="0" w:color="auto"/>
        <w:left w:val="none" w:sz="0" w:space="0" w:color="auto"/>
        <w:bottom w:val="none" w:sz="0" w:space="0" w:color="auto"/>
        <w:right w:val="none" w:sz="0" w:space="0" w:color="auto"/>
      </w:divBdr>
    </w:div>
    <w:div w:id="568923787">
      <w:bodyDiv w:val="1"/>
      <w:marLeft w:val="0"/>
      <w:marRight w:val="0"/>
      <w:marTop w:val="0"/>
      <w:marBottom w:val="0"/>
      <w:divBdr>
        <w:top w:val="none" w:sz="0" w:space="0" w:color="auto"/>
        <w:left w:val="none" w:sz="0" w:space="0" w:color="auto"/>
        <w:bottom w:val="none" w:sz="0" w:space="0" w:color="auto"/>
        <w:right w:val="none" w:sz="0" w:space="0" w:color="auto"/>
      </w:divBdr>
    </w:div>
    <w:div w:id="579950910">
      <w:bodyDiv w:val="1"/>
      <w:marLeft w:val="0"/>
      <w:marRight w:val="0"/>
      <w:marTop w:val="0"/>
      <w:marBottom w:val="0"/>
      <w:divBdr>
        <w:top w:val="none" w:sz="0" w:space="0" w:color="auto"/>
        <w:left w:val="none" w:sz="0" w:space="0" w:color="auto"/>
        <w:bottom w:val="none" w:sz="0" w:space="0" w:color="auto"/>
        <w:right w:val="none" w:sz="0" w:space="0" w:color="auto"/>
      </w:divBdr>
    </w:div>
    <w:div w:id="637302649">
      <w:bodyDiv w:val="1"/>
      <w:marLeft w:val="0"/>
      <w:marRight w:val="0"/>
      <w:marTop w:val="0"/>
      <w:marBottom w:val="0"/>
      <w:divBdr>
        <w:top w:val="none" w:sz="0" w:space="0" w:color="auto"/>
        <w:left w:val="none" w:sz="0" w:space="0" w:color="auto"/>
        <w:bottom w:val="none" w:sz="0" w:space="0" w:color="auto"/>
        <w:right w:val="none" w:sz="0" w:space="0" w:color="auto"/>
      </w:divBdr>
    </w:div>
    <w:div w:id="643003407">
      <w:bodyDiv w:val="1"/>
      <w:marLeft w:val="0"/>
      <w:marRight w:val="0"/>
      <w:marTop w:val="0"/>
      <w:marBottom w:val="0"/>
      <w:divBdr>
        <w:top w:val="none" w:sz="0" w:space="0" w:color="auto"/>
        <w:left w:val="none" w:sz="0" w:space="0" w:color="auto"/>
        <w:bottom w:val="none" w:sz="0" w:space="0" w:color="auto"/>
        <w:right w:val="none" w:sz="0" w:space="0" w:color="auto"/>
      </w:divBdr>
    </w:div>
    <w:div w:id="671297538">
      <w:bodyDiv w:val="1"/>
      <w:marLeft w:val="0"/>
      <w:marRight w:val="0"/>
      <w:marTop w:val="0"/>
      <w:marBottom w:val="0"/>
      <w:divBdr>
        <w:top w:val="none" w:sz="0" w:space="0" w:color="auto"/>
        <w:left w:val="none" w:sz="0" w:space="0" w:color="auto"/>
        <w:bottom w:val="none" w:sz="0" w:space="0" w:color="auto"/>
        <w:right w:val="none" w:sz="0" w:space="0" w:color="auto"/>
      </w:divBdr>
    </w:div>
    <w:div w:id="697004004">
      <w:bodyDiv w:val="1"/>
      <w:marLeft w:val="0"/>
      <w:marRight w:val="0"/>
      <w:marTop w:val="0"/>
      <w:marBottom w:val="0"/>
      <w:divBdr>
        <w:top w:val="none" w:sz="0" w:space="0" w:color="auto"/>
        <w:left w:val="none" w:sz="0" w:space="0" w:color="auto"/>
        <w:bottom w:val="none" w:sz="0" w:space="0" w:color="auto"/>
        <w:right w:val="none" w:sz="0" w:space="0" w:color="auto"/>
      </w:divBdr>
    </w:div>
    <w:div w:id="739712998">
      <w:bodyDiv w:val="1"/>
      <w:marLeft w:val="0"/>
      <w:marRight w:val="0"/>
      <w:marTop w:val="0"/>
      <w:marBottom w:val="0"/>
      <w:divBdr>
        <w:top w:val="none" w:sz="0" w:space="0" w:color="auto"/>
        <w:left w:val="none" w:sz="0" w:space="0" w:color="auto"/>
        <w:bottom w:val="none" w:sz="0" w:space="0" w:color="auto"/>
        <w:right w:val="none" w:sz="0" w:space="0" w:color="auto"/>
      </w:divBdr>
    </w:div>
    <w:div w:id="747732234">
      <w:bodyDiv w:val="1"/>
      <w:marLeft w:val="0"/>
      <w:marRight w:val="0"/>
      <w:marTop w:val="0"/>
      <w:marBottom w:val="0"/>
      <w:divBdr>
        <w:top w:val="none" w:sz="0" w:space="0" w:color="auto"/>
        <w:left w:val="none" w:sz="0" w:space="0" w:color="auto"/>
        <w:bottom w:val="none" w:sz="0" w:space="0" w:color="auto"/>
        <w:right w:val="none" w:sz="0" w:space="0" w:color="auto"/>
      </w:divBdr>
    </w:div>
    <w:div w:id="793475560">
      <w:bodyDiv w:val="1"/>
      <w:marLeft w:val="0"/>
      <w:marRight w:val="0"/>
      <w:marTop w:val="0"/>
      <w:marBottom w:val="0"/>
      <w:divBdr>
        <w:top w:val="none" w:sz="0" w:space="0" w:color="auto"/>
        <w:left w:val="none" w:sz="0" w:space="0" w:color="auto"/>
        <w:bottom w:val="none" w:sz="0" w:space="0" w:color="auto"/>
        <w:right w:val="none" w:sz="0" w:space="0" w:color="auto"/>
      </w:divBdr>
    </w:div>
    <w:div w:id="935669268">
      <w:bodyDiv w:val="1"/>
      <w:marLeft w:val="0"/>
      <w:marRight w:val="0"/>
      <w:marTop w:val="0"/>
      <w:marBottom w:val="0"/>
      <w:divBdr>
        <w:top w:val="none" w:sz="0" w:space="0" w:color="auto"/>
        <w:left w:val="none" w:sz="0" w:space="0" w:color="auto"/>
        <w:bottom w:val="none" w:sz="0" w:space="0" w:color="auto"/>
        <w:right w:val="none" w:sz="0" w:space="0" w:color="auto"/>
      </w:divBdr>
    </w:div>
    <w:div w:id="952782604">
      <w:bodyDiv w:val="1"/>
      <w:marLeft w:val="0"/>
      <w:marRight w:val="0"/>
      <w:marTop w:val="0"/>
      <w:marBottom w:val="0"/>
      <w:divBdr>
        <w:top w:val="none" w:sz="0" w:space="0" w:color="auto"/>
        <w:left w:val="none" w:sz="0" w:space="0" w:color="auto"/>
        <w:bottom w:val="none" w:sz="0" w:space="0" w:color="auto"/>
        <w:right w:val="none" w:sz="0" w:space="0" w:color="auto"/>
      </w:divBdr>
    </w:div>
    <w:div w:id="1007094647">
      <w:bodyDiv w:val="1"/>
      <w:marLeft w:val="0"/>
      <w:marRight w:val="0"/>
      <w:marTop w:val="0"/>
      <w:marBottom w:val="0"/>
      <w:divBdr>
        <w:top w:val="none" w:sz="0" w:space="0" w:color="auto"/>
        <w:left w:val="none" w:sz="0" w:space="0" w:color="auto"/>
        <w:bottom w:val="none" w:sz="0" w:space="0" w:color="auto"/>
        <w:right w:val="none" w:sz="0" w:space="0" w:color="auto"/>
      </w:divBdr>
    </w:div>
    <w:div w:id="1012027211">
      <w:bodyDiv w:val="1"/>
      <w:marLeft w:val="0"/>
      <w:marRight w:val="0"/>
      <w:marTop w:val="0"/>
      <w:marBottom w:val="0"/>
      <w:divBdr>
        <w:top w:val="none" w:sz="0" w:space="0" w:color="auto"/>
        <w:left w:val="none" w:sz="0" w:space="0" w:color="auto"/>
        <w:bottom w:val="none" w:sz="0" w:space="0" w:color="auto"/>
        <w:right w:val="none" w:sz="0" w:space="0" w:color="auto"/>
      </w:divBdr>
    </w:div>
    <w:div w:id="1055935638">
      <w:bodyDiv w:val="1"/>
      <w:marLeft w:val="0"/>
      <w:marRight w:val="0"/>
      <w:marTop w:val="0"/>
      <w:marBottom w:val="0"/>
      <w:divBdr>
        <w:top w:val="none" w:sz="0" w:space="0" w:color="auto"/>
        <w:left w:val="none" w:sz="0" w:space="0" w:color="auto"/>
        <w:bottom w:val="none" w:sz="0" w:space="0" w:color="auto"/>
        <w:right w:val="none" w:sz="0" w:space="0" w:color="auto"/>
      </w:divBdr>
    </w:div>
    <w:div w:id="1180193760">
      <w:bodyDiv w:val="1"/>
      <w:marLeft w:val="0"/>
      <w:marRight w:val="0"/>
      <w:marTop w:val="0"/>
      <w:marBottom w:val="0"/>
      <w:divBdr>
        <w:top w:val="none" w:sz="0" w:space="0" w:color="auto"/>
        <w:left w:val="none" w:sz="0" w:space="0" w:color="auto"/>
        <w:bottom w:val="none" w:sz="0" w:space="0" w:color="auto"/>
        <w:right w:val="none" w:sz="0" w:space="0" w:color="auto"/>
      </w:divBdr>
    </w:div>
    <w:div w:id="1226065279">
      <w:bodyDiv w:val="1"/>
      <w:marLeft w:val="0"/>
      <w:marRight w:val="0"/>
      <w:marTop w:val="0"/>
      <w:marBottom w:val="0"/>
      <w:divBdr>
        <w:top w:val="none" w:sz="0" w:space="0" w:color="auto"/>
        <w:left w:val="none" w:sz="0" w:space="0" w:color="auto"/>
        <w:bottom w:val="none" w:sz="0" w:space="0" w:color="auto"/>
        <w:right w:val="none" w:sz="0" w:space="0" w:color="auto"/>
      </w:divBdr>
    </w:div>
    <w:div w:id="1384989877">
      <w:bodyDiv w:val="1"/>
      <w:marLeft w:val="0"/>
      <w:marRight w:val="0"/>
      <w:marTop w:val="0"/>
      <w:marBottom w:val="0"/>
      <w:divBdr>
        <w:top w:val="none" w:sz="0" w:space="0" w:color="auto"/>
        <w:left w:val="none" w:sz="0" w:space="0" w:color="auto"/>
        <w:bottom w:val="none" w:sz="0" w:space="0" w:color="auto"/>
        <w:right w:val="none" w:sz="0" w:space="0" w:color="auto"/>
      </w:divBdr>
    </w:div>
    <w:div w:id="1493066167">
      <w:bodyDiv w:val="1"/>
      <w:marLeft w:val="0"/>
      <w:marRight w:val="0"/>
      <w:marTop w:val="0"/>
      <w:marBottom w:val="0"/>
      <w:divBdr>
        <w:top w:val="none" w:sz="0" w:space="0" w:color="auto"/>
        <w:left w:val="none" w:sz="0" w:space="0" w:color="auto"/>
        <w:bottom w:val="none" w:sz="0" w:space="0" w:color="auto"/>
        <w:right w:val="none" w:sz="0" w:space="0" w:color="auto"/>
      </w:divBdr>
    </w:div>
    <w:div w:id="1556697815">
      <w:bodyDiv w:val="1"/>
      <w:marLeft w:val="0"/>
      <w:marRight w:val="0"/>
      <w:marTop w:val="0"/>
      <w:marBottom w:val="0"/>
      <w:divBdr>
        <w:top w:val="none" w:sz="0" w:space="0" w:color="auto"/>
        <w:left w:val="none" w:sz="0" w:space="0" w:color="auto"/>
        <w:bottom w:val="none" w:sz="0" w:space="0" w:color="auto"/>
        <w:right w:val="none" w:sz="0" w:space="0" w:color="auto"/>
      </w:divBdr>
    </w:div>
    <w:div w:id="1632397313">
      <w:bodyDiv w:val="1"/>
      <w:marLeft w:val="0"/>
      <w:marRight w:val="0"/>
      <w:marTop w:val="0"/>
      <w:marBottom w:val="0"/>
      <w:divBdr>
        <w:top w:val="none" w:sz="0" w:space="0" w:color="auto"/>
        <w:left w:val="none" w:sz="0" w:space="0" w:color="auto"/>
        <w:bottom w:val="none" w:sz="0" w:space="0" w:color="auto"/>
        <w:right w:val="none" w:sz="0" w:space="0" w:color="auto"/>
      </w:divBdr>
    </w:div>
    <w:div w:id="1660576557">
      <w:bodyDiv w:val="1"/>
      <w:marLeft w:val="0"/>
      <w:marRight w:val="0"/>
      <w:marTop w:val="0"/>
      <w:marBottom w:val="0"/>
      <w:divBdr>
        <w:top w:val="none" w:sz="0" w:space="0" w:color="auto"/>
        <w:left w:val="none" w:sz="0" w:space="0" w:color="auto"/>
        <w:bottom w:val="none" w:sz="0" w:space="0" w:color="auto"/>
        <w:right w:val="none" w:sz="0" w:space="0" w:color="auto"/>
      </w:divBdr>
    </w:div>
    <w:div w:id="1667439242">
      <w:bodyDiv w:val="1"/>
      <w:marLeft w:val="0"/>
      <w:marRight w:val="0"/>
      <w:marTop w:val="0"/>
      <w:marBottom w:val="0"/>
      <w:divBdr>
        <w:top w:val="none" w:sz="0" w:space="0" w:color="auto"/>
        <w:left w:val="none" w:sz="0" w:space="0" w:color="auto"/>
        <w:bottom w:val="none" w:sz="0" w:space="0" w:color="auto"/>
        <w:right w:val="none" w:sz="0" w:space="0" w:color="auto"/>
      </w:divBdr>
      <w:divsChild>
        <w:div w:id="260799629">
          <w:marLeft w:val="547"/>
          <w:marRight w:val="0"/>
          <w:marTop w:val="0"/>
          <w:marBottom w:val="0"/>
          <w:divBdr>
            <w:top w:val="none" w:sz="0" w:space="0" w:color="auto"/>
            <w:left w:val="none" w:sz="0" w:space="0" w:color="auto"/>
            <w:bottom w:val="none" w:sz="0" w:space="0" w:color="auto"/>
            <w:right w:val="none" w:sz="0" w:space="0" w:color="auto"/>
          </w:divBdr>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
    <w:div w:id="1713269697">
      <w:bodyDiv w:val="1"/>
      <w:marLeft w:val="0"/>
      <w:marRight w:val="0"/>
      <w:marTop w:val="0"/>
      <w:marBottom w:val="0"/>
      <w:divBdr>
        <w:top w:val="none" w:sz="0" w:space="0" w:color="auto"/>
        <w:left w:val="none" w:sz="0" w:space="0" w:color="auto"/>
        <w:bottom w:val="none" w:sz="0" w:space="0" w:color="auto"/>
        <w:right w:val="none" w:sz="0" w:space="0" w:color="auto"/>
      </w:divBdr>
    </w:div>
    <w:div w:id="1722904038">
      <w:bodyDiv w:val="1"/>
      <w:marLeft w:val="0"/>
      <w:marRight w:val="0"/>
      <w:marTop w:val="0"/>
      <w:marBottom w:val="0"/>
      <w:divBdr>
        <w:top w:val="none" w:sz="0" w:space="0" w:color="auto"/>
        <w:left w:val="none" w:sz="0" w:space="0" w:color="auto"/>
        <w:bottom w:val="none" w:sz="0" w:space="0" w:color="auto"/>
        <w:right w:val="none" w:sz="0" w:space="0" w:color="auto"/>
      </w:divBdr>
    </w:div>
    <w:div w:id="1853958856">
      <w:bodyDiv w:val="1"/>
      <w:marLeft w:val="0"/>
      <w:marRight w:val="0"/>
      <w:marTop w:val="0"/>
      <w:marBottom w:val="0"/>
      <w:divBdr>
        <w:top w:val="none" w:sz="0" w:space="0" w:color="auto"/>
        <w:left w:val="none" w:sz="0" w:space="0" w:color="auto"/>
        <w:bottom w:val="none" w:sz="0" w:space="0" w:color="auto"/>
        <w:right w:val="none" w:sz="0" w:space="0" w:color="auto"/>
      </w:divBdr>
    </w:div>
    <w:div w:id="1935555712">
      <w:bodyDiv w:val="1"/>
      <w:marLeft w:val="0"/>
      <w:marRight w:val="0"/>
      <w:marTop w:val="0"/>
      <w:marBottom w:val="0"/>
      <w:divBdr>
        <w:top w:val="none" w:sz="0" w:space="0" w:color="auto"/>
        <w:left w:val="none" w:sz="0" w:space="0" w:color="auto"/>
        <w:bottom w:val="none" w:sz="0" w:space="0" w:color="auto"/>
        <w:right w:val="none" w:sz="0" w:space="0" w:color="auto"/>
      </w:divBdr>
    </w:div>
    <w:div w:id="1947929750">
      <w:bodyDiv w:val="1"/>
      <w:marLeft w:val="0"/>
      <w:marRight w:val="0"/>
      <w:marTop w:val="0"/>
      <w:marBottom w:val="0"/>
      <w:divBdr>
        <w:top w:val="none" w:sz="0" w:space="0" w:color="auto"/>
        <w:left w:val="none" w:sz="0" w:space="0" w:color="auto"/>
        <w:bottom w:val="none" w:sz="0" w:space="0" w:color="auto"/>
        <w:right w:val="none" w:sz="0" w:space="0" w:color="auto"/>
      </w:divBdr>
    </w:div>
    <w:div w:id="1959725904">
      <w:bodyDiv w:val="1"/>
      <w:marLeft w:val="0"/>
      <w:marRight w:val="0"/>
      <w:marTop w:val="0"/>
      <w:marBottom w:val="0"/>
      <w:divBdr>
        <w:top w:val="none" w:sz="0" w:space="0" w:color="auto"/>
        <w:left w:val="none" w:sz="0" w:space="0" w:color="auto"/>
        <w:bottom w:val="none" w:sz="0" w:space="0" w:color="auto"/>
        <w:right w:val="none" w:sz="0" w:space="0" w:color="auto"/>
      </w:divBdr>
    </w:div>
    <w:div w:id="1979337904">
      <w:bodyDiv w:val="1"/>
      <w:marLeft w:val="0"/>
      <w:marRight w:val="0"/>
      <w:marTop w:val="0"/>
      <w:marBottom w:val="0"/>
      <w:divBdr>
        <w:top w:val="none" w:sz="0" w:space="0" w:color="auto"/>
        <w:left w:val="none" w:sz="0" w:space="0" w:color="auto"/>
        <w:bottom w:val="none" w:sz="0" w:space="0" w:color="auto"/>
        <w:right w:val="none" w:sz="0" w:space="0" w:color="auto"/>
      </w:divBdr>
    </w:div>
    <w:div w:id="2113283391">
      <w:bodyDiv w:val="1"/>
      <w:marLeft w:val="0"/>
      <w:marRight w:val="0"/>
      <w:marTop w:val="0"/>
      <w:marBottom w:val="0"/>
      <w:divBdr>
        <w:top w:val="none" w:sz="0" w:space="0" w:color="auto"/>
        <w:left w:val="none" w:sz="0" w:space="0" w:color="auto"/>
        <w:bottom w:val="none" w:sz="0" w:space="0" w:color="auto"/>
        <w:right w:val="none" w:sz="0" w:space="0" w:color="auto"/>
      </w:divBdr>
    </w:div>
    <w:div w:id="214500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ncbi.nlm.nih.gov/pubmed/30517498" TargetMode="External"/><Relationship Id="rId13" Type="http://schemas.openxmlformats.org/officeDocument/2006/relationships/hyperlink" Target="https://leyes.congreso.gob.pe/Documentos/Leyes/29344.pdf" TargetMode="External"/><Relationship Id="rId18" Type="http://schemas.openxmlformats.org/officeDocument/2006/relationships/hyperlink" Target="https://www.ceplan.gob.pe/informe-nacional/" TargetMode="External"/><Relationship Id="rId26" Type="http://schemas.openxmlformats.org/officeDocument/2006/relationships/hyperlink" Target="https://www.tvperu.gob.pe/noticias/nacionales/gobierno-publica-quinto-listado-de-deudos-del-personal-de-salud-fallecido-por-covid-19" TargetMode="External"/><Relationship Id="rId3" Type="http://schemas.openxmlformats.org/officeDocument/2006/relationships/hyperlink" Target="https://www.inei.gob.pe/media/MenuRecursivo/indices_tematicos/cap03030_1.xlsx" TargetMode="External"/><Relationship Id="rId21" Type="http://schemas.openxmlformats.org/officeDocument/2006/relationships/hyperlink" Target="https://www.paho.org/es/respuesta-emergencia-por-covid-19-peru" TargetMode="External"/><Relationship Id="rId7" Type="http://schemas.openxmlformats.org/officeDocument/2006/relationships/hyperlink" Target="https://www.ncbi.nlm.nih.gov/pmc/articles/PMC7607729/" TargetMode="External"/><Relationship Id="rId12" Type="http://schemas.openxmlformats.org/officeDocument/2006/relationships/hyperlink" Target="https://scholar.google.com/scholar_lookup?journal=Rev+Panam+Salud+Publica&amp;title=Determinants+of+out-of-pocket+spending+on+health+among+the+poor+population+served+by+public+health+services+in+Peru,+2010-2014Determinantes+da+despesa+por+conta+propria+em+saude+da+populacao+pobre+atendida+em+servicos+publicos+de+saude,+Peru,+2010%E2%80%932014&amp;author=MP+Pavone&amp;author=EJ+Sanchez&amp;volume=42&amp;publication_year=2018&amp;pages=e20&amp;pmid=31093049&amp;" TargetMode="External"/><Relationship Id="rId17" Type="http://schemas.openxmlformats.org/officeDocument/2006/relationships/hyperlink" Target="https://www.sciencedirect.com/science/article/pii/S2666535220300197" TargetMode="External"/><Relationship Id="rId25" Type="http://schemas.openxmlformats.org/officeDocument/2006/relationships/hyperlink" Target="https://www.mesadeconcertacion.org.pe/storage/documentos/2020-08-17/informe-salud-mclcp-2020-7-de-julio.pdf" TargetMode="External"/><Relationship Id="rId2" Type="http://schemas.openxmlformats.org/officeDocument/2006/relationships/hyperlink" Target="https://www.inei.gob.pe/estadisticas/indice-tematico/poblacion-y-vivienda/" TargetMode="External"/><Relationship Id="rId16" Type="http://schemas.openxmlformats.org/officeDocument/2006/relationships/hyperlink" Target="https://journals.plos.org/plosone/article?id=10.1371/journal.pone.0240494" TargetMode="External"/><Relationship Id="rId20" Type="http://schemas.openxmlformats.org/officeDocument/2006/relationships/hyperlink" Target="https://cdn.www.gob.pe/uploads/document/file/344315/Memoria_de_gesti%C3%B3n_-_2015__Direcci%C3%B3n_General_de_Epidemiolog%C3%ADa_20190725-19981-1p5zkp4.pdf" TargetMode="External"/><Relationship Id="rId29" Type="http://schemas.openxmlformats.org/officeDocument/2006/relationships/hyperlink" Target="http://focoeconomico.org/2020/05/29/covid-19-pobreza-monetaria-y-desigualdad/" TargetMode="External"/><Relationship Id="rId1" Type="http://schemas.openxmlformats.org/officeDocument/2006/relationships/hyperlink" Target="https://data.worldbank.org/?locations=PE-XT" TargetMode="External"/><Relationship Id="rId6" Type="http://schemas.openxmlformats.org/officeDocument/2006/relationships/hyperlink" Target="https://www.inei.gob.pe/media/MenuRecursivo/publicaciones_digitales/Est/Lib1764/cap04.pdf" TargetMode="External"/><Relationship Id="rId11" Type="http://schemas.openxmlformats.org/officeDocument/2006/relationships/hyperlink" Target="https://www.ncbi.nlm.nih.gov/pubmed/31093049" TargetMode="External"/><Relationship Id="rId24" Type="http://schemas.openxmlformats.org/officeDocument/2006/relationships/hyperlink" Target="https://cdn.www.gob.pe/uploads/document/file/566448/DS044-PCM_1864948-2.pdf" TargetMode="External"/><Relationship Id="rId5" Type="http://schemas.openxmlformats.org/officeDocument/2006/relationships/hyperlink" Target="https://www.inei.gob.pe/media/MenuRecursivo/publicaciones_digitales/Est/Lib1764/cap04.pdf" TargetMode="External"/><Relationship Id="rId15" Type="http://schemas.openxmlformats.org/officeDocument/2006/relationships/hyperlink" Target="https://rpmesp.ins.gob.pe/index.php/rpmesp/article/view/3998/3314" TargetMode="External"/><Relationship Id="rId23" Type="http://schemas.openxmlformats.org/officeDocument/2006/relationships/hyperlink" Target="https://www.ilo.org/wcmsp5/groups/public/---americas/---ro-lima/documents/publication/wcms_768040.pdf" TargetMode="External"/><Relationship Id="rId28" Type="http://schemas.openxmlformats.org/officeDocument/2006/relationships/hyperlink" Target="https://busquedas.elperuano.pe/normaslegales/aprueban-la-directiva-administrativa-que-regula-la-cobertura-resolucion-jefatural-no-146-2020sis-1903230-1/" TargetMode="External"/><Relationship Id="rId10" Type="http://schemas.openxmlformats.org/officeDocument/2006/relationships/hyperlink" Target="https://www.ncbi.nlm.nih.gov/pmc/articles/PMC6386197/" TargetMode="External"/><Relationship Id="rId19" Type="http://schemas.openxmlformats.org/officeDocument/2006/relationships/hyperlink" Target="https://www.dge.gob.pe/portalnuevo/publicaciones/materiales/herramientas-para-la-vigilancia-epidemiologica/" TargetMode="External"/><Relationship Id="rId31" Type="http://schemas.openxmlformats.org/officeDocument/2006/relationships/hyperlink" Target="https://busquedas.elperuano.pe/normaslegales/decreto-supremo-que-aprueba-el-reglamento-de-la-ley-n-30421-decreto-supremo-n-005-2021-sa-1922320-2/" TargetMode="External"/><Relationship Id="rId4" Type="http://schemas.openxmlformats.org/officeDocument/2006/relationships/hyperlink" Target="https://www.inei.gob.pe/prensa/noticias/pobreza-monetaria-alcanzo-al-202-de-la-poblacion-en-el-ano-2019-12196/" TargetMode="External"/><Relationship Id="rId9" Type="http://schemas.openxmlformats.org/officeDocument/2006/relationships/hyperlink" Target="https://scholar.google.com/scholar_lookup?journal=Rev+Peru+Med+Exp+Salud+Publica&amp;title=Health-related+out-of-pocket+expenses+in+older+peruvian+adults:+analysis+of+the+national+household+survey+on+living+conditions+and+poverty+2017&amp;author=A+Hernandez-Vasquez&amp;author=C+Rojas-Roque&amp;author=M+Santero&amp;author=FJ+Prado-Galbarro&amp;author=D+Rosselli&amp;volume=35&amp;issue=3&amp;publication_year=2018&amp;pages=390-399&amp;pmid=30517498&amp;" TargetMode="External"/><Relationship Id="rId14" Type="http://schemas.openxmlformats.org/officeDocument/2006/relationships/hyperlink" Target="http://www.scielo.org.pe/scielo.php?script=sci_arttext&amp;pid=S1726-46342009000200013" TargetMode="External"/><Relationship Id="rId22" Type="http://schemas.openxmlformats.org/officeDocument/2006/relationships/hyperlink" Target="https://www.dge.gob.pe/portal/docs/tools/coronavirus/coronavirus100621.pdf" TargetMode="External"/><Relationship Id="rId27" Type="http://schemas.openxmlformats.org/officeDocument/2006/relationships/hyperlink" Target="https://www.gob.pe/12365" TargetMode="External"/><Relationship Id="rId30" Type="http://schemas.openxmlformats.org/officeDocument/2006/relationships/hyperlink" Target="https://www.gob.pe/institucion/minsa/informes-publicaciones/588245-plan-de-intervencion-para-comunidades-indigenas-y-centros-poblados-rurales-de-la-amazonia-frente-a-la-emergencia-del-covid-19"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6893</Words>
  <Characters>39296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Ariadna Capasso</dc:creator>
  <cp:keywords/>
  <dc:description/>
  <cp:lastModifiedBy>Sooyoung Kim</cp:lastModifiedBy>
  <cp:revision>3</cp:revision>
  <dcterms:created xsi:type="dcterms:W3CDTF">2021-06-22T01:37:00Z</dcterms:created>
  <dcterms:modified xsi:type="dcterms:W3CDTF">2021-06-22T01:47:00Z</dcterms:modified>
</cp:coreProperties>
</file>