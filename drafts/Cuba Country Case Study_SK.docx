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1044C78" w:rsidR="00985D6D" w:rsidRPr="007655B0" w:rsidRDefault="00C0021E">
      <w:pPr>
        <w:rPr>
          <w:rFonts w:ascii="Calibri" w:hAnsi="Calibri"/>
          <w:b/>
          <w:sz w:val="24"/>
          <w:szCs w:val="24"/>
          <w:rPrChange w:id="0" w:author="Sooyoung Kim" w:date="2021-06-23T13:24:00Z">
            <w:rPr>
              <w:b/>
            </w:rPr>
          </w:rPrChange>
        </w:rPr>
      </w:pPr>
      <w:r w:rsidRPr="007655B0">
        <w:rPr>
          <w:rFonts w:ascii="Calibri" w:hAnsi="Calibri"/>
          <w:b/>
          <w:sz w:val="24"/>
          <w:szCs w:val="24"/>
          <w:rPrChange w:id="1" w:author="Sooyoung Kim" w:date="2021-06-23T13:24:00Z">
            <w:rPr>
              <w:b/>
            </w:rPr>
          </w:rPrChange>
        </w:rPr>
        <w:t>Cuba</w:t>
      </w:r>
      <w:ins w:id="2" w:author="Sooyoung Kim" w:date="2021-06-23T14:20:00Z">
        <w:r w:rsidR="005307B3">
          <w:rPr>
            <w:rFonts w:ascii="Calibri" w:hAnsi="Calibri"/>
            <w:b/>
            <w:sz w:val="24"/>
            <w:szCs w:val="24"/>
          </w:rPr>
          <w:t>:</w:t>
        </w:r>
      </w:ins>
      <w:r w:rsidRPr="007655B0">
        <w:rPr>
          <w:rFonts w:ascii="Calibri" w:hAnsi="Calibri"/>
          <w:b/>
          <w:sz w:val="24"/>
          <w:szCs w:val="24"/>
          <w:rPrChange w:id="3" w:author="Sooyoung Kim" w:date="2021-06-23T13:24:00Z">
            <w:rPr>
              <w:b/>
            </w:rPr>
          </w:rPrChange>
        </w:rPr>
        <w:t xml:space="preserve"> </w:t>
      </w:r>
      <w:ins w:id="4" w:author="Sooyoung Kim" w:date="2021-06-23T14:21:00Z">
        <w:r w:rsidR="005307B3">
          <w:rPr>
            <w:rFonts w:ascii="Calibri" w:hAnsi="Calibri"/>
            <w:b/>
            <w:sz w:val="24"/>
            <w:szCs w:val="24"/>
          </w:rPr>
          <w:t xml:space="preserve">Return of the </w:t>
        </w:r>
      </w:ins>
      <w:del w:id="5" w:author="Sooyoung Kim" w:date="2021-06-23T14:20:00Z">
        <w:r w:rsidRPr="007655B0" w:rsidDel="005307B3">
          <w:rPr>
            <w:rFonts w:ascii="Calibri" w:hAnsi="Calibri"/>
            <w:b/>
            <w:sz w:val="24"/>
            <w:szCs w:val="24"/>
            <w:rPrChange w:id="6" w:author="Sooyoung Kim" w:date="2021-06-23T13:24:00Z">
              <w:rPr>
                <w:b/>
              </w:rPr>
            </w:rPrChange>
          </w:rPr>
          <w:delText>Country Case Study</w:delText>
        </w:r>
      </w:del>
      <w:ins w:id="7" w:author="Sooyoung Kim" w:date="2021-06-23T14:21:00Z">
        <w:r w:rsidR="005307B3">
          <w:rPr>
            <w:rFonts w:ascii="Calibri" w:hAnsi="Calibri"/>
            <w:b/>
            <w:sz w:val="24"/>
            <w:szCs w:val="24"/>
          </w:rPr>
          <w:t>Decades of Investment in UHC</w:t>
        </w:r>
      </w:ins>
      <w:ins w:id="8" w:author="Sooyoung Kim" w:date="2021-06-23T16:48:00Z">
        <w:r w:rsidR="0050292F">
          <w:rPr>
            <w:rFonts w:ascii="Calibri" w:hAnsi="Calibri"/>
            <w:b/>
            <w:sz w:val="24"/>
            <w:szCs w:val="24"/>
          </w:rPr>
          <w:t>, Science, and Human Resources</w:t>
        </w:r>
      </w:ins>
      <w:ins w:id="9" w:author="Sooyoung Kim" w:date="2021-06-23T14:21:00Z">
        <w:r w:rsidR="005307B3">
          <w:rPr>
            <w:rFonts w:ascii="Calibri" w:hAnsi="Calibri"/>
            <w:b/>
            <w:sz w:val="24"/>
            <w:szCs w:val="24"/>
          </w:rPr>
          <w:t>, and the Ways to Move Forward</w:t>
        </w:r>
      </w:ins>
    </w:p>
    <w:p w14:paraId="00000002" w14:textId="77777777" w:rsidR="00985D6D" w:rsidRPr="007655B0" w:rsidRDefault="00985D6D">
      <w:pPr>
        <w:rPr>
          <w:rFonts w:ascii="Calibri" w:hAnsi="Calibri"/>
          <w:b/>
          <w:sz w:val="24"/>
          <w:szCs w:val="24"/>
          <w:rPrChange w:id="10" w:author="Sooyoung Kim" w:date="2021-06-23T13:24:00Z">
            <w:rPr>
              <w:b/>
            </w:rPr>
          </w:rPrChange>
        </w:rPr>
      </w:pPr>
    </w:p>
    <w:p w14:paraId="00000003" w14:textId="77777777" w:rsidR="00985D6D" w:rsidRPr="007655B0" w:rsidRDefault="00C0021E">
      <w:pPr>
        <w:rPr>
          <w:rFonts w:ascii="Calibri" w:hAnsi="Calibri"/>
          <w:i/>
          <w:sz w:val="24"/>
          <w:szCs w:val="24"/>
          <w:rPrChange w:id="11" w:author="Sooyoung Kim" w:date="2021-06-23T13:24:00Z">
            <w:rPr>
              <w:i/>
            </w:rPr>
          </w:rPrChange>
        </w:rPr>
      </w:pPr>
      <w:r w:rsidRPr="007655B0">
        <w:rPr>
          <w:rFonts w:ascii="Calibri" w:hAnsi="Calibri"/>
          <w:i/>
          <w:sz w:val="24"/>
          <w:szCs w:val="24"/>
          <w:rPrChange w:id="12" w:author="Sooyoung Kim" w:date="2021-06-23T13:24:00Z">
            <w:rPr>
              <w:i/>
            </w:rPr>
          </w:rPrChange>
        </w:rPr>
        <w:t>Introduction</w:t>
      </w:r>
    </w:p>
    <w:p w14:paraId="00000004" w14:textId="28B41F18" w:rsidR="00985D6D" w:rsidRPr="007655B0" w:rsidRDefault="00C0021E">
      <w:pPr>
        <w:rPr>
          <w:rFonts w:ascii="Calibri" w:hAnsi="Calibri"/>
          <w:sz w:val="24"/>
          <w:szCs w:val="24"/>
          <w:rPrChange w:id="13" w:author="Sooyoung Kim" w:date="2021-06-23T13:24:00Z">
            <w:rPr/>
          </w:rPrChange>
        </w:rPr>
      </w:pPr>
      <w:r w:rsidRPr="007655B0">
        <w:rPr>
          <w:rFonts w:ascii="Calibri" w:hAnsi="Calibri"/>
          <w:sz w:val="24"/>
          <w:szCs w:val="24"/>
          <w:rPrChange w:id="14" w:author="Sooyoung Kim" w:date="2021-06-23T13:24:00Z">
            <w:rPr/>
          </w:rPrChange>
        </w:rPr>
        <w:t>The Republic of Cuba, an upper-middle income country</w:t>
      </w:r>
      <w:r w:rsidRPr="007655B0">
        <w:rPr>
          <w:rFonts w:ascii="Calibri" w:hAnsi="Calibri"/>
          <w:sz w:val="24"/>
          <w:szCs w:val="24"/>
          <w:highlight w:val="yellow"/>
          <w:rPrChange w:id="15" w:author="Sooyoung Kim" w:date="2021-06-23T13:24:00Z">
            <w:rPr>
              <w:highlight w:val="yellow"/>
            </w:rPr>
          </w:rPrChange>
        </w:rPr>
        <w:t>[</w:t>
      </w:r>
      <w:commentRangeStart w:id="16"/>
      <w:r w:rsidRPr="007655B0">
        <w:rPr>
          <w:rFonts w:ascii="Calibri" w:hAnsi="Calibri"/>
          <w:sz w:val="24"/>
          <w:szCs w:val="24"/>
          <w:highlight w:val="yellow"/>
          <w:rPrChange w:id="17" w:author="Sooyoung Kim" w:date="2021-06-23T13:24:00Z">
            <w:rPr>
              <w:highlight w:val="yellow"/>
            </w:rPr>
          </w:rPrChange>
        </w:rPr>
        <w:t>ref</w:t>
      </w:r>
      <w:commentRangeEnd w:id="16"/>
      <w:r w:rsidR="00FF22F9" w:rsidRPr="007655B0">
        <w:rPr>
          <w:rStyle w:val="CommentReference"/>
          <w:rFonts w:ascii="Calibri" w:hAnsi="Calibri"/>
          <w:sz w:val="24"/>
          <w:szCs w:val="24"/>
          <w:rPrChange w:id="18" w:author="Sooyoung Kim" w:date="2021-06-23T13:24:00Z">
            <w:rPr>
              <w:rStyle w:val="CommentReference"/>
            </w:rPr>
          </w:rPrChange>
        </w:rPr>
        <w:commentReference w:id="16"/>
      </w:r>
      <w:r w:rsidRPr="007655B0">
        <w:rPr>
          <w:rFonts w:ascii="Calibri" w:hAnsi="Calibri"/>
          <w:sz w:val="24"/>
          <w:szCs w:val="24"/>
          <w:highlight w:val="yellow"/>
          <w:rPrChange w:id="19" w:author="Sooyoung Kim" w:date="2021-06-23T13:24:00Z">
            <w:rPr>
              <w:highlight w:val="yellow"/>
            </w:rPr>
          </w:rPrChange>
        </w:rPr>
        <w:t>]</w:t>
      </w:r>
      <w:r w:rsidRPr="007655B0">
        <w:rPr>
          <w:rFonts w:ascii="Calibri" w:hAnsi="Calibri"/>
          <w:sz w:val="24"/>
          <w:szCs w:val="24"/>
          <w:rPrChange w:id="20" w:author="Sooyoung Kim" w:date="2021-06-23T13:24:00Z">
            <w:rPr/>
          </w:rPrChange>
        </w:rPr>
        <w:t xml:space="preserve"> of 11 million located in the Caribbean, has been widely lauded for its efforts, both in Cuba and abroad, to stem the pandemic. In the past decade, Cuba </w:t>
      </w:r>
      <w:ins w:id="21" w:author="Sooyoung Kim" w:date="2021-06-23T12:36:00Z">
        <w:r w:rsidR="00FF22F9" w:rsidRPr="007655B0">
          <w:rPr>
            <w:rFonts w:ascii="Calibri" w:hAnsi="Calibri"/>
            <w:sz w:val="24"/>
            <w:szCs w:val="24"/>
            <w:rPrChange w:id="22" w:author="Sooyoung Kim" w:date="2021-06-23T13:24:00Z">
              <w:rPr/>
            </w:rPrChange>
          </w:rPr>
          <w:t xml:space="preserve">is known for its abundance of doctors per capita, </w:t>
        </w:r>
      </w:ins>
      <w:r w:rsidRPr="007655B0">
        <w:rPr>
          <w:rFonts w:ascii="Calibri" w:hAnsi="Calibri"/>
          <w:sz w:val="24"/>
          <w:szCs w:val="24"/>
          <w:rPrChange w:id="23" w:author="Sooyoung Kim" w:date="2021-06-23T13:24:00Z">
            <w:rPr/>
          </w:rPrChange>
        </w:rPr>
        <w:t>has made widely renowned progress against malaria and tuberculosis, and additionally has one of the low</w:t>
      </w:r>
      <w:r w:rsidRPr="007655B0">
        <w:rPr>
          <w:rFonts w:ascii="Calibri" w:hAnsi="Calibri"/>
          <w:sz w:val="24"/>
          <w:szCs w:val="24"/>
          <w:rPrChange w:id="24" w:author="Sooyoung Kim" w:date="2021-06-23T13:24:00Z">
            <w:rPr/>
          </w:rPrChange>
        </w:rPr>
        <w:t xml:space="preserve">est maternal and child mortality rates for the region (see Figure XX). Cuba’s GDP per capita in 2019 was about US$8,800, which put it towards the lower end of the region [WB], and it had a pandemic preparedness index score of 35.2, which ranked it 110/195 </w:t>
      </w:r>
      <w:r w:rsidRPr="007655B0">
        <w:rPr>
          <w:rFonts w:ascii="Calibri" w:hAnsi="Calibri"/>
          <w:sz w:val="24"/>
          <w:szCs w:val="24"/>
          <w:rPrChange w:id="25" w:author="Sooyoung Kim" w:date="2021-06-23T13:24:00Z">
            <w:rPr/>
          </w:rPrChange>
        </w:rPr>
        <w:t>in the world [GHS index].</w:t>
      </w:r>
    </w:p>
    <w:p w14:paraId="00000005" w14:textId="77777777" w:rsidR="00985D6D" w:rsidRPr="007655B0" w:rsidRDefault="00985D6D">
      <w:pPr>
        <w:rPr>
          <w:rFonts w:ascii="Calibri" w:hAnsi="Calibri"/>
          <w:sz w:val="24"/>
          <w:szCs w:val="24"/>
          <w:rPrChange w:id="26" w:author="Sooyoung Kim" w:date="2021-06-23T13:24:00Z">
            <w:rPr/>
          </w:rPrChange>
        </w:rPr>
      </w:pPr>
    </w:p>
    <w:p w14:paraId="00000006" w14:textId="0989E8DF" w:rsidR="00985D6D" w:rsidRPr="007655B0" w:rsidRDefault="00C0021E">
      <w:pPr>
        <w:rPr>
          <w:rFonts w:ascii="Calibri" w:hAnsi="Calibri"/>
          <w:sz w:val="24"/>
          <w:szCs w:val="24"/>
          <w:rPrChange w:id="27" w:author="Sooyoung Kim" w:date="2021-06-23T13:24:00Z">
            <w:rPr/>
          </w:rPrChange>
        </w:rPr>
      </w:pPr>
      <w:r w:rsidRPr="007655B0">
        <w:rPr>
          <w:rFonts w:ascii="Calibri" w:hAnsi="Calibri"/>
          <w:sz w:val="24"/>
          <w:szCs w:val="24"/>
          <w:rPrChange w:id="28" w:author="Sooyoung Kim" w:date="2021-06-23T13:24:00Z">
            <w:rPr/>
          </w:rPrChange>
        </w:rPr>
        <w:t>Though Cuba derived some of its success in stemming COVID from its ability, as an island nation, to quick halt international travel</w:t>
      </w:r>
      <w:del w:id="29" w:author="Sooyoung Kim" w:date="2021-06-23T12:39:00Z">
        <w:r w:rsidRPr="007655B0" w:rsidDel="00B272BE">
          <w:rPr>
            <w:rFonts w:ascii="Calibri" w:hAnsi="Calibri"/>
            <w:sz w:val="24"/>
            <w:szCs w:val="24"/>
            <w:highlight w:val="yellow"/>
            <w:rPrChange w:id="30" w:author="Sooyoung Kim" w:date="2021-06-23T13:24:00Z">
              <w:rPr>
                <w:highlight w:val="yellow"/>
              </w:rPr>
            </w:rPrChange>
          </w:rPr>
          <w:delText>[ref]</w:delText>
        </w:r>
      </w:del>
      <w:r w:rsidRPr="007655B0">
        <w:rPr>
          <w:rFonts w:ascii="Calibri" w:hAnsi="Calibri"/>
          <w:sz w:val="24"/>
          <w:szCs w:val="24"/>
          <w:rPrChange w:id="31" w:author="Sooyoung Kim" w:date="2021-06-23T13:24:00Z">
            <w:rPr/>
          </w:rPrChange>
        </w:rPr>
        <w:t>, it also derived benefits from its preexisting disaster-response institutions, its strong pr</w:t>
      </w:r>
      <w:r w:rsidRPr="007655B0">
        <w:rPr>
          <w:rFonts w:ascii="Calibri" w:hAnsi="Calibri"/>
          <w:sz w:val="24"/>
          <w:szCs w:val="24"/>
          <w:rPrChange w:id="32" w:author="Sooyoung Kim" w:date="2021-06-23T13:24:00Z">
            <w:rPr/>
          </w:rPrChange>
        </w:rPr>
        <w:t>imary health care system and workforce, and its quick government response</w:t>
      </w:r>
      <w:r w:rsidRPr="007655B0">
        <w:rPr>
          <w:rFonts w:ascii="Calibri" w:hAnsi="Calibri"/>
          <w:sz w:val="24"/>
          <w:szCs w:val="24"/>
          <w:highlight w:val="yellow"/>
          <w:rPrChange w:id="33" w:author="Sooyoung Kim" w:date="2021-06-23T13:24:00Z">
            <w:rPr>
              <w:highlight w:val="yellow"/>
            </w:rPr>
          </w:rPrChange>
        </w:rPr>
        <w:t>[</w:t>
      </w:r>
      <w:commentRangeStart w:id="34"/>
      <w:r w:rsidRPr="007655B0">
        <w:rPr>
          <w:rFonts w:ascii="Calibri" w:hAnsi="Calibri"/>
          <w:sz w:val="24"/>
          <w:szCs w:val="24"/>
          <w:highlight w:val="yellow"/>
          <w:rPrChange w:id="35" w:author="Sooyoung Kim" w:date="2021-06-23T13:24:00Z">
            <w:rPr>
              <w:highlight w:val="yellow"/>
            </w:rPr>
          </w:rPrChange>
        </w:rPr>
        <w:t>ref</w:t>
      </w:r>
      <w:commentRangeEnd w:id="34"/>
      <w:r w:rsidR="00B272BE" w:rsidRPr="007655B0">
        <w:rPr>
          <w:rStyle w:val="CommentReference"/>
          <w:rFonts w:ascii="Calibri" w:hAnsi="Calibri"/>
          <w:sz w:val="24"/>
          <w:szCs w:val="24"/>
          <w:rPrChange w:id="36" w:author="Sooyoung Kim" w:date="2021-06-23T13:24:00Z">
            <w:rPr>
              <w:rStyle w:val="CommentReference"/>
            </w:rPr>
          </w:rPrChange>
        </w:rPr>
        <w:commentReference w:id="34"/>
      </w:r>
      <w:r w:rsidRPr="007655B0">
        <w:rPr>
          <w:rFonts w:ascii="Calibri" w:hAnsi="Calibri"/>
          <w:sz w:val="24"/>
          <w:szCs w:val="24"/>
          <w:highlight w:val="yellow"/>
          <w:rPrChange w:id="37" w:author="Sooyoung Kim" w:date="2021-06-23T13:24:00Z">
            <w:rPr>
              <w:highlight w:val="yellow"/>
            </w:rPr>
          </w:rPrChange>
        </w:rPr>
        <w:t>]</w:t>
      </w:r>
      <w:r w:rsidRPr="007655B0">
        <w:rPr>
          <w:rFonts w:ascii="Calibri" w:hAnsi="Calibri"/>
          <w:sz w:val="24"/>
          <w:szCs w:val="24"/>
          <w:rPrChange w:id="38" w:author="Sooyoung Kim" w:date="2021-06-23T13:24:00Z">
            <w:rPr/>
          </w:rPrChange>
        </w:rPr>
        <w:t xml:space="preserve">. Cuba’s response is </w:t>
      </w:r>
      <w:proofErr w:type="gramStart"/>
      <w:r w:rsidRPr="007655B0">
        <w:rPr>
          <w:rFonts w:ascii="Calibri" w:hAnsi="Calibri"/>
          <w:sz w:val="24"/>
          <w:szCs w:val="24"/>
          <w:rPrChange w:id="39" w:author="Sooyoung Kim" w:date="2021-06-23T13:24:00Z">
            <w:rPr/>
          </w:rPrChange>
        </w:rPr>
        <w:t>all the more</w:t>
      </w:r>
      <w:proofErr w:type="gramEnd"/>
      <w:r w:rsidRPr="007655B0">
        <w:rPr>
          <w:rFonts w:ascii="Calibri" w:hAnsi="Calibri"/>
          <w:sz w:val="24"/>
          <w:szCs w:val="24"/>
          <w:rPrChange w:id="40" w:author="Sooyoung Kim" w:date="2021-06-23T13:24:00Z">
            <w:rPr/>
          </w:rPrChange>
        </w:rPr>
        <w:t xml:space="preserve"> interesting because of its difficult economic circumstances, which are due in part by a United States embargo which prohibits the normal trade o</w:t>
      </w:r>
      <w:r w:rsidRPr="007655B0">
        <w:rPr>
          <w:rFonts w:ascii="Calibri" w:hAnsi="Calibri"/>
          <w:sz w:val="24"/>
          <w:szCs w:val="24"/>
          <w:rPrChange w:id="41" w:author="Sooyoung Kim" w:date="2021-06-23T13:24:00Z">
            <w:rPr/>
          </w:rPrChange>
        </w:rPr>
        <w:t>f food, medicine, and medical equipment (Keck and Reed 2012); Cuba thus might shed light on some lessons learned for other resource-constrained countries. Ultimately, Cuba’s success to date in stemming the transmission of COVID-19, and thus having one of t</w:t>
      </w:r>
      <w:r w:rsidRPr="007655B0">
        <w:rPr>
          <w:rFonts w:ascii="Calibri" w:hAnsi="Calibri"/>
          <w:sz w:val="24"/>
          <w:szCs w:val="24"/>
          <w:rPrChange w:id="42" w:author="Sooyoung Kim" w:date="2021-06-23T13:24:00Z">
            <w:rPr/>
          </w:rPrChange>
        </w:rPr>
        <w:t xml:space="preserve">he lowest </w:t>
      </w:r>
      <w:ins w:id="43" w:author="Sooyoung Kim" w:date="2021-06-18T19:30:00Z">
        <w:r w:rsidRPr="007655B0">
          <w:rPr>
            <w:rFonts w:ascii="Calibri" w:hAnsi="Calibri"/>
            <w:sz w:val="24"/>
            <w:szCs w:val="24"/>
            <w:rPrChange w:id="44" w:author="Sooyoung Kim" w:date="2021-06-23T13:24:00Z">
              <w:rPr/>
            </w:rPrChange>
          </w:rPr>
          <w:t xml:space="preserve">COVID-19-atttributable </w:t>
        </w:r>
      </w:ins>
      <w:r w:rsidRPr="007655B0">
        <w:rPr>
          <w:rFonts w:ascii="Calibri" w:hAnsi="Calibri"/>
          <w:sz w:val="24"/>
          <w:szCs w:val="24"/>
          <w:rPrChange w:id="45" w:author="Sooyoung Kim" w:date="2021-06-23T13:24:00Z">
            <w:rPr/>
          </w:rPrChange>
        </w:rPr>
        <w:t>mortality rates regionally (</w:t>
      </w:r>
      <w:proofErr w:type="spellStart"/>
      <w:r w:rsidRPr="007655B0">
        <w:rPr>
          <w:rFonts w:ascii="Calibri" w:hAnsi="Calibri"/>
          <w:sz w:val="24"/>
          <w:szCs w:val="24"/>
          <w:rPrChange w:id="46" w:author="Sooyoung Kim" w:date="2021-06-23T13:24:00Z">
            <w:rPr/>
          </w:rPrChange>
        </w:rPr>
        <w:t>Barmejo</w:t>
      </w:r>
      <w:proofErr w:type="spellEnd"/>
      <w:r w:rsidRPr="007655B0">
        <w:rPr>
          <w:rFonts w:ascii="Calibri" w:hAnsi="Calibri"/>
          <w:sz w:val="24"/>
          <w:szCs w:val="24"/>
          <w:rPrChange w:id="47" w:author="Sooyoung Kim" w:date="2021-06-23T13:24:00Z">
            <w:rPr/>
          </w:rPrChange>
        </w:rPr>
        <w:t xml:space="preserve"> et al 2020), is indicative of a </w:t>
      </w:r>
      <w:commentRangeStart w:id="48"/>
      <w:r w:rsidRPr="007655B0">
        <w:rPr>
          <w:rFonts w:ascii="Calibri" w:hAnsi="Calibri"/>
          <w:sz w:val="24"/>
          <w:szCs w:val="24"/>
          <w:rPrChange w:id="49" w:author="Sooyoung Kim" w:date="2021-06-23T13:24:00Z">
            <w:rPr/>
          </w:rPrChange>
        </w:rPr>
        <w:t>tradeoff made by the government between civil liberties and the quick stemming of the pandemic</w:t>
      </w:r>
      <w:commentRangeEnd w:id="48"/>
      <w:r w:rsidRPr="007655B0">
        <w:rPr>
          <w:rFonts w:ascii="Calibri" w:hAnsi="Calibri"/>
          <w:sz w:val="24"/>
          <w:szCs w:val="24"/>
          <w:rPrChange w:id="50" w:author="Sooyoung Kim" w:date="2021-06-23T13:24:00Z">
            <w:rPr/>
          </w:rPrChange>
        </w:rPr>
        <w:commentReference w:id="48"/>
      </w:r>
      <w:r w:rsidRPr="007655B0">
        <w:rPr>
          <w:rFonts w:ascii="Calibri" w:hAnsi="Calibri"/>
          <w:sz w:val="24"/>
          <w:szCs w:val="24"/>
          <w:rPrChange w:id="51" w:author="Sooyoung Kim" w:date="2021-06-23T13:24:00Z">
            <w:rPr/>
          </w:rPrChange>
        </w:rPr>
        <w:t>.</w:t>
      </w:r>
    </w:p>
    <w:p w14:paraId="00000007" w14:textId="77777777" w:rsidR="00985D6D" w:rsidRPr="007655B0" w:rsidRDefault="00C0021E">
      <w:pPr>
        <w:rPr>
          <w:rFonts w:ascii="Calibri" w:hAnsi="Calibri"/>
          <w:sz w:val="24"/>
          <w:szCs w:val="24"/>
          <w:rPrChange w:id="52" w:author="Sooyoung Kim" w:date="2021-06-23T13:24:00Z">
            <w:rPr/>
          </w:rPrChange>
        </w:rPr>
      </w:pPr>
      <w:r w:rsidRPr="007655B0">
        <w:rPr>
          <w:rFonts w:ascii="Calibri" w:hAnsi="Calibri"/>
          <w:sz w:val="24"/>
          <w:szCs w:val="24"/>
          <w:rPrChange w:id="53" w:author="Sooyoung Kim" w:date="2021-06-23T13:24:00Z">
            <w:rPr/>
          </w:rPrChange>
        </w:rPr>
        <w:t xml:space="preserve"> </w:t>
      </w:r>
    </w:p>
    <w:p w14:paraId="00000008" w14:textId="115AC4AE" w:rsidR="00985D6D" w:rsidRPr="007655B0" w:rsidRDefault="00C0021E">
      <w:pPr>
        <w:rPr>
          <w:ins w:id="54" w:author="Sooyoung Kim" w:date="2021-06-23T12:40:00Z"/>
          <w:rFonts w:ascii="Calibri" w:hAnsi="Calibri"/>
          <w:sz w:val="24"/>
          <w:szCs w:val="24"/>
          <w:rPrChange w:id="55" w:author="Sooyoung Kim" w:date="2021-06-23T13:24:00Z">
            <w:rPr>
              <w:ins w:id="56" w:author="Sooyoung Kim" w:date="2021-06-23T12:40:00Z"/>
            </w:rPr>
          </w:rPrChange>
        </w:rPr>
      </w:pPr>
      <w:r w:rsidRPr="007655B0">
        <w:rPr>
          <w:rFonts w:ascii="Calibri" w:hAnsi="Calibri"/>
          <w:sz w:val="24"/>
          <w:szCs w:val="24"/>
          <w:rPrChange w:id="57" w:author="Sooyoung Kim" w:date="2021-06-23T13:24:00Z">
            <w:rPr/>
          </w:rPrChange>
        </w:rPr>
        <w:lastRenderedPageBreak/>
        <w:t xml:space="preserve"> </w:t>
      </w:r>
      <w:ins w:id="58" w:author="Sooyoung Kim" w:date="2021-06-23T12:40:00Z">
        <w:r w:rsidR="00B272BE" w:rsidRPr="007655B0">
          <w:rPr>
            <w:rFonts w:ascii="Calibri" w:hAnsi="Calibri"/>
            <w:noProof/>
            <w:sz w:val="24"/>
            <w:szCs w:val="24"/>
            <w:rPrChange w:id="59" w:author="Sooyoung Kim" w:date="2021-06-23T13:24:00Z">
              <w:rPr>
                <w:noProof/>
              </w:rPr>
            </w:rPrChange>
          </w:rPr>
          <w:drawing>
            <wp:inline distT="0" distB="0" distL="0" distR="0" wp14:anchorId="220B5851" wp14:editId="43077D32">
              <wp:extent cx="5943600" cy="4358640"/>
              <wp:effectExtent l="0" t="0" r="0" b="0"/>
              <wp:docPr id="4" name="Picture 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6237EEB2" w14:textId="4328B040" w:rsidR="00B272BE" w:rsidRPr="007655B0" w:rsidRDefault="00B272BE">
      <w:pPr>
        <w:rPr>
          <w:ins w:id="60" w:author="Sooyoung Kim" w:date="2021-06-23T12:40:00Z"/>
          <w:rFonts w:ascii="Calibri" w:hAnsi="Calibri"/>
          <w:sz w:val="24"/>
          <w:szCs w:val="24"/>
          <w:rPrChange w:id="61" w:author="Sooyoung Kim" w:date="2021-06-23T13:24:00Z">
            <w:rPr>
              <w:ins w:id="62" w:author="Sooyoung Kim" w:date="2021-06-23T12:40:00Z"/>
            </w:rPr>
          </w:rPrChange>
        </w:rPr>
      </w:pPr>
      <w:ins w:id="63" w:author="Sooyoung Kim" w:date="2021-06-23T12:40:00Z">
        <w:r w:rsidRPr="007655B0">
          <w:rPr>
            <w:rFonts w:ascii="Calibri" w:hAnsi="Calibri"/>
            <w:sz w:val="24"/>
            <w:szCs w:val="24"/>
            <w:rPrChange w:id="64" w:author="Sooyoung Kim" w:date="2021-06-23T13:24:00Z">
              <w:rPr/>
            </w:rPrChange>
          </w:rPr>
          <w:t xml:space="preserve">Figure XX. </w:t>
        </w:r>
      </w:ins>
      <w:ins w:id="65" w:author="Sooyoung Kim" w:date="2021-06-23T12:41:00Z">
        <w:r w:rsidRPr="007655B0">
          <w:rPr>
            <w:rFonts w:ascii="Calibri" w:hAnsi="Calibri"/>
            <w:sz w:val="24"/>
            <w:szCs w:val="24"/>
            <w:rPrChange w:id="66" w:author="Sooyoung Kim" w:date="2021-06-23T13:24:00Z">
              <w:rPr/>
            </w:rPrChange>
          </w:rPr>
          <w:t xml:space="preserve">Trend of Selected SDG-3 Indicators Before the COVID-19 Pandemic (2009-2019), </w:t>
        </w:r>
        <w:r w:rsidRPr="007655B0">
          <w:rPr>
            <w:rFonts w:ascii="Calibri" w:hAnsi="Calibri"/>
            <w:sz w:val="24"/>
            <w:szCs w:val="24"/>
            <w:rPrChange w:id="67" w:author="Sooyoung Kim" w:date="2021-06-23T13:24:00Z">
              <w:rPr/>
            </w:rPrChange>
          </w:rPr>
          <w:t>Cuba</w:t>
        </w:r>
      </w:ins>
    </w:p>
    <w:p w14:paraId="6F35011C" w14:textId="77777777" w:rsidR="00B272BE" w:rsidRPr="007655B0" w:rsidRDefault="00B272BE">
      <w:pPr>
        <w:rPr>
          <w:rFonts w:ascii="Calibri" w:hAnsi="Calibri"/>
          <w:sz w:val="24"/>
          <w:szCs w:val="24"/>
          <w:rPrChange w:id="68" w:author="Sooyoung Kim" w:date="2021-06-23T13:24:00Z">
            <w:rPr/>
          </w:rPrChange>
        </w:rPr>
      </w:pPr>
    </w:p>
    <w:p w14:paraId="00000009" w14:textId="77777777" w:rsidR="00985D6D" w:rsidRPr="007655B0" w:rsidRDefault="00C0021E">
      <w:pPr>
        <w:rPr>
          <w:rFonts w:ascii="Calibri" w:hAnsi="Calibri"/>
          <w:i/>
          <w:sz w:val="24"/>
          <w:szCs w:val="24"/>
          <w:rPrChange w:id="69" w:author="Sooyoung Kim" w:date="2021-06-23T13:24:00Z">
            <w:rPr>
              <w:i/>
            </w:rPr>
          </w:rPrChange>
        </w:rPr>
      </w:pPr>
      <w:r w:rsidRPr="007655B0">
        <w:rPr>
          <w:rFonts w:ascii="Calibri" w:hAnsi="Calibri"/>
          <w:i/>
          <w:sz w:val="24"/>
          <w:szCs w:val="24"/>
          <w:rPrChange w:id="70" w:author="Sooyoung Kim" w:date="2021-06-23T13:24:00Z">
            <w:rPr>
              <w:i/>
            </w:rPr>
          </w:rPrChange>
        </w:rPr>
        <w:t>Overview of the health system and progress towards U</w:t>
      </w:r>
      <w:r w:rsidRPr="007655B0">
        <w:rPr>
          <w:rFonts w:ascii="Calibri" w:hAnsi="Calibri"/>
          <w:i/>
          <w:sz w:val="24"/>
          <w:szCs w:val="24"/>
          <w:rPrChange w:id="71" w:author="Sooyoung Kim" w:date="2021-06-23T13:24:00Z">
            <w:rPr>
              <w:i/>
            </w:rPr>
          </w:rPrChange>
        </w:rPr>
        <w:t>HC</w:t>
      </w:r>
    </w:p>
    <w:p w14:paraId="0000000A" w14:textId="601D973F" w:rsidR="00985D6D" w:rsidRPr="007655B0" w:rsidRDefault="00C0021E">
      <w:pPr>
        <w:rPr>
          <w:rFonts w:ascii="Calibri" w:hAnsi="Calibri"/>
          <w:sz w:val="24"/>
          <w:szCs w:val="24"/>
          <w:rPrChange w:id="72" w:author="Sooyoung Kim" w:date="2021-06-23T13:24:00Z">
            <w:rPr/>
          </w:rPrChange>
        </w:rPr>
      </w:pPr>
      <w:r w:rsidRPr="007655B0">
        <w:rPr>
          <w:rFonts w:ascii="Calibri" w:hAnsi="Calibri"/>
          <w:sz w:val="24"/>
          <w:szCs w:val="24"/>
          <w:rPrChange w:id="73" w:author="Sooyoung Kim" w:date="2021-06-23T13:24:00Z">
            <w:rPr/>
          </w:rPrChange>
        </w:rPr>
        <w:t>Cuba currently has a single, universal health system with national coverage and free-of-charge care for patients (Gail Reed 2020). Almost all health facilities are government owned and operated; though the health system was centrally developed, local fl</w:t>
      </w:r>
      <w:r w:rsidRPr="007655B0">
        <w:rPr>
          <w:rFonts w:ascii="Calibri" w:hAnsi="Calibri"/>
          <w:sz w:val="24"/>
          <w:szCs w:val="24"/>
          <w:rPrChange w:id="74" w:author="Sooyoung Kim" w:date="2021-06-23T13:24:00Z">
            <w:rPr/>
          </w:rPrChange>
        </w:rPr>
        <w:t xml:space="preserve">exibility has been highlighted such that localized health incidents can be readily addressed (Keck and Reed 2012). The health system is split into three hierarchical levels which interlock: </w:t>
      </w:r>
      <w:proofErr w:type="spellStart"/>
      <w:r w:rsidRPr="007655B0">
        <w:rPr>
          <w:rFonts w:ascii="Calibri" w:hAnsi="Calibri"/>
          <w:i/>
          <w:sz w:val="24"/>
          <w:szCs w:val="24"/>
          <w:rPrChange w:id="75" w:author="Sooyoung Kim" w:date="2021-06-23T13:24:00Z">
            <w:rPr>
              <w:i/>
            </w:rPr>
          </w:rPrChange>
        </w:rPr>
        <w:t>consultorios</w:t>
      </w:r>
      <w:proofErr w:type="spellEnd"/>
      <w:r w:rsidRPr="007655B0">
        <w:rPr>
          <w:rFonts w:ascii="Calibri" w:hAnsi="Calibri"/>
          <w:sz w:val="24"/>
          <w:szCs w:val="24"/>
          <w:rPrChange w:id="76" w:author="Sooyoung Kim" w:date="2021-06-23T13:24:00Z">
            <w:rPr/>
          </w:rPrChange>
        </w:rPr>
        <w:t xml:space="preserve"> (family doctor clinics); </w:t>
      </w:r>
      <w:proofErr w:type="spellStart"/>
      <w:r w:rsidRPr="007655B0">
        <w:rPr>
          <w:rFonts w:ascii="Calibri" w:hAnsi="Calibri"/>
          <w:i/>
          <w:sz w:val="24"/>
          <w:szCs w:val="24"/>
          <w:rPrChange w:id="77" w:author="Sooyoung Kim" w:date="2021-06-23T13:24:00Z">
            <w:rPr>
              <w:i/>
            </w:rPr>
          </w:rPrChange>
        </w:rPr>
        <w:t>policlinicos</w:t>
      </w:r>
      <w:proofErr w:type="spellEnd"/>
      <w:r w:rsidRPr="007655B0">
        <w:rPr>
          <w:rFonts w:ascii="Calibri" w:hAnsi="Calibri"/>
          <w:sz w:val="24"/>
          <w:szCs w:val="24"/>
          <w:rPrChange w:id="78" w:author="Sooyoung Kim" w:date="2021-06-23T13:24:00Z">
            <w:rPr/>
          </w:rPrChange>
        </w:rPr>
        <w:t xml:space="preserve"> (specialty clin</w:t>
      </w:r>
      <w:r w:rsidRPr="007655B0">
        <w:rPr>
          <w:rFonts w:ascii="Calibri" w:hAnsi="Calibri"/>
          <w:sz w:val="24"/>
          <w:szCs w:val="24"/>
          <w:rPrChange w:id="79" w:author="Sooyoung Kim" w:date="2021-06-23T13:24:00Z">
            <w:rPr/>
          </w:rPrChange>
        </w:rPr>
        <w:t xml:space="preserve">ics which provide secondary care; and hospitals and </w:t>
      </w:r>
      <w:proofErr w:type="spellStart"/>
      <w:r w:rsidRPr="007655B0">
        <w:rPr>
          <w:rFonts w:ascii="Calibri" w:hAnsi="Calibri"/>
          <w:i/>
          <w:sz w:val="24"/>
          <w:szCs w:val="24"/>
          <w:rPrChange w:id="80" w:author="Sooyoung Kim" w:date="2021-06-23T13:24:00Z">
            <w:rPr>
              <w:i/>
            </w:rPr>
          </w:rPrChange>
        </w:rPr>
        <w:t>institutos</w:t>
      </w:r>
      <w:proofErr w:type="spellEnd"/>
      <w:r w:rsidRPr="007655B0">
        <w:rPr>
          <w:rFonts w:ascii="Calibri" w:hAnsi="Calibri"/>
          <w:sz w:val="24"/>
          <w:szCs w:val="24"/>
          <w:rPrChange w:id="81" w:author="Sooyoung Kim" w:date="2021-06-23T13:24:00Z">
            <w:rPr/>
          </w:rPrChange>
        </w:rPr>
        <w:t xml:space="preserve"> (hospitals and medical institutions which provide tertiary care). At the first level, family doctor clinics generally serve a population of </w:t>
      </w:r>
      <w:del w:id="82" w:author="Sooyoung Kim" w:date="2021-06-23T12:46:00Z">
        <w:r w:rsidRPr="007655B0" w:rsidDel="007C22C6">
          <w:rPr>
            <w:rFonts w:ascii="Calibri" w:hAnsi="Calibri"/>
            <w:sz w:val="24"/>
            <w:szCs w:val="24"/>
            <w:rPrChange w:id="83" w:author="Sooyoung Kim" w:date="2021-06-23T13:24:00Z">
              <w:rPr/>
            </w:rPrChange>
          </w:rPr>
          <w:delText>between 600 and 900</w:delText>
        </w:r>
      </w:del>
      <w:ins w:id="84" w:author="Sooyoung Kim" w:date="2021-06-23T12:46:00Z">
        <w:r w:rsidR="007C22C6" w:rsidRPr="007655B0">
          <w:rPr>
            <w:rFonts w:ascii="Calibri" w:hAnsi="Calibri"/>
            <w:sz w:val="24"/>
            <w:szCs w:val="24"/>
            <w:rPrChange w:id="85" w:author="Sooyoung Kim" w:date="2021-06-23T13:24:00Z">
              <w:rPr/>
            </w:rPrChange>
          </w:rPr>
          <w:t>up to 1</w:t>
        </w:r>
      </w:ins>
      <w:ins w:id="86" w:author="Sooyoung Kim" w:date="2021-06-23T12:47:00Z">
        <w:r w:rsidR="007C22C6" w:rsidRPr="007655B0">
          <w:rPr>
            <w:rFonts w:ascii="Calibri" w:hAnsi="Calibri"/>
            <w:sz w:val="24"/>
            <w:szCs w:val="24"/>
            <w:rPrChange w:id="87" w:author="Sooyoung Kim" w:date="2021-06-23T13:24:00Z">
              <w:rPr/>
            </w:rPrChange>
          </w:rPr>
          <w:t>,</w:t>
        </w:r>
      </w:ins>
      <w:ins w:id="88" w:author="Sooyoung Kim" w:date="2021-06-23T12:46:00Z">
        <w:r w:rsidR="007C22C6" w:rsidRPr="007655B0">
          <w:rPr>
            <w:rFonts w:ascii="Calibri" w:hAnsi="Calibri"/>
            <w:sz w:val="24"/>
            <w:szCs w:val="24"/>
            <w:rPrChange w:id="89" w:author="Sooyoung Kim" w:date="2021-06-23T13:24:00Z">
              <w:rPr/>
            </w:rPrChange>
          </w:rPr>
          <w:t>500</w:t>
        </w:r>
      </w:ins>
      <w:r w:rsidRPr="007655B0">
        <w:rPr>
          <w:rFonts w:ascii="Calibri" w:hAnsi="Calibri"/>
          <w:sz w:val="24"/>
          <w:szCs w:val="24"/>
          <w:rPrChange w:id="90" w:author="Sooyoung Kim" w:date="2021-06-23T13:24:00Z">
            <w:rPr/>
          </w:rPrChange>
        </w:rPr>
        <w:t xml:space="preserve"> </w:t>
      </w:r>
      <w:proofErr w:type="gramStart"/>
      <w:r w:rsidRPr="007655B0">
        <w:rPr>
          <w:rFonts w:ascii="Calibri" w:hAnsi="Calibri"/>
          <w:sz w:val="24"/>
          <w:szCs w:val="24"/>
          <w:rPrChange w:id="91" w:author="Sooyoung Kim" w:date="2021-06-23T13:24:00Z">
            <w:rPr/>
          </w:rPrChange>
        </w:rPr>
        <w:t>patients</w:t>
      </w:r>
      <w:r w:rsidRPr="007655B0">
        <w:rPr>
          <w:rFonts w:ascii="Calibri" w:hAnsi="Calibri"/>
          <w:sz w:val="24"/>
          <w:szCs w:val="24"/>
          <w:rPrChange w:id="92" w:author="Sooyoung Kim" w:date="2021-06-23T13:24:00Z">
            <w:rPr/>
          </w:rPrChange>
        </w:rPr>
        <w:t>.</w:t>
      </w:r>
      <w:commentRangeStart w:id="93"/>
      <w:ins w:id="94" w:author="Sooyoung Kim" w:date="2021-06-23T12:46:00Z">
        <w:r w:rsidR="007C22C6" w:rsidRPr="007655B0">
          <w:rPr>
            <w:rFonts w:ascii="Calibri" w:hAnsi="Calibri"/>
            <w:sz w:val="24"/>
            <w:szCs w:val="24"/>
            <w:rPrChange w:id="95" w:author="Sooyoung Kim" w:date="2021-06-23T13:24:00Z">
              <w:rPr/>
            </w:rPrChange>
          </w:rPr>
          <w:t>[</w:t>
        </w:r>
        <w:proofErr w:type="gramEnd"/>
        <w:r w:rsidR="007C22C6" w:rsidRPr="007655B0">
          <w:rPr>
            <w:rFonts w:ascii="Calibri" w:hAnsi="Calibri"/>
            <w:sz w:val="24"/>
            <w:szCs w:val="24"/>
            <w:rPrChange w:id="96" w:author="Sooyoung Kim" w:date="2021-06-23T13:24:00Z">
              <w:rPr/>
            </w:rPrChange>
          </w:rPr>
          <w:t>ref]</w:t>
        </w:r>
        <w:commentRangeEnd w:id="93"/>
        <w:r w:rsidR="007C22C6" w:rsidRPr="007655B0">
          <w:rPr>
            <w:rStyle w:val="CommentReference"/>
            <w:rFonts w:ascii="Calibri" w:hAnsi="Calibri"/>
            <w:sz w:val="24"/>
            <w:szCs w:val="24"/>
            <w:rPrChange w:id="97" w:author="Sooyoung Kim" w:date="2021-06-23T13:24:00Z">
              <w:rPr>
                <w:rStyle w:val="CommentReference"/>
              </w:rPr>
            </w:rPrChange>
          </w:rPr>
          <w:commentReference w:id="93"/>
        </w:r>
      </w:ins>
      <w:r w:rsidRPr="007655B0">
        <w:rPr>
          <w:rFonts w:ascii="Calibri" w:hAnsi="Calibri"/>
          <w:sz w:val="24"/>
          <w:szCs w:val="24"/>
          <w:rPrChange w:id="98" w:author="Sooyoung Kim" w:date="2021-06-23T13:24:00Z">
            <w:rPr/>
          </w:rPrChange>
        </w:rPr>
        <w:t xml:space="preserve"> At the second level,</w:t>
      </w:r>
      <w:r w:rsidRPr="007655B0">
        <w:rPr>
          <w:rFonts w:ascii="Calibri" w:hAnsi="Calibri"/>
          <w:sz w:val="24"/>
          <w:szCs w:val="24"/>
          <w:rPrChange w:id="99" w:author="Sooyoung Kim" w:date="2021-06-23T13:24:00Z">
            <w:rPr/>
          </w:rPrChange>
        </w:rPr>
        <w:t xml:space="preserve"> each polyclinic serves a geographic region of about 25,000 to 35,000 people. </w:t>
      </w:r>
      <w:ins w:id="100" w:author="Sooyoung Kim" w:date="2021-06-18T20:16:00Z">
        <w:r w:rsidRPr="007655B0">
          <w:rPr>
            <w:rFonts w:ascii="Calibri" w:hAnsi="Calibri"/>
            <w:sz w:val="24"/>
            <w:szCs w:val="24"/>
            <w:rPrChange w:id="101" w:author="Sooyoung Kim" w:date="2021-06-23T13:24:00Z">
              <w:rPr/>
            </w:rPrChange>
          </w:rPr>
          <w:t xml:space="preserve">In any given location in the country, a polyclinic is usually located within a few blocks. </w:t>
        </w:r>
      </w:ins>
      <w:r w:rsidRPr="007655B0">
        <w:rPr>
          <w:rFonts w:ascii="Calibri" w:hAnsi="Calibri"/>
          <w:sz w:val="24"/>
          <w:szCs w:val="24"/>
          <w:rPrChange w:id="102" w:author="Sooyoung Kim" w:date="2021-06-23T13:24:00Z">
            <w:rPr/>
          </w:rPrChange>
        </w:rPr>
        <w:t xml:space="preserve">And at the third level, circa 2008 Cuba had </w:t>
      </w:r>
      <w:commentRangeStart w:id="103"/>
      <w:r w:rsidRPr="007655B0">
        <w:rPr>
          <w:rFonts w:ascii="Calibri" w:hAnsi="Calibri"/>
          <w:sz w:val="24"/>
          <w:szCs w:val="24"/>
          <w:rPrChange w:id="104" w:author="Sooyoung Kim" w:date="2021-06-23T13:24:00Z">
            <w:rPr/>
          </w:rPrChange>
        </w:rPr>
        <w:t xml:space="preserve">256 hospitals </w:t>
      </w:r>
      <w:commentRangeEnd w:id="103"/>
      <w:r w:rsidR="007D5DB8" w:rsidRPr="007655B0">
        <w:rPr>
          <w:rStyle w:val="CommentReference"/>
          <w:rFonts w:ascii="Calibri" w:hAnsi="Calibri"/>
          <w:sz w:val="24"/>
          <w:szCs w:val="24"/>
          <w:rPrChange w:id="105" w:author="Sooyoung Kim" w:date="2021-06-23T13:24:00Z">
            <w:rPr>
              <w:rStyle w:val="CommentReference"/>
            </w:rPr>
          </w:rPrChange>
        </w:rPr>
        <w:commentReference w:id="103"/>
      </w:r>
      <w:r w:rsidRPr="007655B0">
        <w:rPr>
          <w:rFonts w:ascii="Calibri" w:hAnsi="Calibri"/>
          <w:sz w:val="24"/>
          <w:szCs w:val="24"/>
          <w:rPrChange w:id="106" w:author="Sooyoung Kim" w:date="2021-06-23T13:24:00Z">
            <w:rPr/>
          </w:rPrChange>
        </w:rPr>
        <w:t>and 13 medical research cente</w:t>
      </w:r>
      <w:r w:rsidRPr="007655B0">
        <w:rPr>
          <w:rFonts w:ascii="Calibri" w:hAnsi="Calibri"/>
          <w:sz w:val="24"/>
          <w:szCs w:val="24"/>
          <w:rPrChange w:id="107" w:author="Sooyoung Kim" w:date="2021-06-23T13:24:00Z">
            <w:rPr/>
          </w:rPrChange>
        </w:rPr>
        <w:t>rs (</w:t>
      </w:r>
      <w:proofErr w:type="spellStart"/>
      <w:r w:rsidRPr="007655B0">
        <w:rPr>
          <w:rFonts w:ascii="Calibri" w:hAnsi="Calibri"/>
          <w:sz w:val="24"/>
          <w:szCs w:val="24"/>
          <w:rPrChange w:id="108" w:author="Sooyoung Kim" w:date="2021-06-23T13:24:00Z">
            <w:rPr/>
          </w:rPrChange>
        </w:rPr>
        <w:t>Offredy</w:t>
      </w:r>
      <w:proofErr w:type="spellEnd"/>
      <w:r w:rsidRPr="007655B0">
        <w:rPr>
          <w:rFonts w:ascii="Calibri" w:hAnsi="Calibri"/>
          <w:sz w:val="24"/>
          <w:szCs w:val="24"/>
          <w:rPrChange w:id="109" w:author="Sooyoung Kim" w:date="2021-06-23T13:24:00Z">
            <w:rPr/>
          </w:rPrChange>
        </w:rPr>
        <w:t xml:space="preserve"> 2008</w:t>
      </w:r>
      <w:r w:rsidRPr="007655B0">
        <w:rPr>
          <w:rFonts w:ascii="Calibri" w:hAnsi="Calibri"/>
          <w:sz w:val="24"/>
          <w:szCs w:val="24"/>
          <w:rPrChange w:id="110" w:author="Sooyoung Kim" w:date="2021-06-23T13:24:00Z">
            <w:rPr/>
          </w:rPrChange>
        </w:rPr>
        <w:t>).</w:t>
      </w:r>
    </w:p>
    <w:p w14:paraId="0000000B" w14:textId="374AA920" w:rsidR="00985D6D" w:rsidRPr="007655B0" w:rsidDel="00B272BE" w:rsidRDefault="00C0021E">
      <w:pPr>
        <w:rPr>
          <w:del w:id="111" w:author="Sooyoung Kim" w:date="2021-06-23T12:40:00Z"/>
          <w:rFonts w:ascii="Calibri" w:hAnsi="Calibri"/>
          <w:sz w:val="24"/>
          <w:szCs w:val="24"/>
          <w:rPrChange w:id="112" w:author="Sooyoung Kim" w:date="2021-06-23T13:24:00Z">
            <w:rPr>
              <w:del w:id="113" w:author="Sooyoung Kim" w:date="2021-06-23T12:40:00Z"/>
            </w:rPr>
          </w:rPrChange>
        </w:rPr>
      </w:pPr>
      <w:del w:id="114" w:author="Sooyoung Kim" w:date="2021-06-23T12:40:00Z">
        <w:r w:rsidRPr="007655B0" w:rsidDel="00B272BE">
          <w:rPr>
            <w:rFonts w:ascii="Calibri" w:hAnsi="Calibri"/>
            <w:sz w:val="24"/>
            <w:szCs w:val="24"/>
            <w:rPrChange w:id="115" w:author="Sooyoung Kim" w:date="2021-06-23T13:24:00Z">
              <w:rPr/>
            </w:rPrChange>
          </w:rPr>
          <w:delText xml:space="preserve"> </w:delText>
        </w:r>
      </w:del>
    </w:p>
    <w:p w14:paraId="0000000C" w14:textId="4646F8C8" w:rsidR="00985D6D" w:rsidRPr="007655B0" w:rsidDel="00B272BE" w:rsidRDefault="00C0021E">
      <w:pPr>
        <w:rPr>
          <w:del w:id="116" w:author="Sooyoung Kim" w:date="2021-06-23T12:40:00Z"/>
          <w:rFonts w:ascii="Calibri" w:hAnsi="Calibri"/>
          <w:sz w:val="24"/>
          <w:szCs w:val="24"/>
          <w:rPrChange w:id="117" w:author="Sooyoung Kim" w:date="2021-06-23T13:24:00Z">
            <w:rPr>
              <w:del w:id="118" w:author="Sooyoung Kim" w:date="2021-06-23T12:40:00Z"/>
            </w:rPr>
          </w:rPrChange>
        </w:rPr>
      </w:pPr>
      <w:del w:id="119" w:author="Sooyoung Kim" w:date="2021-06-23T12:40:00Z">
        <w:r w:rsidRPr="007655B0" w:rsidDel="00B272BE">
          <w:rPr>
            <w:rFonts w:ascii="Calibri" w:hAnsi="Calibri"/>
            <w:noProof/>
            <w:sz w:val="24"/>
            <w:szCs w:val="24"/>
            <w:rPrChange w:id="120" w:author="Sooyoung Kim" w:date="2021-06-23T13:24:00Z">
              <w:rPr>
                <w:noProof/>
              </w:rPr>
            </w:rPrChange>
          </w:rPr>
          <w:drawing>
            <wp:inline distT="114300" distB="114300" distL="114300" distR="114300" wp14:anchorId="0AFE60CB" wp14:editId="59DE97D6">
              <wp:extent cx="5943600" cy="4356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del>
    </w:p>
    <w:p w14:paraId="0000000D" w14:textId="77777777" w:rsidR="00985D6D" w:rsidRPr="007655B0" w:rsidRDefault="00985D6D">
      <w:pPr>
        <w:rPr>
          <w:rFonts w:ascii="Calibri" w:hAnsi="Calibri"/>
          <w:sz w:val="24"/>
          <w:szCs w:val="24"/>
          <w:rPrChange w:id="121" w:author="Sooyoung Kim" w:date="2021-06-23T13:24:00Z">
            <w:rPr/>
          </w:rPrChange>
        </w:rPr>
      </w:pPr>
    </w:p>
    <w:p w14:paraId="0000000E" w14:textId="037C618F" w:rsidR="00985D6D" w:rsidRPr="007655B0" w:rsidRDefault="00C0021E">
      <w:pPr>
        <w:rPr>
          <w:rFonts w:ascii="Calibri" w:hAnsi="Calibri"/>
          <w:sz w:val="24"/>
          <w:szCs w:val="24"/>
          <w:rPrChange w:id="122" w:author="Sooyoung Kim" w:date="2021-06-23T13:24:00Z">
            <w:rPr/>
          </w:rPrChange>
        </w:rPr>
      </w:pPr>
      <w:del w:id="123" w:author="Sooyoung Kim" w:date="2021-06-23T12:58:00Z">
        <w:r w:rsidRPr="007655B0" w:rsidDel="00471653">
          <w:rPr>
            <w:rFonts w:ascii="Calibri" w:hAnsi="Calibri"/>
            <w:sz w:val="24"/>
            <w:szCs w:val="24"/>
            <w:rPrChange w:id="124" w:author="Sooyoung Kim" w:date="2021-06-23T13:24:00Z">
              <w:rPr/>
            </w:rPrChange>
          </w:rPr>
          <w:lastRenderedPageBreak/>
          <w:delText xml:space="preserve">Given </w:delText>
        </w:r>
      </w:del>
      <w:r w:rsidRPr="007655B0">
        <w:rPr>
          <w:rFonts w:ascii="Calibri" w:hAnsi="Calibri"/>
          <w:sz w:val="24"/>
          <w:szCs w:val="24"/>
          <w:rPrChange w:id="125" w:author="Sooyoung Kim" w:date="2021-06-23T13:24:00Z">
            <w:rPr/>
          </w:rPrChange>
        </w:rPr>
        <w:t>Cuba’s centralized and free-of-charge health system</w:t>
      </w:r>
      <w:ins w:id="126" w:author="Sooyoung Kim" w:date="2021-06-23T12:58:00Z">
        <w:r w:rsidR="00471653" w:rsidRPr="007655B0">
          <w:rPr>
            <w:rFonts w:ascii="Calibri" w:hAnsi="Calibri"/>
            <w:sz w:val="24"/>
            <w:szCs w:val="24"/>
            <w:rPrChange w:id="127" w:author="Sooyoung Kim" w:date="2021-06-23T13:24:00Z">
              <w:rPr/>
            </w:rPrChange>
          </w:rPr>
          <w:t xml:space="preserve"> focusing on primary health care</w:t>
        </w:r>
      </w:ins>
      <w:del w:id="128" w:author="Sooyoung Kim" w:date="2021-06-23T12:58:00Z">
        <w:r w:rsidRPr="007655B0" w:rsidDel="00471653">
          <w:rPr>
            <w:rFonts w:ascii="Calibri" w:hAnsi="Calibri"/>
            <w:sz w:val="24"/>
            <w:szCs w:val="24"/>
            <w:rPrChange w:id="129" w:author="Sooyoung Kim" w:date="2021-06-23T13:24:00Z">
              <w:rPr/>
            </w:rPrChange>
          </w:rPr>
          <w:delText>, Cuba has made</w:delText>
        </w:r>
      </w:del>
      <w:ins w:id="130" w:author="Sooyoung Kim" w:date="2021-06-23T12:58:00Z">
        <w:r w:rsidR="00471653" w:rsidRPr="007655B0">
          <w:rPr>
            <w:rFonts w:ascii="Calibri" w:hAnsi="Calibri"/>
            <w:sz w:val="24"/>
            <w:szCs w:val="24"/>
            <w:rPrChange w:id="131" w:author="Sooyoung Kim" w:date="2021-06-23T13:24:00Z">
              <w:rPr/>
            </w:rPrChange>
          </w:rPr>
          <w:t xml:space="preserve"> enabled Cuba to make</w:t>
        </w:r>
      </w:ins>
      <w:r w:rsidRPr="007655B0">
        <w:rPr>
          <w:rFonts w:ascii="Calibri" w:hAnsi="Calibri"/>
          <w:sz w:val="24"/>
          <w:szCs w:val="24"/>
          <w:rPrChange w:id="132" w:author="Sooyoung Kim" w:date="2021-06-23T13:24:00Z">
            <w:rPr/>
          </w:rPrChange>
        </w:rPr>
        <w:t xml:space="preserve"> robust progress towards achieving UHC.</w:t>
      </w:r>
      <w:commentRangeStart w:id="133"/>
      <w:ins w:id="134" w:author="Sooyoung Kim" w:date="2021-06-23T12:58:00Z">
        <w:r w:rsidR="00471653" w:rsidRPr="007655B0">
          <w:rPr>
            <w:rFonts w:ascii="Calibri" w:hAnsi="Calibri"/>
            <w:sz w:val="24"/>
            <w:szCs w:val="24"/>
            <w:rPrChange w:id="135" w:author="Sooyoung Kim" w:date="2021-06-23T13:24:00Z">
              <w:rPr/>
            </w:rPrChange>
          </w:rPr>
          <w:t>[ref]</w:t>
        </w:r>
        <w:commentRangeEnd w:id="133"/>
        <w:r w:rsidR="00471653" w:rsidRPr="007655B0">
          <w:rPr>
            <w:rStyle w:val="CommentReference"/>
            <w:rFonts w:ascii="Calibri" w:hAnsi="Calibri"/>
            <w:sz w:val="24"/>
            <w:szCs w:val="24"/>
            <w:rPrChange w:id="136" w:author="Sooyoung Kim" w:date="2021-06-23T13:24:00Z">
              <w:rPr>
                <w:rStyle w:val="CommentReference"/>
              </w:rPr>
            </w:rPrChange>
          </w:rPr>
          <w:commentReference w:id="133"/>
        </w:r>
      </w:ins>
      <w:r w:rsidRPr="007655B0">
        <w:rPr>
          <w:rFonts w:ascii="Calibri" w:hAnsi="Calibri"/>
          <w:sz w:val="24"/>
          <w:szCs w:val="24"/>
          <w:rPrChange w:id="137" w:author="Sooyoung Kim" w:date="2021-06-23T13:24:00Z">
            <w:rPr/>
          </w:rPrChange>
        </w:rPr>
        <w:t xml:space="preserve"> Cuba has long stressed the importance of population health (Pol de </w:t>
      </w:r>
      <w:proofErr w:type="spellStart"/>
      <w:r w:rsidRPr="007655B0">
        <w:rPr>
          <w:rFonts w:ascii="Calibri" w:hAnsi="Calibri"/>
          <w:sz w:val="24"/>
          <w:szCs w:val="24"/>
          <w:rPrChange w:id="138" w:author="Sooyoung Kim" w:date="2021-06-23T13:24:00Z">
            <w:rPr/>
          </w:rPrChange>
        </w:rPr>
        <w:t>vos</w:t>
      </w:r>
      <w:proofErr w:type="spellEnd"/>
      <w:r w:rsidRPr="007655B0">
        <w:rPr>
          <w:rFonts w:ascii="Calibri" w:hAnsi="Calibri"/>
          <w:sz w:val="24"/>
          <w:szCs w:val="24"/>
          <w:rPrChange w:id="139" w:author="Sooyoung Kim" w:date="2021-06-23T13:24:00Z">
            <w:rPr/>
          </w:rPrChange>
        </w:rPr>
        <w:t xml:space="preserve"> 2019); during the crisis of the 1990s, Cuban h</w:t>
      </w:r>
      <w:r w:rsidRPr="007655B0">
        <w:rPr>
          <w:rFonts w:ascii="Calibri" w:hAnsi="Calibri"/>
          <w:sz w:val="24"/>
          <w:szCs w:val="24"/>
          <w:rPrChange w:id="140" w:author="Sooyoung Kim" w:date="2021-06-23T13:24:00Z">
            <w:rPr/>
          </w:rPrChange>
        </w:rPr>
        <w:t>ealth services infrastructure rapidly deteriorated.</w:t>
      </w:r>
      <w:commentRangeStart w:id="141"/>
      <w:ins w:id="142" w:author="Sooyoung Kim" w:date="2021-06-23T12:59:00Z">
        <w:r w:rsidR="00471653" w:rsidRPr="007655B0">
          <w:rPr>
            <w:rFonts w:ascii="Calibri" w:hAnsi="Calibri"/>
            <w:sz w:val="24"/>
            <w:szCs w:val="24"/>
            <w:rPrChange w:id="143" w:author="Sooyoung Kim" w:date="2021-06-23T13:24:00Z">
              <w:rPr/>
            </w:rPrChange>
          </w:rPr>
          <w:t>[ref]</w:t>
        </w:r>
      </w:ins>
      <w:commentRangeEnd w:id="141"/>
      <w:ins w:id="144" w:author="Sooyoung Kim" w:date="2021-06-23T13:03:00Z">
        <w:r w:rsidR="00471653" w:rsidRPr="007655B0">
          <w:rPr>
            <w:rStyle w:val="CommentReference"/>
            <w:rFonts w:ascii="Calibri" w:hAnsi="Calibri"/>
            <w:sz w:val="24"/>
            <w:szCs w:val="24"/>
            <w:rPrChange w:id="145" w:author="Sooyoung Kim" w:date="2021-06-23T13:24:00Z">
              <w:rPr>
                <w:rStyle w:val="CommentReference"/>
              </w:rPr>
            </w:rPrChange>
          </w:rPr>
          <w:commentReference w:id="141"/>
        </w:r>
      </w:ins>
      <w:r w:rsidRPr="007655B0">
        <w:rPr>
          <w:rFonts w:ascii="Calibri" w:hAnsi="Calibri"/>
          <w:sz w:val="24"/>
          <w:szCs w:val="24"/>
          <w:rPrChange w:id="146" w:author="Sooyoung Kim" w:date="2021-06-23T13:24:00Z">
            <w:rPr/>
          </w:rPrChange>
        </w:rPr>
        <w:t xml:space="preserve"> Later, recuperation and modernization were key strategies: human resources for health were a key priority, as well as strengthening professional development and family medicine and support services of pol</w:t>
      </w:r>
      <w:r w:rsidRPr="007655B0">
        <w:rPr>
          <w:rFonts w:ascii="Calibri" w:hAnsi="Calibri"/>
          <w:sz w:val="24"/>
          <w:szCs w:val="24"/>
          <w:rPrChange w:id="147" w:author="Sooyoung Kim" w:date="2021-06-23T13:24:00Z">
            <w:rPr/>
          </w:rPrChange>
        </w:rPr>
        <w:t xml:space="preserve">iclinics (pol de </w:t>
      </w:r>
      <w:proofErr w:type="spellStart"/>
      <w:r w:rsidRPr="007655B0">
        <w:rPr>
          <w:rFonts w:ascii="Calibri" w:hAnsi="Calibri"/>
          <w:sz w:val="24"/>
          <w:szCs w:val="24"/>
          <w:rPrChange w:id="148" w:author="Sooyoung Kim" w:date="2021-06-23T13:24:00Z">
            <w:rPr/>
          </w:rPrChange>
        </w:rPr>
        <w:t>vos</w:t>
      </w:r>
      <w:proofErr w:type="spellEnd"/>
      <w:r w:rsidRPr="007655B0">
        <w:rPr>
          <w:rFonts w:ascii="Calibri" w:hAnsi="Calibri"/>
          <w:sz w:val="24"/>
          <w:szCs w:val="24"/>
          <w:rPrChange w:id="149" w:author="Sooyoung Kim" w:date="2021-06-23T13:24:00Z">
            <w:rPr/>
          </w:rPrChange>
        </w:rPr>
        <w:t xml:space="preserve"> 2019). The medical training curriculum has in many ways reflected the Cuban health system, focusing on population health and public health measures (Campion and </w:t>
      </w:r>
      <w:proofErr w:type="spellStart"/>
      <w:r w:rsidRPr="007655B0">
        <w:rPr>
          <w:rFonts w:ascii="Calibri" w:hAnsi="Calibri"/>
          <w:sz w:val="24"/>
          <w:szCs w:val="24"/>
          <w:rPrChange w:id="150" w:author="Sooyoung Kim" w:date="2021-06-23T13:24:00Z">
            <w:rPr/>
          </w:rPrChange>
        </w:rPr>
        <w:t>Morressey</w:t>
      </w:r>
      <w:proofErr w:type="spellEnd"/>
      <w:r w:rsidRPr="007655B0">
        <w:rPr>
          <w:rFonts w:ascii="Calibri" w:hAnsi="Calibri"/>
          <w:sz w:val="24"/>
          <w:szCs w:val="24"/>
          <w:rPrChange w:id="151" w:author="Sooyoung Kim" w:date="2021-06-23T13:24:00Z">
            <w:rPr/>
          </w:rPrChange>
        </w:rPr>
        <w:t>, 2013). Cuba has additionally focused on rural health: a Rural M</w:t>
      </w:r>
      <w:r w:rsidRPr="007655B0">
        <w:rPr>
          <w:rFonts w:ascii="Calibri" w:hAnsi="Calibri"/>
          <w:sz w:val="24"/>
          <w:szCs w:val="24"/>
          <w:rPrChange w:id="152" w:author="Sooyoung Kim" w:date="2021-06-23T13:24:00Z">
            <w:rPr/>
          </w:rPrChange>
        </w:rPr>
        <w:t>edical Service (RMS), established in 1960, has been a precursor to later models which embedded health professionals in underserved communities (Keck and Reed 2012).</w:t>
      </w:r>
    </w:p>
    <w:p w14:paraId="0000000F" w14:textId="77777777" w:rsidR="00985D6D" w:rsidRPr="007655B0" w:rsidRDefault="00C0021E">
      <w:pPr>
        <w:rPr>
          <w:rFonts w:ascii="Calibri" w:hAnsi="Calibri"/>
          <w:sz w:val="24"/>
          <w:szCs w:val="24"/>
          <w:rPrChange w:id="153" w:author="Sooyoung Kim" w:date="2021-06-23T13:24:00Z">
            <w:rPr/>
          </w:rPrChange>
        </w:rPr>
      </w:pPr>
      <w:r w:rsidRPr="007655B0">
        <w:rPr>
          <w:rFonts w:ascii="Calibri" w:hAnsi="Calibri"/>
          <w:sz w:val="24"/>
          <w:szCs w:val="24"/>
          <w:rPrChange w:id="154" w:author="Sooyoung Kim" w:date="2021-06-23T13:24:00Z">
            <w:rPr/>
          </w:rPrChange>
        </w:rPr>
        <w:t xml:space="preserve"> </w:t>
      </w:r>
    </w:p>
    <w:p w14:paraId="00000010" w14:textId="77777777" w:rsidR="00985D6D" w:rsidRPr="007655B0" w:rsidRDefault="00985D6D">
      <w:pPr>
        <w:rPr>
          <w:rFonts w:ascii="Calibri" w:hAnsi="Calibri"/>
          <w:sz w:val="24"/>
          <w:szCs w:val="24"/>
          <w:rPrChange w:id="155" w:author="Sooyoung Kim" w:date="2021-06-23T13:24:00Z">
            <w:rPr/>
          </w:rPrChange>
        </w:rPr>
      </w:pPr>
    </w:p>
    <w:p w14:paraId="00000011" w14:textId="77777777" w:rsidR="00985D6D" w:rsidRPr="007655B0" w:rsidRDefault="00C0021E">
      <w:pPr>
        <w:jc w:val="center"/>
        <w:rPr>
          <w:rFonts w:ascii="Calibri" w:hAnsi="Calibri"/>
          <w:sz w:val="24"/>
          <w:szCs w:val="24"/>
          <w:rPrChange w:id="156" w:author="Sooyoung Kim" w:date="2021-06-23T13:24:00Z">
            <w:rPr/>
          </w:rPrChange>
        </w:rPr>
      </w:pPr>
      <w:r w:rsidRPr="007655B0">
        <w:rPr>
          <w:rFonts w:ascii="Calibri" w:hAnsi="Calibri"/>
          <w:sz w:val="24"/>
          <w:szCs w:val="24"/>
          <w:rPrChange w:id="157" w:author="Sooyoung Kim" w:date="2021-06-23T13:24:00Z">
            <w:rPr/>
          </w:rPrChange>
        </w:rPr>
        <w:t xml:space="preserve"> </w:t>
      </w:r>
      <w:r w:rsidRPr="007655B0">
        <w:rPr>
          <w:rFonts w:ascii="Calibri" w:hAnsi="Calibri"/>
          <w:noProof/>
          <w:sz w:val="24"/>
          <w:szCs w:val="24"/>
          <w:rPrChange w:id="158" w:author="Sooyoung Kim" w:date="2021-06-23T13:24:00Z">
            <w:rPr>
              <w:noProof/>
            </w:rPr>
          </w:rPrChange>
        </w:rPr>
        <w:drawing>
          <wp:inline distT="114300" distB="114300" distL="114300" distR="114300" wp14:anchorId="5BD4018B" wp14:editId="6F4C1B5E">
            <wp:extent cx="4533900" cy="3943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33900" cy="3943350"/>
                    </a:xfrm>
                    <a:prstGeom prst="rect">
                      <a:avLst/>
                    </a:prstGeom>
                    <a:ln/>
                  </pic:spPr>
                </pic:pic>
              </a:graphicData>
            </a:graphic>
          </wp:inline>
        </w:drawing>
      </w:r>
    </w:p>
    <w:p w14:paraId="00000012" w14:textId="77777777" w:rsidR="00985D6D" w:rsidRPr="007655B0" w:rsidRDefault="00C0021E">
      <w:pPr>
        <w:rPr>
          <w:rFonts w:ascii="Calibri" w:hAnsi="Calibri"/>
          <w:sz w:val="24"/>
          <w:szCs w:val="24"/>
          <w:rPrChange w:id="159" w:author="Sooyoung Kim" w:date="2021-06-23T13:24:00Z">
            <w:rPr/>
          </w:rPrChange>
        </w:rPr>
      </w:pPr>
      <w:r w:rsidRPr="007655B0">
        <w:rPr>
          <w:rFonts w:ascii="Calibri" w:hAnsi="Calibri"/>
          <w:sz w:val="24"/>
          <w:szCs w:val="24"/>
          <w:rPrChange w:id="160" w:author="Sooyoung Kim" w:date="2021-06-23T13:24:00Z">
            <w:rPr/>
          </w:rPrChange>
        </w:rPr>
        <w:t xml:space="preserve"> </w:t>
      </w:r>
    </w:p>
    <w:p w14:paraId="00000013" w14:textId="77777777" w:rsidR="00985D6D" w:rsidRPr="007655B0" w:rsidRDefault="00C0021E">
      <w:pPr>
        <w:rPr>
          <w:rFonts w:ascii="Calibri" w:hAnsi="Calibri"/>
          <w:sz w:val="24"/>
          <w:szCs w:val="24"/>
          <w:rPrChange w:id="161" w:author="Sooyoung Kim" w:date="2021-06-23T13:24:00Z">
            <w:rPr/>
          </w:rPrChange>
        </w:rPr>
      </w:pPr>
      <w:r w:rsidRPr="007655B0">
        <w:rPr>
          <w:rFonts w:ascii="Calibri" w:hAnsi="Calibri"/>
          <w:sz w:val="24"/>
          <w:szCs w:val="24"/>
          <w:rPrChange w:id="162" w:author="Sooyoung Kim" w:date="2021-06-23T13:24:00Z">
            <w:rPr/>
          </w:rPrChange>
        </w:rPr>
        <w:t xml:space="preserve">Though Cuba has attracted praise for its achievements in matters of health and the </w:t>
      </w:r>
      <w:r w:rsidRPr="007655B0">
        <w:rPr>
          <w:rFonts w:ascii="Calibri" w:hAnsi="Calibri"/>
          <w:sz w:val="24"/>
          <w:szCs w:val="24"/>
          <w:rPrChange w:id="163" w:author="Sooyoung Kim" w:date="2021-06-23T13:24:00Z">
            <w:rPr/>
          </w:rPrChange>
        </w:rPr>
        <w:t>robustness of its National Health System (SNS) (Morales and Fitzgerald, 2018), other scholars however note that the government of Cuba has previously manipulated key health statistics, such as the infant mortality rate (IMR), for political legitimacy (Gome</w:t>
      </w:r>
      <w:r w:rsidRPr="007655B0">
        <w:rPr>
          <w:rFonts w:ascii="Calibri" w:hAnsi="Calibri"/>
          <w:sz w:val="24"/>
          <w:szCs w:val="24"/>
          <w:rPrChange w:id="164" w:author="Sooyoung Kim" w:date="2021-06-23T13:24:00Z">
            <w:rPr/>
          </w:rPrChange>
        </w:rPr>
        <w:t>z-</w:t>
      </w:r>
      <w:proofErr w:type="spellStart"/>
      <w:r w:rsidRPr="007655B0">
        <w:rPr>
          <w:rFonts w:ascii="Calibri" w:hAnsi="Calibri"/>
          <w:sz w:val="24"/>
          <w:szCs w:val="24"/>
          <w:rPrChange w:id="165" w:author="Sooyoung Kim" w:date="2021-06-23T13:24:00Z">
            <w:rPr/>
          </w:rPrChange>
        </w:rPr>
        <w:t>Dantes</w:t>
      </w:r>
      <w:proofErr w:type="spellEnd"/>
      <w:r w:rsidRPr="007655B0">
        <w:rPr>
          <w:rFonts w:ascii="Calibri" w:hAnsi="Calibri"/>
          <w:sz w:val="24"/>
          <w:szCs w:val="24"/>
          <w:rPrChange w:id="166" w:author="Sooyoung Kim" w:date="2021-06-23T13:24:00Z">
            <w:rPr/>
          </w:rPrChange>
        </w:rPr>
        <w:t>, 2018).</w:t>
      </w:r>
    </w:p>
    <w:p w14:paraId="00000014" w14:textId="77777777" w:rsidR="00985D6D" w:rsidRPr="007655B0" w:rsidRDefault="00C0021E">
      <w:pPr>
        <w:rPr>
          <w:rFonts w:ascii="Calibri" w:hAnsi="Calibri"/>
          <w:sz w:val="24"/>
          <w:szCs w:val="24"/>
          <w:rPrChange w:id="167" w:author="Sooyoung Kim" w:date="2021-06-23T13:24:00Z">
            <w:rPr/>
          </w:rPrChange>
        </w:rPr>
      </w:pPr>
      <w:r w:rsidRPr="007655B0">
        <w:rPr>
          <w:rFonts w:ascii="Calibri" w:hAnsi="Calibri"/>
          <w:sz w:val="24"/>
          <w:szCs w:val="24"/>
          <w:rPrChange w:id="168" w:author="Sooyoung Kim" w:date="2021-06-23T13:24:00Z">
            <w:rPr/>
          </w:rPrChange>
        </w:rPr>
        <w:t xml:space="preserve"> </w:t>
      </w:r>
    </w:p>
    <w:p w14:paraId="00000015" w14:textId="77777777" w:rsidR="00985D6D" w:rsidRPr="007655B0" w:rsidRDefault="00C0021E">
      <w:pPr>
        <w:rPr>
          <w:rFonts w:ascii="Calibri" w:hAnsi="Calibri"/>
          <w:sz w:val="24"/>
          <w:szCs w:val="24"/>
          <w:rPrChange w:id="169" w:author="Sooyoung Kim" w:date="2021-06-23T13:24:00Z">
            <w:rPr/>
          </w:rPrChange>
        </w:rPr>
      </w:pPr>
      <w:r w:rsidRPr="007655B0">
        <w:rPr>
          <w:rFonts w:ascii="Calibri" w:hAnsi="Calibri"/>
          <w:sz w:val="24"/>
          <w:szCs w:val="24"/>
          <w:rPrChange w:id="170" w:author="Sooyoung Kim" w:date="2021-06-23T13:24:00Z">
            <w:rPr/>
          </w:rPrChange>
        </w:rPr>
        <w:t xml:space="preserve"> </w:t>
      </w:r>
    </w:p>
    <w:p w14:paraId="00000016" w14:textId="77777777" w:rsidR="00985D6D" w:rsidRPr="007655B0" w:rsidRDefault="00C0021E">
      <w:pPr>
        <w:rPr>
          <w:rFonts w:ascii="Calibri" w:hAnsi="Calibri"/>
          <w:i/>
          <w:sz w:val="24"/>
          <w:szCs w:val="24"/>
          <w:rPrChange w:id="171" w:author="Sooyoung Kim" w:date="2021-06-23T13:24:00Z">
            <w:rPr>
              <w:i/>
            </w:rPr>
          </w:rPrChange>
        </w:rPr>
      </w:pPr>
      <w:r w:rsidRPr="007655B0">
        <w:rPr>
          <w:rFonts w:ascii="Calibri" w:hAnsi="Calibri"/>
          <w:i/>
          <w:sz w:val="24"/>
          <w:szCs w:val="24"/>
          <w:rPrChange w:id="172" w:author="Sooyoung Kim" w:date="2021-06-23T13:24:00Z">
            <w:rPr>
              <w:i/>
            </w:rPr>
          </w:rPrChange>
        </w:rPr>
        <w:lastRenderedPageBreak/>
        <w:t>Pandemic preparedness and response capacity</w:t>
      </w:r>
    </w:p>
    <w:p w14:paraId="00000017" w14:textId="7830AA7D" w:rsidR="00985D6D" w:rsidRPr="007655B0" w:rsidRDefault="00C0021E">
      <w:pPr>
        <w:rPr>
          <w:rFonts w:ascii="Calibri" w:hAnsi="Calibri"/>
          <w:sz w:val="24"/>
          <w:szCs w:val="24"/>
          <w:rPrChange w:id="173" w:author="Sooyoung Kim" w:date="2021-06-23T13:24:00Z">
            <w:rPr/>
          </w:rPrChange>
        </w:rPr>
      </w:pPr>
      <w:r w:rsidRPr="007655B0">
        <w:rPr>
          <w:rFonts w:ascii="Calibri" w:hAnsi="Calibri"/>
          <w:sz w:val="24"/>
          <w:szCs w:val="24"/>
          <w:rPrChange w:id="174" w:author="Sooyoung Kim" w:date="2021-06-23T13:24:00Z">
            <w:rPr/>
          </w:rPrChange>
        </w:rPr>
        <w:t xml:space="preserve">Though Cuba had a low pandemic preparedness index score of 35.2, which ranked it 110/195 in the world [GHS index], it also </w:t>
      </w:r>
      <w:del w:id="175" w:author="Sooyoung Kim" w:date="2021-06-23T13:06:00Z">
        <w:r w:rsidRPr="007655B0" w:rsidDel="00471653">
          <w:rPr>
            <w:rFonts w:ascii="Calibri" w:hAnsi="Calibri"/>
            <w:sz w:val="24"/>
            <w:szCs w:val="24"/>
            <w:rPrChange w:id="176" w:author="Sooyoung Kim" w:date="2021-06-23T13:24:00Z">
              <w:rPr/>
            </w:rPrChange>
          </w:rPr>
          <w:delText>posessed</w:delText>
        </w:r>
      </w:del>
      <w:ins w:id="177" w:author="Sooyoung Kim" w:date="2021-06-23T13:06:00Z">
        <w:r w:rsidR="00471653" w:rsidRPr="007655B0">
          <w:rPr>
            <w:rFonts w:ascii="Calibri" w:hAnsi="Calibri"/>
            <w:sz w:val="24"/>
            <w:szCs w:val="24"/>
            <w:rPrChange w:id="178" w:author="Sooyoung Kim" w:date="2021-06-23T13:24:00Z">
              <w:rPr/>
            </w:rPrChange>
          </w:rPr>
          <w:t>possessed</w:t>
        </w:r>
      </w:ins>
      <w:r w:rsidRPr="007655B0">
        <w:rPr>
          <w:rFonts w:ascii="Calibri" w:hAnsi="Calibri"/>
          <w:sz w:val="24"/>
          <w:szCs w:val="24"/>
          <w:rPrChange w:id="179" w:author="Sooyoung Kim" w:date="2021-06-23T13:24:00Z">
            <w:rPr/>
          </w:rPrChange>
        </w:rPr>
        <w:t xml:space="preserve"> several underlying factors that enabled a disproportionatel</w:t>
      </w:r>
      <w:r w:rsidRPr="007655B0">
        <w:rPr>
          <w:rFonts w:ascii="Calibri" w:hAnsi="Calibri"/>
          <w:sz w:val="24"/>
          <w:szCs w:val="24"/>
          <w:rPrChange w:id="180" w:author="Sooyoung Kim" w:date="2021-06-23T13:24:00Z">
            <w:rPr/>
          </w:rPrChange>
        </w:rPr>
        <w:t xml:space="preserve">y robust response capacity. </w:t>
      </w:r>
    </w:p>
    <w:p w14:paraId="00000018" w14:textId="77777777" w:rsidR="00985D6D" w:rsidRPr="007655B0" w:rsidRDefault="00985D6D">
      <w:pPr>
        <w:rPr>
          <w:rFonts w:ascii="Calibri" w:hAnsi="Calibri"/>
          <w:sz w:val="24"/>
          <w:szCs w:val="24"/>
          <w:rPrChange w:id="181" w:author="Sooyoung Kim" w:date="2021-06-23T13:24:00Z">
            <w:rPr/>
          </w:rPrChange>
        </w:rPr>
      </w:pPr>
    </w:p>
    <w:p w14:paraId="00000019" w14:textId="7E09833B" w:rsidR="00985D6D" w:rsidRPr="007655B0" w:rsidRDefault="00C0021E">
      <w:pPr>
        <w:rPr>
          <w:rFonts w:ascii="Calibri" w:hAnsi="Calibri"/>
          <w:sz w:val="24"/>
          <w:szCs w:val="24"/>
          <w:rPrChange w:id="182" w:author="Sooyoung Kim" w:date="2021-06-23T13:24:00Z">
            <w:rPr/>
          </w:rPrChange>
        </w:rPr>
      </w:pPr>
      <w:r w:rsidRPr="007655B0">
        <w:rPr>
          <w:rFonts w:ascii="Calibri" w:hAnsi="Calibri"/>
          <w:sz w:val="24"/>
          <w:szCs w:val="24"/>
          <w:rPrChange w:id="183" w:author="Sooyoung Kim" w:date="2021-06-23T13:24:00Z">
            <w:rPr/>
          </w:rPrChange>
        </w:rPr>
        <w:t>First, Cuba has a history of implementing the requisite steps to contain—and, in 11 cases, eliminate—</w:t>
      </w:r>
      <w:proofErr w:type="spellStart"/>
      <w:r w:rsidRPr="007655B0">
        <w:rPr>
          <w:rFonts w:ascii="Calibri" w:hAnsi="Calibri"/>
          <w:sz w:val="24"/>
          <w:szCs w:val="24"/>
          <w:rPrChange w:id="184" w:author="Sooyoung Kim" w:date="2021-06-23T13:24:00Z">
            <w:rPr/>
          </w:rPrChange>
        </w:rPr>
        <w:t>immunopreventable</w:t>
      </w:r>
      <w:proofErr w:type="spellEnd"/>
      <w:r w:rsidRPr="007655B0">
        <w:rPr>
          <w:rFonts w:ascii="Calibri" w:hAnsi="Calibri"/>
          <w:sz w:val="24"/>
          <w:szCs w:val="24"/>
          <w:rPrChange w:id="185" w:author="Sooyoung Kim" w:date="2021-06-23T13:24:00Z">
            <w:rPr/>
          </w:rPrChange>
        </w:rPr>
        <w:t xml:space="preserve"> diseases</w:t>
      </w:r>
      <w:r w:rsidRPr="007655B0">
        <w:rPr>
          <w:rFonts w:ascii="Calibri" w:hAnsi="Calibri"/>
          <w:sz w:val="24"/>
          <w:szCs w:val="24"/>
          <w:highlight w:val="yellow"/>
          <w:rPrChange w:id="186" w:author="Sooyoung Kim" w:date="2021-06-23T13:24:00Z">
            <w:rPr>
              <w:highlight w:val="yellow"/>
            </w:rPr>
          </w:rPrChange>
        </w:rPr>
        <w:t xml:space="preserve"> </w:t>
      </w:r>
      <w:r w:rsidRPr="007655B0">
        <w:rPr>
          <w:rFonts w:ascii="Calibri" w:hAnsi="Calibri"/>
          <w:sz w:val="24"/>
          <w:szCs w:val="24"/>
          <w:rPrChange w:id="187" w:author="Sooyoung Kim" w:date="2021-06-23T13:24:00Z">
            <w:rPr/>
          </w:rPrChange>
        </w:rPr>
        <w:t xml:space="preserve">(Morales and Fitzgerald, 2018). Cuba was the first country in the world to certify elimination of </w:t>
      </w:r>
      <w:r w:rsidRPr="007655B0">
        <w:rPr>
          <w:rFonts w:ascii="Calibri" w:hAnsi="Calibri"/>
          <w:sz w:val="24"/>
          <w:szCs w:val="24"/>
          <w:rPrChange w:id="188" w:author="Sooyoung Kim" w:date="2021-06-23T13:24:00Z">
            <w:rPr/>
          </w:rPrChange>
        </w:rPr>
        <w:t xml:space="preserve">the vertical transmission of HIV and congenital syphilis </w:t>
      </w:r>
      <w:ins w:id="189" w:author="Sooyoung Kim" w:date="2021-06-18T19:37:00Z">
        <w:r w:rsidRPr="007655B0">
          <w:rPr>
            <w:rFonts w:ascii="Calibri" w:hAnsi="Calibri"/>
            <w:sz w:val="24"/>
            <w:szCs w:val="24"/>
            <w:rPrChange w:id="190" w:author="Sooyoung Kim" w:date="2021-06-23T13:24:00Z">
              <w:rPr/>
            </w:rPrChange>
          </w:rPr>
          <w:t xml:space="preserve">in </w:t>
        </w:r>
      </w:ins>
      <w:r w:rsidRPr="007655B0">
        <w:rPr>
          <w:rFonts w:ascii="Calibri" w:hAnsi="Calibri"/>
          <w:sz w:val="24"/>
          <w:szCs w:val="24"/>
          <w:rPrChange w:id="191" w:author="Sooyoung Kim" w:date="2021-06-23T13:24:00Z">
            <w:rPr/>
          </w:rPrChange>
        </w:rPr>
        <w:t>2015 (Caffe et al 2016; Morales and Fitzgerald, 2018). Part of Cuba’s ability to contain and control HIV was the strict state control over its population’s health—Cuba is the only country where HIV detection tests are obligatory and where at least until re</w:t>
      </w:r>
      <w:r w:rsidRPr="007655B0">
        <w:rPr>
          <w:rFonts w:ascii="Calibri" w:hAnsi="Calibri"/>
          <w:sz w:val="24"/>
          <w:szCs w:val="24"/>
          <w:rPrChange w:id="192" w:author="Sooyoung Kim" w:date="2021-06-23T13:24:00Z">
            <w:rPr/>
          </w:rPrChange>
        </w:rPr>
        <w:t>cently people with HIV were confined (Gomez-</w:t>
      </w:r>
      <w:proofErr w:type="spellStart"/>
      <w:r w:rsidRPr="007655B0">
        <w:rPr>
          <w:rFonts w:ascii="Calibri" w:hAnsi="Calibri"/>
          <w:sz w:val="24"/>
          <w:szCs w:val="24"/>
          <w:rPrChange w:id="193" w:author="Sooyoung Kim" w:date="2021-06-23T13:24:00Z">
            <w:rPr/>
          </w:rPrChange>
        </w:rPr>
        <w:t>Dantes</w:t>
      </w:r>
      <w:proofErr w:type="spellEnd"/>
      <w:r w:rsidRPr="007655B0">
        <w:rPr>
          <w:rFonts w:ascii="Calibri" w:hAnsi="Calibri"/>
          <w:sz w:val="24"/>
          <w:szCs w:val="24"/>
          <w:rPrChange w:id="194" w:author="Sooyoung Kim" w:date="2021-06-23T13:24:00Z">
            <w:rPr/>
          </w:rPrChange>
        </w:rPr>
        <w:t>, 2018).</w:t>
      </w:r>
      <w:ins w:id="195" w:author="Sooyoung Kim" w:date="2021-06-18T19:38:00Z">
        <w:r w:rsidRPr="007655B0">
          <w:rPr>
            <w:rFonts w:ascii="Calibri" w:hAnsi="Calibri"/>
            <w:sz w:val="24"/>
            <w:szCs w:val="24"/>
            <w:rPrChange w:id="196" w:author="Sooyoung Kim" w:date="2021-06-23T13:24:00Z">
              <w:rPr/>
            </w:rPrChange>
          </w:rPr>
          <w:t xml:space="preserve"> Cuba also eliminated malaria in 1976 as the first country in Americas, which, to date, is only followed by Paragu</w:t>
        </w:r>
      </w:ins>
      <w:ins w:id="197" w:author="Sooyoung Kim" w:date="2021-06-23T13:07:00Z">
        <w:r w:rsidR="00471653" w:rsidRPr="007655B0">
          <w:rPr>
            <w:rFonts w:ascii="Calibri" w:hAnsi="Calibri"/>
            <w:sz w:val="24"/>
            <w:szCs w:val="24"/>
            <w:rPrChange w:id="198" w:author="Sooyoung Kim" w:date="2021-06-23T13:24:00Z">
              <w:rPr/>
            </w:rPrChange>
          </w:rPr>
          <w:t>a</w:t>
        </w:r>
      </w:ins>
      <w:ins w:id="199" w:author="Sooyoung Kim" w:date="2021-06-18T19:38:00Z">
        <w:r w:rsidRPr="007655B0">
          <w:rPr>
            <w:rFonts w:ascii="Calibri" w:hAnsi="Calibri"/>
            <w:sz w:val="24"/>
            <w:szCs w:val="24"/>
            <w:rPrChange w:id="200" w:author="Sooyoung Kim" w:date="2021-06-23T13:24:00Z">
              <w:rPr/>
            </w:rPrChange>
          </w:rPr>
          <w:t>y in 2018 and by El Salvador in 2021</w:t>
        </w:r>
        <w:commentRangeStart w:id="201"/>
        <w:r w:rsidRPr="007655B0">
          <w:rPr>
            <w:rFonts w:ascii="Calibri" w:hAnsi="Calibri"/>
            <w:sz w:val="24"/>
            <w:szCs w:val="24"/>
            <w:rPrChange w:id="202" w:author="Sooyoung Kim" w:date="2021-06-23T13:24:00Z">
              <w:rPr/>
            </w:rPrChange>
          </w:rPr>
          <w:t>[ref]</w:t>
        </w:r>
      </w:ins>
      <w:commentRangeEnd w:id="201"/>
      <w:ins w:id="203" w:author="Sooyoung Kim" w:date="2021-06-23T13:07:00Z">
        <w:r w:rsidR="00471653" w:rsidRPr="007655B0">
          <w:rPr>
            <w:rStyle w:val="CommentReference"/>
            <w:rFonts w:ascii="Calibri" w:hAnsi="Calibri"/>
            <w:sz w:val="24"/>
            <w:szCs w:val="24"/>
            <w:rPrChange w:id="204" w:author="Sooyoung Kim" w:date="2021-06-23T13:24:00Z">
              <w:rPr>
                <w:rStyle w:val="CommentReference"/>
              </w:rPr>
            </w:rPrChange>
          </w:rPr>
          <w:commentReference w:id="201"/>
        </w:r>
      </w:ins>
      <w:ins w:id="205" w:author="Sooyoung Kim" w:date="2021-06-18T19:38:00Z">
        <w:r w:rsidRPr="007655B0">
          <w:rPr>
            <w:rFonts w:ascii="Calibri" w:hAnsi="Calibri"/>
            <w:sz w:val="24"/>
            <w:szCs w:val="24"/>
            <w:rPrChange w:id="206" w:author="Sooyoung Kim" w:date="2021-06-23T13:24:00Z">
              <w:rPr/>
            </w:rPrChange>
          </w:rPr>
          <w:t>,</w:t>
        </w:r>
      </w:ins>
      <w:r w:rsidRPr="007655B0">
        <w:rPr>
          <w:rFonts w:ascii="Calibri" w:hAnsi="Calibri"/>
          <w:sz w:val="24"/>
          <w:szCs w:val="24"/>
          <w:rPrChange w:id="207" w:author="Sooyoung Kim" w:date="2021-06-23T13:24:00Z">
            <w:rPr/>
          </w:rPrChange>
        </w:rPr>
        <w:t xml:space="preserve"> These active steps rest upon an already s</w:t>
      </w:r>
      <w:r w:rsidRPr="007655B0">
        <w:rPr>
          <w:rFonts w:ascii="Calibri" w:hAnsi="Calibri"/>
          <w:sz w:val="24"/>
          <w:szCs w:val="24"/>
          <w:rPrChange w:id="208" w:author="Sooyoung Kim" w:date="2021-06-23T13:24:00Z">
            <w:rPr/>
          </w:rPrChange>
        </w:rPr>
        <w:t>trong bedrock of clinical preventative services</w:t>
      </w:r>
      <w:ins w:id="209" w:author="Sooyoung Kim" w:date="2021-06-18T19:41:00Z">
        <w:r w:rsidRPr="007655B0">
          <w:rPr>
            <w:rFonts w:ascii="Calibri" w:hAnsi="Calibri"/>
            <w:sz w:val="24"/>
            <w:szCs w:val="24"/>
            <w:rPrChange w:id="210" w:author="Sooyoung Kim" w:date="2021-06-23T13:24:00Z">
              <w:rPr/>
            </w:rPrChange>
          </w:rPr>
          <w:t xml:space="preserve"> and active surveillance effort</w:t>
        </w:r>
      </w:ins>
      <w:r w:rsidRPr="007655B0">
        <w:rPr>
          <w:rFonts w:ascii="Calibri" w:hAnsi="Calibri"/>
          <w:sz w:val="24"/>
          <w:szCs w:val="24"/>
          <w:rPrChange w:id="211" w:author="Sooyoung Kim" w:date="2021-06-23T13:24:00Z">
            <w:rPr/>
          </w:rPrChange>
        </w:rPr>
        <w:t>; Cuba has one of the highest full immunization by 2 years statistics (Keck and Reed 2012).</w:t>
      </w:r>
    </w:p>
    <w:p w14:paraId="0000001A" w14:textId="77777777" w:rsidR="00985D6D" w:rsidRPr="007655B0" w:rsidRDefault="00985D6D">
      <w:pPr>
        <w:rPr>
          <w:rFonts w:ascii="Calibri" w:hAnsi="Calibri"/>
          <w:sz w:val="24"/>
          <w:szCs w:val="24"/>
          <w:rPrChange w:id="212" w:author="Sooyoung Kim" w:date="2021-06-23T13:24:00Z">
            <w:rPr/>
          </w:rPrChange>
        </w:rPr>
      </w:pPr>
    </w:p>
    <w:p w14:paraId="0000001D" w14:textId="6D93BBC6" w:rsidR="00985D6D" w:rsidRDefault="00C0021E">
      <w:pPr>
        <w:rPr>
          <w:ins w:id="213" w:author="Sooyoung Kim" w:date="2021-06-23T16:25:00Z"/>
          <w:rFonts w:ascii="Calibri" w:hAnsi="Calibri"/>
          <w:sz w:val="24"/>
          <w:szCs w:val="24"/>
        </w:rPr>
      </w:pPr>
      <w:del w:id="214" w:author="Sooyoung Kim" w:date="2021-06-23T13:13:00Z">
        <w:r w:rsidRPr="007655B0" w:rsidDel="00E314EB">
          <w:rPr>
            <w:rFonts w:ascii="Calibri" w:hAnsi="Calibri"/>
            <w:sz w:val="24"/>
            <w:szCs w:val="24"/>
            <w:rPrChange w:id="215" w:author="Sooyoung Kim" w:date="2021-06-23T13:24:00Z">
              <w:rPr/>
            </w:rPrChange>
          </w:rPr>
          <w:delText>Second, though</w:delText>
        </w:r>
      </w:del>
      <w:ins w:id="216" w:author="Sooyoung Kim" w:date="2021-06-23T13:13:00Z">
        <w:r w:rsidR="00E314EB" w:rsidRPr="007655B0">
          <w:rPr>
            <w:rFonts w:ascii="Calibri" w:hAnsi="Calibri"/>
            <w:sz w:val="24"/>
            <w:szCs w:val="24"/>
            <w:rPrChange w:id="217" w:author="Sooyoung Kim" w:date="2021-06-23T13:24:00Z">
              <w:rPr/>
            </w:rPrChange>
          </w:rPr>
          <w:t>Second</w:t>
        </w:r>
      </w:ins>
      <w:ins w:id="218" w:author="Sooyoung Kim" w:date="2021-06-18T20:08:00Z">
        <w:r w:rsidRPr="007655B0">
          <w:rPr>
            <w:rFonts w:ascii="Calibri" w:hAnsi="Calibri"/>
            <w:sz w:val="24"/>
            <w:szCs w:val="24"/>
            <w:rPrChange w:id="219" w:author="Sooyoung Kim" w:date="2021-06-23T13:24:00Z">
              <w:rPr/>
            </w:rPrChange>
          </w:rPr>
          <w:t>, Cuba had its strong progress towards UHC, which included extremely strong primary health care,</w:t>
        </w:r>
        <w:r w:rsidRPr="007655B0">
          <w:rPr>
            <w:rFonts w:ascii="Calibri" w:hAnsi="Calibri"/>
            <w:sz w:val="24"/>
            <w:szCs w:val="24"/>
            <w:rPrChange w:id="220" w:author="Sooyoung Kim" w:date="2021-06-23T13:24:00Z">
              <w:rPr/>
            </w:rPrChange>
          </w:rPr>
          <w:t xml:space="preserve"> a large and well-trained workforce, and the presence of strong research centers organized for innovation (Gail Reed 2020). By the end of 2016, more than 2,000 health investigations were being carried out in Cuba by more than 3,200 researchers (Morales and</w:t>
        </w:r>
        <w:r w:rsidRPr="007655B0">
          <w:rPr>
            <w:rFonts w:ascii="Calibri" w:hAnsi="Calibri"/>
            <w:sz w:val="24"/>
            <w:szCs w:val="24"/>
            <w:rPrChange w:id="221" w:author="Sooyoung Kim" w:date="2021-06-23T13:24:00Z">
              <w:rPr/>
            </w:rPrChange>
          </w:rPr>
          <w:t xml:space="preserve"> Fitzgerald, 2018). That said, about half of Cuban physicians work in international missions and many are gynecologists (Gomez-</w:t>
        </w:r>
        <w:proofErr w:type="spellStart"/>
        <w:r w:rsidRPr="007655B0">
          <w:rPr>
            <w:rFonts w:ascii="Calibri" w:hAnsi="Calibri"/>
            <w:sz w:val="24"/>
            <w:szCs w:val="24"/>
            <w:rPrChange w:id="222" w:author="Sooyoung Kim" w:date="2021-06-23T13:24:00Z">
              <w:rPr/>
            </w:rPrChange>
          </w:rPr>
          <w:t>Dantes</w:t>
        </w:r>
        <w:proofErr w:type="spellEnd"/>
        <w:r w:rsidRPr="007655B0">
          <w:rPr>
            <w:rFonts w:ascii="Calibri" w:hAnsi="Calibri"/>
            <w:sz w:val="24"/>
            <w:szCs w:val="24"/>
            <w:rPrChange w:id="223" w:author="Sooyoung Kim" w:date="2021-06-23T13:24:00Z">
              <w:rPr/>
            </w:rPrChange>
          </w:rPr>
          <w:t>, 2018). Outside of the health context, Cuba also has ample experience in disaster mitigation, developing disaster prepared</w:t>
        </w:r>
        <w:r w:rsidRPr="007655B0">
          <w:rPr>
            <w:rFonts w:ascii="Calibri" w:hAnsi="Calibri"/>
            <w:sz w:val="24"/>
            <w:szCs w:val="24"/>
            <w:rPrChange w:id="224" w:author="Sooyoung Kim" w:date="2021-06-23T13:24:00Z">
              <w:rPr/>
            </w:rPrChange>
          </w:rPr>
          <w:t>ness institutions that have been used not just during epidemics but also during tropical hurricanes (Salas 2020).</w:t>
        </w:r>
      </w:ins>
      <w:r w:rsidRPr="007655B0">
        <w:rPr>
          <w:rFonts w:ascii="Calibri" w:hAnsi="Calibri"/>
          <w:sz w:val="24"/>
          <w:szCs w:val="24"/>
          <w:rPrChange w:id="225" w:author="Sooyoung Kim" w:date="2021-06-23T13:24:00Z">
            <w:rPr/>
          </w:rPrChange>
        </w:rPr>
        <w:t xml:space="preserve"> </w:t>
      </w:r>
      <w:moveFromRangeStart w:id="226" w:author="Sooyoung Kim" w:date="2021-06-23T13:14:00Z" w:name="move75346460"/>
      <w:moveFrom w:id="227" w:author="Sooyoung Kim" w:date="2021-06-23T13:14:00Z">
        <w:r w:rsidRPr="007655B0" w:rsidDel="00E314EB">
          <w:rPr>
            <w:rFonts w:ascii="Calibri" w:hAnsi="Calibri"/>
            <w:sz w:val="24"/>
            <w:szCs w:val="24"/>
            <w:rPrChange w:id="228" w:author="Sooyoung Kim" w:date="2021-06-23T13:24:00Z">
              <w:rPr/>
            </w:rPrChange>
          </w:rPr>
          <w:t>Cuba was arguably thus one of the most prepared countries for COVID-19, though much of this preparedness came due to a particular political co</w:t>
        </w:r>
        <w:r w:rsidRPr="007655B0" w:rsidDel="00E314EB">
          <w:rPr>
            <w:rFonts w:ascii="Calibri" w:hAnsi="Calibri"/>
            <w:sz w:val="24"/>
            <w:szCs w:val="24"/>
            <w:rPrChange w:id="229" w:author="Sooyoung Kim" w:date="2021-06-23T13:24:00Z">
              <w:rPr/>
            </w:rPrChange>
          </w:rPr>
          <w:t>ntext that raises questions about civil liberties (Wenham and Kittelsen).</w:t>
        </w:r>
      </w:moveFrom>
      <w:moveFromRangeEnd w:id="226"/>
    </w:p>
    <w:p w14:paraId="579781F4" w14:textId="6A61648D" w:rsidR="00D64539" w:rsidRDefault="00D64539">
      <w:pPr>
        <w:rPr>
          <w:ins w:id="230" w:author="Sooyoung Kim" w:date="2021-06-23T16:25:00Z"/>
          <w:rFonts w:ascii="Calibri" w:hAnsi="Calibri"/>
          <w:sz w:val="24"/>
          <w:szCs w:val="24"/>
        </w:rPr>
      </w:pPr>
    </w:p>
    <w:p w14:paraId="355B592E" w14:textId="12591404" w:rsidR="00D64539" w:rsidRPr="007655B0" w:rsidRDefault="00D64539">
      <w:pPr>
        <w:rPr>
          <w:rFonts w:ascii="Calibri" w:hAnsi="Calibri"/>
          <w:sz w:val="24"/>
          <w:szCs w:val="24"/>
          <w:rPrChange w:id="231" w:author="Sooyoung Kim" w:date="2021-06-23T13:24:00Z">
            <w:rPr/>
          </w:rPrChange>
        </w:rPr>
      </w:pPr>
      <w:ins w:id="232" w:author="Sooyoung Kim" w:date="2021-06-23T16:25:00Z">
        <w:r>
          <w:rPr>
            <w:rFonts w:ascii="Calibri" w:hAnsi="Calibri"/>
            <w:sz w:val="24"/>
            <w:szCs w:val="24"/>
          </w:rPr>
          <w:t>Third, Cuba</w:t>
        </w:r>
      </w:ins>
      <w:ins w:id="233" w:author="Sooyoung Kim" w:date="2021-06-23T16:26:00Z">
        <w:r>
          <w:rPr>
            <w:rFonts w:ascii="Calibri" w:hAnsi="Calibri"/>
            <w:sz w:val="24"/>
            <w:szCs w:val="24"/>
          </w:rPr>
          <w:t xml:space="preserve"> has been focusing on building the health system resilience by investing in science and technology, which enabled the supply of medicines and medical equipment through domestic production.</w:t>
        </w:r>
        <w:commentRangeStart w:id="234"/>
        <w:r>
          <w:rPr>
            <w:rFonts w:ascii="Calibri" w:hAnsi="Calibri"/>
            <w:sz w:val="24"/>
            <w:szCs w:val="24"/>
          </w:rPr>
          <w:t>[ref]</w:t>
        </w:r>
      </w:ins>
      <w:commentRangeEnd w:id="234"/>
      <w:ins w:id="235" w:author="Sooyoung Kim" w:date="2021-06-23T16:27:00Z">
        <w:r>
          <w:rPr>
            <w:rStyle w:val="CommentReference"/>
          </w:rPr>
          <w:commentReference w:id="234"/>
        </w:r>
      </w:ins>
      <w:ins w:id="236" w:author="Sooyoung Kim" w:date="2021-06-23T16:26:00Z">
        <w:r>
          <w:rPr>
            <w:rFonts w:ascii="Calibri" w:hAnsi="Calibri"/>
            <w:sz w:val="24"/>
            <w:szCs w:val="24"/>
          </w:rPr>
          <w:t xml:space="preserve"> </w:t>
        </w:r>
      </w:ins>
      <w:ins w:id="237" w:author="Sooyoung Kim" w:date="2021-06-23T16:36:00Z">
        <w:r>
          <w:rPr>
            <w:rFonts w:ascii="Calibri" w:hAnsi="Calibri"/>
            <w:sz w:val="24"/>
            <w:szCs w:val="24"/>
          </w:rPr>
          <w:t xml:space="preserve">The country is </w:t>
        </w:r>
      </w:ins>
      <w:ins w:id="238" w:author="Sooyoung Kim" w:date="2021-06-23T16:37:00Z">
        <w:r>
          <w:rPr>
            <w:rFonts w:ascii="Calibri" w:hAnsi="Calibri"/>
            <w:sz w:val="24"/>
            <w:szCs w:val="24"/>
          </w:rPr>
          <w:t>internationally recognized for</w:t>
        </w:r>
      </w:ins>
      <w:ins w:id="239" w:author="Sooyoung Kim" w:date="2021-06-23T16:36:00Z">
        <w:r>
          <w:rPr>
            <w:rFonts w:ascii="Calibri" w:hAnsi="Calibri"/>
            <w:sz w:val="24"/>
            <w:szCs w:val="24"/>
          </w:rPr>
          <w:t xml:space="preserve"> its </w:t>
        </w:r>
      </w:ins>
      <w:ins w:id="240" w:author="Sooyoung Kim" w:date="2021-06-23T16:41:00Z">
        <w:r w:rsidR="00902B5B">
          <w:rPr>
            <w:rFonts w:ascii="Calibri" w:hAnsi="Calibri"/>
            <w:sz w:val="24"/>
            <w:szCs w:val="24"/>
          </w:rPr>
          <w:t xml:space="preserve">well-advanced </w:t>
        </w:r>
      </w:ins>
      <w:ins w:id="241" w:author="Sooyoung Kim" w:date="2021-06-23T16:36:00Z">
        <w:r>
          <w:rPr>
            <w:rFonts w:ascii="Calibri" w:hAnsi="Calibri"/>
            <w:sz w:val="24"/>
            <w:szCs w:val="24"/>
          </w:rPr>
          <w:t>biopharmaceutical industry</w:t>
        </w:r>
      </w:ins>
      <w:ins w:id="242" w:author="Sooyoung Kim" w:date="2021-06-23T16:37:00Z">
        <w:r>
          <w:rPr>
            <w:rFonts w:ascii="Calibri" w:hAnsi="Calibri"/>
            <w:sz w:val="24"/>
            <w:szCs w:val="24"/>
          </w:rPr>
          <w:t xml:space="preserve">; according to WHO, </w:t>
        </w:r>
      </w:ins>
      <w:ins w:id="243" w:author="Sooyoung Kim" w:date="2021-06-23T16:38:00Z">
        <w:r>
          <w:rPr>
            <w:rFonts w:ascii="Calibri" w:hAnsi="Calibri"/>
            <w:sz w:val="24"/>
            <w:szCs w:val="24"/>
          </w:rPr>
          <w:t xml:space="preserve">Cuba holds over 1300 international patents in the field and </w:t>
        </w:r>
      </w:ins>
      <w:ins w:id="244" w:author="Sooyoung Kim" w:date="2021-06-23T16:40:00Z">
        <w:r w:rsidR="00902B5B">
          <w:rPr>
            <w:rFonts w:ascii="Calibri" w:hAnsi="Calibri"/>
            <w:sz w:val="24"/>
            <w:szCs w:val="24"/>
          </w:rPr>
          <w:t>9 of Cuban inventions received the gold medal from World Intellectual Property Organization (WIPO).</w:t>
        </w:r>
        <w:commentRangeStart w:id="245"/>
        <w:r w:rsidR="00902B5B">
          <w:rPr>
            <w:rFonts w:ascii="Calibri" w:hAnsi="Calibri"/>
            <w:sz w:val="24"/>
            <w:szCs w:val="24"/>
          </w:rPr>
          <w:t>[ref]</w:t>
        </w:r>
        <w:commentRangeEnd w:id="245"/>
        <w:r w:rsidR="00902B5B">
          <w:rPr>
            <w:rStyle w:val="CommentReference"/>
          </w:rPr>
          <w:commentReference w:id="245"/>
        </w:r>
        <w:r w:rsidR="00902B5B">
          <w:rPr>
            <w:rFonts w:ascii="Calibri" w:hAnsi="Calibri"/>
            <w:sz w:val="24"/>
            <w:szCs w:val="24"/>
          </w:rPr>
          <w:t xml:space="preserve"> </w:t>
        </w:r>
      </w:ins>
      <w:ins w:id="246" w:author="Sooyoung Kim" w:date="2021-06-23T16:41:00Z">
        <w:r w:rsidR="00902B5B">
          <w:rPr>
            <w:rFonts w:ascii="Calibri" w:hAnsi="Calibri"/>
            <w:sz w:val="24"/>
            <w:szCs w:val="24"/>
          </w:rPr>
          <w:t xml:space="preserve">This </w:t>
        </w:r>
      </w:ins>
      <w:ins w:id="247" w:author="Sooyoung Kim" w:date="2021-06-23T16:43:00Z">
        <w:r w:rsidR="00902B5B">
          <w:rPr>
            <w:rFonts w:ascii="Calibri" w:hAnsi="Calibri"/>
            <w:sz w:val="24"/>
            <w:szCs w:val="24"/>
          </w:rPr>
          <w:t>advancement</w:t>
        </w:r>
      </w:ins>
      <w:ins w:id="248" w:author="Sooyoung Kim" w:date="2021-06-23T16:41:00Z">
        <w:r w:rsidR="00902B5B">
          <w:rPr>
            <w:rFonts w:ascii="Calibri" w:hAnsi="Calibri"/>
            <w:sz w:val="24"/>
            <w:szCs w:val="24"/>
          </w:rPr>
          <w:t xml:space="preserve"> in R&amp;D and the domestic manufacturing capacity support the country to be </w:t>
        </w:r>
      </w:ins>
      <w:ins w:id="249" w:author="Sooyoung Kim" w:date="2021-06-23T16:42:00Z">
        <w:r w:rsidR="00902B5B">
          <w:rPr>
            <w:rFonts w:ascii="Calibri" w:hAnsi="Calibri"/>
            <w:sz w:val="24"/>
            <w:szCs w:val="24"/>
          </w:rPr>
          <w:t xml:space="preserve">relatively </w:t>
        </w:r>
      </w:ins>
      <w:ins w:id="250" w:author="Sooyoung Kim" w:date="2021-06-23T16:41:00Z">
        <w:r w:rsidR="00902B5B">
          <w:rPr>
            <w:rFonts w:ascii="Calibri" w:hAnsi="Calibri"/>
            <w:sz w:val="24"/>
            <w:szCs w:val="24"/>
          </w:rPr>
          <w:t xml:space="preserve">self-sufficient in medical supply; about 65% of the </w:t>
        </w:r>
      </w:ins>
      <w:ins w:id="251" w:author="Sooyoung Kim" w:date="2021-06-23T16:42:00Z">
        <w:r w:rsidR="00902B5B">
          <w:rPr>
            <w:rFonts w:ascii="Calibri" w:hAnsi="Calibri"/>
            <w:sz w:val="24"/>
            <w:szCs w:val="24"/>
          </w:rPr>
          <w:t>health needs</w:t>
        </w:r>
      </w:ins>
      <w:ins w:id="252" w:author="Sooyoung Kim" w:date="2021-06-23T16:41:00Z">
        <w:r w:rsidR="00902B5B">
          <w:rPr>
            <w:rFonts w:ascii="Calibri" w:hAnsi="Calibri"/>
            <w:sz w:val="24"/>
            <w:szCs w:val="24"/>
          </w:rPr>
          <w:t xml:space="preserve"> in the country is supported by domestically manufactured products;</w:t>
        </w:r>
      </w:ins>
      <w:commentRangeStart w:id="253"/>
      <w:ins w:id="254" w:author="Sooyoung Kim" w:date="2021-06-23T16:42:00Z">
        <w:r w:rsidR="00902B5B">
          <w:rPr>
            <w:rFonts w:ascii="Calibri" w:hAnsi="Calibri"/>
            <w:sz w:val="24"/>
            <w:szCs w:val="24"/>
          </w:rPr>
          <w:t>[ref]</w:t>
        </w:r>
        <w:commentRangeEnd w:id="253"/>
        <w:r w:rsidR="00902B5B">
          <w:rPr>
            <w:rStyle w:val="CommentReference"/>
          </w:rPr>
          <w:commentReference w:id="253"/>
        </w:r>
      </w:ins>
      <w:ins w:id="255" w:author="Sooyoung Kim" w:date="2021-06-23T16:41:00Z">
        <w:r w:rsidR="00902B5B">
          <w:rPr>
            <w:rFonts w:ascii="Calibri" w:hAnsi="Calibri"/>
            <w:sz w:val="24"/>
            <w:szCs w:val="24"/>
          </w:rPr>
          <w:t xml:space="preserve"> C</w:t>
        </w:r>
      </w:ins>
      <w:ins w:id="256" w:author="Sooyoung Kim" w:date="2021-06-23T16:31:00Z">
        <w:r>
          <w:rPr>
            <w:rFonts w:ascii="Calibri" w:hAnsi="Calibri"/>
            <w:sz w:val="24"/>
            <w:szCs w:val="24"/>
          </w:rPr>
          <w:t>uba’s high immunizat</w:t>
        </w:r>
      </w:ins>
      <w:ins w:id="257" w:author="Sooyoung Kim" w:date="2021-06-23T16:32:00Z">
        <w:r>
          <w:rPr>
            <w:rFonts w:ascii="Calibri" w:hAnsi="Calibri"/>
            <w:sz w:val="24"/>
            <w:szCs w:val="24"/>
          </w:rPr>
          <w:t>ion coverage against various vaccine-preventable diseases is powered by the domestically manufactured and supplied vaccine products, which accounts for around 80% of the total vaccine used in the country.</w:t>
        </w:r>
        <w:commentRangeStart w:id="258"/>
        <w:r>
          <w:rPr>
            <w:rFonts w:ascii="Calibri" w:hAnsi="Calibri"/>
            <w:sz w:val="24"/>
            <w:szCs w:val="24"/>
          </w:rPr>
          <w:t>[ref]</w:t>
        </w:r>
        <w:commentRangeEnd w:id="258"/>
        <w:r>
          <w:rPr>
            <w:rStyle w:val="CommentReference"/>
          </w:rPr>
          <w:commentReference w:id="258"/>
        </w:r>
      </w:ins>
      <w:ins w:id="259" w:author="Sooyoung Kim" w:date="2021-06-23T16:42:00Z">
        <w:r w:rsidR="00902B5B">
          <w:rPr>
            <w:rFonts w:ascii="Calibri" w:hAnsi="Calibri"/>
            <w:sz w:val="24"/>
            <w:szCs w:val="24"/>
          </w:rPr>
          <w:t xml:space="preserve"> </w:t>
        </w:r>
      </w:ins>
      <w:ins w:id="260" w:author="Sooyoung Kim" w:date="2021-06-23T16:43:00Z">
        <w:r w:rsidR="00902B5B">
          <w:rPr>
            <w:rFonts w:ascii="Calibri" w:hAnsi="Calibri"/>
            <w:sz w:val="24"/>
            <w:szCs w:val="24"/>
          </w:rPr>
          <w:t xml:space="preserve">Net, this bolstered the overall resilience of the health system to the external shocks.  </w:t>
        </w:r>
      </w:ins>
    </w:p>
    <w:p w14:paraId="0000001E" w14:textId="77777777" w:rsidR="00985D6D" w:rsidRPr="007655B0" w:rsidRDefault="00C0021E">
      <w:pPr>
        <w:rPr>
          <w:rFonts w:ascii="Calibri" w:hAnsi="Calibri"/>
          <w:sz w:val="24"/>
          <w:szCs w:val="24"/>
          <w:rPrChange w:id="261" w:author="Sooyoung Kim" w:date="2021-06-23T13:24:00Z">
            <w:rPr/>
          </w:rPrChange>
        </w:rPr>
      </w:pPr>
      <w:r w:rsidRPr="007655B0">
        <w:rPr>
          <w:rFonts w:ascii="Calibri" w:hAnsi="Calibri"/>
          <w:sz w:val="24"/>
          <w:szCs w:val="24"/>
          <w:rPrChange w:id="262" w:author="Sooyoung Kim" w:date="2021-06-23T13:24:00Z">
            <w:rPr/>
          </w:rPrChange>
        </w:rPr>
        <w:lastRenderedPageBreak/>
        <w:t xml:space="preserve"> </w:t>
      </w:r>
    </w:p>
    <w:p w14:paraId="055ED2DE" w14:textId="193274E6" w:rsidR="00E314EB" w:rsidRPr="007655B0" w:rsidRDefault="00E314EB" w:rsidP="00E314EB">
      <w:pPr>
        <w:rPr>
          <w:moveTo w:id="263" w:author="Sooyoung Kim" w:date="2021-06-23T13:14:00Z"/>
          <w:rFonts w:ascii="Calibri" w:hAnsi="Calibri"/>
          <w:sz w:val="24"/>
          <w:szCs w:val="24"/>
          <w:rPrChange w:id="264" w:author="Sooyoung Kim" w:date="2021-06-23T13:24:00Z">
            <w:rPr>
              <w:moveTo w:id="265" w:author="Sooyoung Kim" w:date="2021-06-23T13:14:00Z"/>
            </w:rPr>
          </w:rPrChange>
        </w:rPr>
      </w:pPr>
      <w:ins w:id="266" w:author="Sooyoung Kim" w:date="2021-06-23T13:13:00Z">
        <w:r w:rsidRPr="007655B0">
          <w:rPr>
            <w:rFonts w:ascii="Calibri" w:hAnsi="Calibri"/>
            <w:sz w:val="24"/>
            <w:szCs w:val="24"/>
            <w:rPrChange w:id="267" w:author="Sooyoung Kim" w:date="2021-06-23T13:24:00Z">
              <w:rPr/>
            </w:rPrChange>
          </w:rPr>
          <w:t>T</w:t>
        </w:r>
        <w:r w:rsidRPr="007655B0">
          <w:rPr>
            <w:rFonts w:ascii="Calibri" w:hAnsi="Calibri"/>
            <w:sz w:val="24"/>
            <w:szCs w:val="24"/>
            <w:rPrChange w:id="268" w:author="Sooyoung Kim" w:date="2021-06-23T13:24:00Z">
              <w:rPr/>
            </w:rPrChange>
          </w:rPr>
          <w:t xml:space="preserve">hough Cuba has not been affected for decades by large scale infectious disease outbreaks, Hurricane </w:t>
        </w:r>
        <w:proofErr w:type="spellStart"/>
        <w:r w:rsidRPr="007655B0">
          <w:rPr>
            <w:rFonts w:ascii="Calibri" w:hAnsi="Calibri"/>
            <w:sz w:val="24"/>
            <w:szCs w:val="24"/>
            <w:rPrChange w:id="269" w:author="Sooyoung Kim" w:date="2021-06-23T13:24:00Z">
              <w:rPr/>
            </w:rPrChange>
          </w:rPr>
          <w:t>Imra</w:t>
        </w:r>
        <w:proofErr w:type="spellEnd"/>
        <w:r w:rsidRPr="007655B0">
          <w:rPr>
            <w:rFonts w:ascii="Calibri" w:hAnsi="Calibri"/>
            <w:sz w:val="24"/>
            <w:szCs w:val="24"/>
            <w:rPrChange w:id="270" w:author="Sooyoung Kim" w:date="2021-06-23T13:24:00Z">
              <w:rPr/>
            </w:rPrChange>
          </w:rPr>
          <w:t xml:space="preserve"> in 2017 serves as a prime example of the country’s emergency preparedness and public health response capacities. Fast resource re-allocation, including the immediate creation of extra hospital beds in major healthcare facilities, pre-emptive staffing of medical workers in rural areas, and equipping healthcare facilities with emergency power generators to anticipate electricity loss all concurrently enabled uninterrupted healthcare service provision during and after Irma. Post-hurricane epidemiological surveillance revealed no occurrence of waterborne and/or gastroenteritis disease outbreaks across the country, reaffirming Cuba’s adequate disaster management strategies. Cuba is also an active international player in supporting other countries’ emergency response capacities. The country dispatched healthcare workers to support numerous hurricane damages in Caribbean countries, as well as the two major Ebola virus disease outbreaks in African countries</w:t>
        </w:r>
        <w:commentRangeStart w:id="271"/>
        <w:r w:rsidRPr="007655B0">
          <w:rPr>
            <w:rFonts w:ascii="Calibri" w:hAnsi="Calibri"/>
            <w:sz w:val="24"/>
            <w:szCs w:val="24"/>
            <w:rPrChange w:id="272" w:author="Sooyoung Kim" w:date="2021-06-23T13:24:00Z">
              <w:rPr/>
            </w:rPrChange>
          </w:rPr>
          <w:t>[ref]</w:t>
        </w:r>
        <w:commentRangeEnd w:id="271"/>
        <w:r w:rsidRPr="007655B0">
          <w:rPr>
            <w:rStyle w:val="CommentReference"/>
            <w:rFonts w:ascii="Calibri" w:hAnsi="Calibri"/>
            <w:sz w:val="24"/>
            <w:szCs w:val="24"/>
            <w:rPrChange w:id="273" w:author="Sooyoung Kim" w:date="2021-06-23T13:24:00Z">
              <w:rPr>
                <w:rStyle w:val="CommentReference"/>
              </w:rPr>
            </w:rPrChange>
          </w:rPr>
          <w:commentReference w:id="271"/>
        </w:r>
        <w:r w:rsidRPr="007655B0">
          <w:rPr>
            <w:rFonts w:ascii="Calibri" w:hAnsi="Calibri"/>
            <w:sz w:val="24"/>
            <w:szCs w:val="24"/>
            <w:rPrChange w:id="274" w:author="Sooyoung Kim" w:date="2021-06-23T13:24:00Z">
              <w:rPr/>
            </w:rPrChange>
          </w:rPr>
          <w:t>.</w:t>
        </w:r>
      </w:ins>
      <w:ins w:id="275" w:author="Sooyoung Kim" w:date="2021-06-23T13:14:00Z">
        <w:r w:rsidRPr="007655B0">
          <w:rPr>
            <w:rFonts w:ascii="Calibri" w:hAnsi="Calibri"/>
            <w:sz w:val="24"/>
            <w:szCs w:val="24"/>
            <w:rPrChange w:id="276" w:author="Sooyoung Kim" w:date="2021-06-23T13:24:00Z">
              <w:rPr/>
            </w:rPrChange>
          </w:rPr>
          <w:t xml:space="preserve"> All being said, </w:t>
        </w:r>
      </w:ins>
      <w:moveToRangeStart w:id="277" w:author="Sooyoung Kim" w:date="2021-06-23T13:14:00Z" w:name="move75346460"/>
      <w:moveTo w:id="278" w:author="Sooyoung Kim" w:date="2021-06-23T13:14:00Z">
        <w:r w:rsidRPr="007655B0">
          <w:rPr>
            <w:rFonts w:ascii="Calibri" w:hAnsi="Calibri"/>
            <w:sz w:val="24"/>
            <w:szCs w:val="24"/>
            <w:rPrChange w:id="279" w:author="Sooyoung Kim" w:date="2021-06-23T13:24:00Z">
              <w:rPr/>
            </w:rPrChange>
          </w:rPr>
          <w:t xml:space="preserve">Cuba </w:t>
        </w:r>
        <w:del w:id="280" w:author="Sooyoung Kim" w:date="2021-06-23T13:14:00Z">
          <w:r w:rsidRPr="007655B0" w:rsidDel="00E314EB">
            <w:rPr>
              <w:rFonts w:ascii="Calibri" w:hAnsi="Calibri"/>
              <w:sz w:val="24"/>
              <w:szCs w:val="24"/>
              <w:rPrChange w:id="281" w:author="Sooyoung Kim" w:date="2021-06-23T13:24:00Z">
                <w:rPr/>
              </w:rPrChange>
            </w:rPr>
            <w:delText>was</w:delText>
          </w:r>
        </w:del>
      </w:moveTo>
      <w:ins w:id="282" w:author="Sooyoung Kim" w:date="2021-06-23T13:14:00Z">
        <w:r w:rsidRPr="007655B0">
          <w:rPr>
            <w:rFonts w:ascii="Calibri" w:hAnsi="Calibri"/>
            <w:sz w:val="24"/>
            <w:szCs w:val="24"/>
            <w:rPrChange w:id="283" w:author="Sooyoung Kim" w:date="2021-06-23T13:24:00Z">
              <w:rPr/>
            </w:rPrChange>
          </w:rPr>
          <w:t>is arguably considered</w:t>
        </w:r>
      </w:ins>
      <w:moveTo w:id="284" w:author="Sooyoung Kim" w:date="2021-06-23T13:14:00Z">
        <w:r w:rsidRPr="007655B0">
          <w:rPr>
            <w:rFonts w:ascii="Calibri" w:hAnsi="Calibri"/>
            <w:sz w:val="24"/>
            <w:szCs w:val="24"/>
            <w:rPrChange w:id="285" w:author="Sooyoung Kim" w:date="2021-06-23T13:24:00Z">
              <w:rPr/>
            </w:rPrChange>
          </w:rPr>
          <w:t xml:space="preserve"> </w:t>
        </w:r>
        <w:del w:id="286" w:author="Sooyoung Kim" w:date="2021-06-23T13:14:00Z">
          <w:r w:rsidRPr="007655B0" w:rsidDel="00E314EB">
            <w:rPr>
              <w:rFonts w:ascii="Calibri" w:hAnsi="Calibri"/>
              <w:sz w:val="24"/>
              <w:szCs w:val="24"/>
              <w:rPrChange w:id="287" w:author="Sooyoung Kim" w:date="2021-06-23T13:24:00Z">
                <w:rPr/>
              </w:rPrChange>
            </w:rPr>
            <w:delText xml:space="preserve">arguably thus </w:delText>
          </w:r>
        </w:del>
        <w:r w:rsidRPr="007655B0">
          <w:rPr>
            <w:rFonts w:ascii="Calibri" w:hAnsi="Calibri"/>
            <w:sz w:val="24"/>
            <w:szCs w:val="24"/>
            <w:rPrChange w:id="288" w:author="Sooyoung Kim" w:date="2021-06-23T13:24:00Z">
              <w:rPr/>
            </w:rPrChange>
          </w:rPr>
          <w:t xml:space="preserve">one of the most prepared countries for COVID-19, though much of this preparedness came due to a particular political context that raises questions about civil liberties (Wenham and </w:t>
        </w:r>
        <w:proofErr w:type="spellStart"/>
        <w:r w:rsidRPr="007655B0">
          <w:rPr>
            <w:rFonts w:ascii="Calibri" w:hAnsi="Calibri"/>
            <w:sz w:val="24"/>
            <w:szCs w:val="24"/>
            <w:rPrChange w:id="289" w:author="Sooyoung Kim" w:date="2021-06-23T13:24:00Z">
              <w:rPr/>
            </w:rPrChange>
          </w:rPr>
          <w:t>Kittelsen</w:t>
        </w:r>
        <w:proofErr w:type="spellEnd"/>
        <w:r w:rsidRPr="007655B0">
          <w:rPr>
            <w:rFonts w:ascii="Calibri" w:hAnsi="Calibri"/>
            <w:sz w:val="24"/>
            <w:szCs w:val="24"/>
            <w:rPrChange w:id="290" w:author="Sooyoung Kim" w:date="2021-06-23T13:24:00Z">
              <w:rPr/>
            </w:rPrChange>
          </w:rPr>
          <w:t>).</w:t>
        </w:r>
      </w:moveTo>
    </w:p>
    <w:moveToRangeEnd w:id="277"/>
    <w:p w14:paraId="212D4332" w14:textId="21CC2F05" w:rsidR="00E314EB" w:rsidRPr="007655B0" w:rsidRDefault="00E314EB" w:rsidP="00E314EB">
      <w:pPr>
        <w:rPr>
          <w:ins w:id="291" w:author="Sooyoung Kim" w:date="2021-06-23T13:13:00Z"/>
          <w:rFonts w:ascii="Calibri" w:hAnsi="Calibri"/>
          <w:sz w:val="24"/>
          <w:szCs w:val="24"/>
          <w:rPrChange w:id="292" w:author="Sooyoung Kim" w:date="2021-06-23T13:24:00Z">
            <w:rPr>
              <w:ins w:id="293" w:author="Sooyoung Kim" w:date="2021-06-23T13:13:00Z"/>
            </w:rPr>
          </w:rPrChange>
        </w:rPr>
      </w:pPr>
    </w:p>
    <w:p w14:paraId="0000001F" w14:textId="77777777" w:rsidR="00985D6D" w:rsidRPr="007655B0" w:rsidRDefault="00C0021E">
      <w:pPr>
        <w:rPr>
          <w:rFonts w:ascii="Calibri" w:hAnsi="Calibri"/>
          <w:sz w:val="24"/>
          <w:szCs w:val="24"/>
          <w:rPrChange w:id="294" w:author="Sooyoung Kim" w:date="2021-06-23T13:24:00Z">
            <w:rPr/>
          </w:rPrChange>
        </w:rPr>
      </w:pPr>
      <w:del w:id="295" w:author="Sooyoung Kim" w:date="2021-06-23T13:13:00Z">
        <w:r w:rsidRPr="007655B0" w:rsidDel="00E314EB">
          <w:rPr>
            <w:rFonts w:ascii="Calibri" w:hAnsi="Calibri"/>
            <w:sz w:val="24"/>
            <w:szCs w:val="24"/>
            <w:rPrChange w:id="296" w:author="Sooyoung Kim" w:date="2021-06-23T13:24:00Z">
              <w:rPr/>
            </w:rPrChange>
          </w:rPr>
          <w:delText xml:space="preserve"> </w:delText>
        </w:r>
      </w:del>
    </w:p>
    <w:p w14:paraId="00000020" w14:textId="77777777" w:rsidR="00985D6D" w:rsidRPr="007655B0" w:rsidRDefault="00C0021E">
      <w:pPr>
        <w:rPr>
          <w:rFonts w:ascii="Calibri" w:hAnsi="Calibri"/>
          <w:i/>
          <w:sz w:val="24"/>
          <w:szCs w:val="24"/>
          <w:rPrChange w:id="297" w:author="Sooyoung Kim" w:date="2021-06-23T13:24:00Z">
            <w:rPr>
              <w:i/>
            </w:rPr>
          </w:rPrChange>
        </w:rPr>
      </w:pPr>
      <w:r w:rsidRPr="007655B0">
        <w:rPr>
          <w:rFonts w:ascii="Calibri" w:hAnsi="Calibri"/>
          <w:i/>
          <w:sz w:val="24"/>
          <w:szCs w:val="24"/>
          <w:rPrChange w:id="298" w:author="Sooyoung Kim" w:date="2021-06-23T13:24:00Z">
            <w:rPr>
              <w:i/>
            </w:rPr>
          </w:rPrChange>
        </w:rPr>
        <w:t>Response to COVID-19</w:t>
      </w:r>
    </w:p>
    <w:p w14:paraId="00000021" w14:textId="2B3DBD05" w:rsidR="00985D6D" w:rsidRPr="007655B0" w:rsidRDefault="00C0021E">
      <w:pPr>
        <w:rPr>
          <w:rFonts w:ascii="Calibri" w:hAnsi="Calibri"/>
          <w:sz w:val="24"/>
          <w:szCs w:val="24"/>
          <w:rPrChange w:id="299" w:author="Sooyoung Kim" w:date="2021-06-23T13:24:00Z">
            <w:rPr/>
          </w:rPrChange>
        </w:rPr>
      </w:pPr>
      <w:r w:rsidRPr="007655B0">
        <w:rPr>
          <w:rFonts w:ascii="Calibri" w:hAnsi="Calibri"/>
          <w:sz w:val="24"/>
          <w:szCs w:val="24"/>
          <w:rPrChange w:id="300" w:author="Sooyoung Kim" w:date="2021-06-23T13:24:00Z">
            <w:rPr/>
          </w:rPrChange>
        </w:rPr>
        <w:t xml:space="preserve">In January 2020, Cuba activated the National Temporary Group to </w:t>
      </w:r>
      <w:proofErr w:type="spellStart"/>
      <w:r w:rsidRPr="007655B0">
        <w:rPr>
          <w:rFonts w:ascii="Calibri" w:hAnsi="Calibri"/>
          <w:sz w:val="24"/>
          <w:szCs w:val="24"/>
          <w:rPrChange w:id="301" w:author="Sooyoung Kim" w:date="2021-06-23T13:24:00Z">
            <w:rPr/>
          </w:rPrChange>
        </w:rPr>
        <w:t>intersectorally</w:t>
      </w:r>
      <w:proofErr w:type="spellEnd"/>
      <w:r w:rsidRPr="007655B0">
        <w:rPr>
          <w:rFonts w:ascii="Calibri" w:hAnsi="Calibri"/>
          <w:sz w:val="24"/>
          <w:szCs w:val="24"/>
          <w:rPrChange w:id="302" w:author="Sooyoung Kim" w:date="2021-06-23T13:24:00Z">
            <w:rPr/>
          </w:rPrChange>
        </w:rPr>
        <w:t xml:space="preserve"> confront the pandemic, outlining the policies of government, communicat</w:t>
      </w:r>
      <w:r w:rsidRPr="007655B0">
        <w:rPr>
          <w:rFonts w:ascii="Calibri" w:hAnsi="Calibri"/>
          <w:sz w:val="24"/>
          <w:szCs w:val="24"/>
          <w:rPrChange w:id="303" w:author="Sooyoung Kim" w:date="2021-06-23T13:24:00Z">
            <w:rPr/>
          </w:rPrChange>
        </w:rPr>
        <w:t xml:space="preserve">ion, and science and technology (Bermejo et al 2020). Cuban authorities subsequently followed international guidelines, conducting contact tracing, isolating suspected cases, and mandating the use of masks in public places (Perez </w:t>
      </w:r>
      <w:proofErr w:type="spellStart"/>
      <w:r w:rsidRPr="007655B0">
        <w:rPr>
          <w:rFonts w:ascii="Calibri" w:hAnsi="Calibri"/>
          <w:sz w:val="24"/>
          <w:szCs w:val="24"/>
          <w:rPrChange w:id="304" w:author="Sooyoung Kim" w:date="2021-06-23T13:24:00Z">
            <w:rPr/>
          </w:rPrChange>
        </w:rPr>
        <w:t>Riverol</w:t>
      </w:r>
      <w:proofErr w:type="spellEnd"/>
      <w:r w:rsidRPr="007655B0">
        <w:rPr>
          <w:rFonts w:ascii="Calibri" w:hAnsi="Calibri"/>
          <w:sz w:val="24"/>
          <w:szCs w:val="24"/>
          <w:rPrChange w:id="305" w:author="Sooyoung Kim" w:date="2021-06-23T13:24:00Z">
            <w:rPr/>
          </w:rPrChange>
        </w:rPr>
        <w:t xml:space="preserve"> 2020). The first c</w:t>
      </w:r>
      <w:r w:rsidRPr="007655B0">
        <w:rPr>
          <w:rFonts w:ascii="Calibri" w:hAnsi="Calibri"/>
          <w:sz w:val="24"/>
          <w:szCs w:val="24"/>
          <w:rPrChange w:id="306" w:author="Sooyoung Kim" w:date="2021-06-23T13:24:00Z">
            <w:rPr/>
          </w:rPrChange>
        </w:rPr>
        <w:t>ase of COVID-19 was confirmed in Cuba on March 11, 2020 (</w:t>
      </w:r>
      <w:proofErr w:type="spellStart"/>
      <w:r w:rsidRPr="007655B0">
        <w:rPr>
          <w:rFonts w:ascii="Calibri" w:hAnsi="Calibri"/>
          <w:sz w:val="24"/>
          <w:szCs w:val="24"/>
          <w:rPrChange w:id="307" w:author="Sooyoung Kim" w:date="2021-06-23T13:24:00Z">
            <w:rPr/>
          </w:rPrChange>
        </w:rPr>
        <w:t>Galban</w:t>
      </w:r>
      <w:proofErr w:type="spellEnd"/>
      <w:r w:rsidRPr="007655B0">
        <w:rPr>
          <w:rFonts w:ascii="Calibri" w:hAnsi="Calibri"/>
          <w:sz w:val="24"/>
          <w:szCs w:val="24"/>
          <w:rPrChange w:id="308" w:author="Sooyoung Kim" w:date="2021-06-23T13:24:00Z">
            <w:rPr/>
          </w:rPrChange>
        </w:rPr>
        <w:t>-Garcia 2020). On March 22, 2020, Cuba announced the selective closure of its international borders at airports and recreational ports; this was at a time when the country had fewer than 50 con</w:t>
      </w:r>
      <w:r w:rsidRPr="007655B0">
        <w:rPr>
          <w:rFonts w:ascii="Calibri" w:hAnsi="Calibri"/>
          <w:sz w:val="24"/>
          <w:szCs w:val="24"/>
          <w:rPrChange w:id="309" w:author="Sooyoung Kim" w:date="2021-06-23T13:24:00Z">
            <w:rPr/>
          </w:rPrChange>
        </w:rPr>
        <w:t>firmed cases of COVID-19 and only one death.</w:t>
      </w:r>
      <w:commentRangeStart w:id="310"/>
      <w:ins w:id="311" w:author="Sooyoung Kim" w:date="2021-06-23T13:17:00Z">
        <w:r w:rsidR="00B84D33" w:rsidRPr="007655B0">
          <w:rPr>
            <w:rFonts w:ascii="Calibri" w:hAnsi="Calibri"/>
            <w:sz w:val="24"/>
            <w:szCs w:val="24"/>
            <w:rPrChange w:id="312" w:author="Sooyoung Kim" w:date="2021-06-23T13:24:00Z">
              <w:rPr/>
            </w:rPrChange>
          </w:rPr>
          <w:t>[ref]</w:t>
        </w:r>
        <w:commentRangeEnd w:id="310"/>
        <w:r w:rsidR="00B84D33" w:rsidRPr="007655B0">
          <w:rPr>
            <w:rStyle w:val="CommentReference"/>
            <w:rFonts w:ascii="Calibri" w:hAnsi="Calibri"/>
            <w:sz w:val="24"/>
            <w:szCs w:val="24"/>
            <w:rPrChange w:id="313" w:author="Sooyoung Kim" w:date="2021-06-23T13:24:00Z">
              <w:rPr>
                <w:rStyle w:val="CommentReference"/>
              </w:rPr>
            </w:rPrChange>
          </w:rPr>
          <w:commentReference w:id="310"/>
        </w:r>
      </w:ins>
      <w:r w:rsidRPr="007655B0">
        <w:rPr>
          <w:rFonts w:ascii="Calibri" w:hAnsi="Calibri"/>
          <w:sz w:val="24"/>
          <w:szCs w:val="24"/>
          <w:rPrChange w:id="314" w:author="Sooyoung Kim" w:date="2021-06-23T13:24:00Z">
            <w:rPr/>
          </w:rPrChange>
        </w:rPr>
        <w:t xml:space="preserve"> Simultaneously, all public events </w:t>
      </w:r>
      <w:ins w:id="315" w:author="Sooyoung Kim" w:date="2021-06-23T13:18:00Z">
        <w:r w:rsidR="00B84D33" w:rsidRPr="007655B0">
          <w:rPr>
            <w:rFonts w:ascii="Calibri" w:hAnsi="Calibri"/>
            <w:sz w:val="24"/>
            <w:szCs w:val="24"/>
            <w:rPrChange w:id="316" w:author="Sooyoung Kim" w:date="2021-06-23T13:24:00Z">
              <w:rPr/>
            </w:rPrChange>
          </w:rPr>
          <w:t xml:space="preserve">where safe social distancing cannot be </w:t>
        </w:r>
        <w:r w:rsidR="005864B8" w:rsidRPr="007655B0">
          <w:rPr>
            <w:rFonts w:ascii="Calibri" w:hAnsi="Calibri"/>
            <w:sz w:val="24"/>
            <w:szCs w:val="24"/>
            <w:rPrChange w:id="317" w:author="Sooyoung Kim" w:date="2021-06-23T13:24:00Z">
              <w:rPr/>
            </w:rPrChange>
          </w:rPr>
          <w:t xml:space="preserve">respected </w:t>
        </w:r>
      </w:ins>
      <w:del w:id="318" w:author="Sooyoung Kim" w:date="2021-06-23T13:18:00Z">
        <w:r w:rsidRPr="007655B0" w:rsidDel="005864B8">
          <w:rPr>
            <w:rFonts w:ascii="Calibri" w:hAnsi="Calibri"/>
            <w:sz w:val="24"/>
            <w:szCs w:val="24"/>
            <w:rPrChange w:id="319" w:author="Sooyoung Kim" w:date="2021-06-23T13:24:00Z">
              <w:rPr/>
            </w:rPrChange>
          </w:rPr>
          <w:delText xml:space="preserve">that could not be safely socially distanced </w:delText>
        </w:r>
      </w:del>
      <w:r w:rsidRPr="007655B0">
        <w:rPr>
          <w:rFonts w:ascii="Calibri" w:hAnsi="Calibri"/>
          <w:sz w:val="24"/>
          <w:szCs w:val="24"/>
          <w:rPrChange w:id="320" w:author="Sooyoung Kim" w:date="2021-06-23T13:24:00Z">
            <w:rPr/>
          </w:rPrChange>
        </w:rPr>
        <w:t xml:space="preserve">were suspended. </w:t>
      </w:r>
      <w:ins w:id="321" w:author="Sooyoung Kim" w:date="2021-06-23T16:23:00Z">
        <w:r w:rsidR="00D64539">
          <w:rPr>
            <w:rFonts w:ascii="Calibri" w:hAnsi="Calibri"/>
            <w:sz w:val="24"/>
            <w:szCs w:val="24"/>
          </w:rPr>
          <w:t>Their immediate resource re-allocation created enough hospital beds to accommodate all severe cases; in April 2020, when the transmission rate in the country peaked, the</w:t>
        </w:r>
      </w:ins>
      <w:ins w:id="322" w:author="Sooyoung Kim" w:date="2021-06-23T16:24:00Z">
        <w:r w:rsidR="00D64539">
          <w:rPr>
            <w:rFonts w:ascii="Calibri" w:hAnsi="Calibri"/>
            <w:sz w:val="24"/>
            <w:szCs w:val="24"/>
          </w:rPr>
          <w:t xml:space="preserve">y still had around 20% occupancy rate of ICU beds after </w:t>
        </w:r>
        <w:proofErr w:type="spellStart"/>
        <w:r w:rsidR="00D64539">
          <w:rPr>
            <w:rFonts w:ascii="Calibri" w:hAnsi="Calibri"/>
            <w:sz w:val="24"/>
            <w:szCs w:val="24"/>
          </w:rPr>
          <w:t>accomodating</w:t>
        </w:r>
        <w:proofErr w:type="spellEnd"/>
        <w:r w:rsidR="00D64539">
          <w:rPr>
            <w:rFonts w:ascii="Calibri" w:hAnsi="Calibri"/>
            <w:sz w:val="24"/>
            <w:szCs w:val="24"/>
          </w:rPr>
          <w:t xml:space="preserve"> all COVID-19 patients across 30 major hospitals.</w:t>
        </w:r>
        <w:commentRangeStart w:id="323"/>
        <w:r w:rsidR="00D64539">
          <w:rPr>
            <w:rFonts w:ascii="Calibri" w:hAnsi="Calibri"/>
            <w:sz w:val="24"/>
            <w:szCs w:val="24"/>
          </w:rPr>
          <w:t>[ref]</w:t>
        </w:r>
        <w:commentRangeEnd w:id="323"/>
        <w:r w:rsidR="00D64539">
          <w:rPr>
            <w:rStyle w:val="CommentReference"/>
          </w:rPr>
          <w:commentReference w:id="323"/>
        </w:r>
        <w:r w:rsidR="00D64539">
          <w:rPr>
            <w:rFonts w:ascii="Calibri" w:hAnsi="Calibri"/>
            <w:sz w:val="24"/>
            <w:szCs w:val="24"/>
          </w:rPr>
          <w:t xml:space="preserve"> </w:t>
        </w:r>
      </w:ins>
      <w:r w:rsidRPr="007655B0">
        <w:rPr>
          <w:rFonts w:ascii="Calibri" w:hAnsi="Calibri"/>
          <w:sz w:val="24"/>
          <w:szCs w:val="24"/>
          <w:rPrChange w:id="324" w:author="Sooyoung Kim" w:date="2021-06-23T13:24:00Z">
            <w:rPr/>
          </w:rPrChange>
        </w:rPr>
        <w:t>Authorities thereafter activated Cuba’s defense councils, which decentralize the chain of command, and instituted int</w:t>
      </w:r>
      <w:r w:rsidRPr="007655B0">
        <w:rPr>
          <w:rFonts w:ascii="Calibri" w:hAnsi="Calibri"/>
          <w:sz w:val="24"/>
          <w:szCs w:val="24"/>
          <w:rPrChange w:id="325" w:author="Sooyoung Kim" w:date="2021-06-23T13:24:00Z">
            <w:rPr/>
          </w:rPrChange>
        </w:rPr>
        <w:t>erprovincial checkpoints to enforce mobility bans;</w:t>
      </w:r>
      <w:commentRangeStart w:id="326"/>
      <w:ins w:id="327" w:author="Sooyoung Kim" w:date="2021-06-23T13:19:00Z">
        <w:r w:rsidR="005864B8" w:rsidRPr="007655B0">
          <w:rPr>
            <w:rFonts w:ascii="Calibri" w:hAnsi="Calibri"/>
            <w:sz w:val="24"/>
            <w:szCs w:val="24"/>
            <w:rPrChange w:id="328" w:author="Sooyoung Kim" w:date="2021-06-23T13:24:00Z">
              <w:rPr/>
            </w:rPrChange>
          </w:rPr>
          <w:t>[ref]</w:t>
        </w:r>
        <w:commentRangeEnd w:id="326"/>
        <w:r w:rsidR="005864B8" w:rsidRPr="007655B0">
          <w:rPr>
            <w:rStyle w:val="CommentReference"/>
            <w:rFonts w:ascii="Calibri" w:hAnsi="Calibri"/>
            <w:sz w:val="24"/>
            <w:szCs w:val="24"/>
            <w:rPrChange w:id="329" w:author="Sooyoung Kim" w:date="2021-06-23T13:24:00Z">
              <w:rPr>
                <w:rStyle w:val="CommentReference"/>
              </w:rPr>
            </w:rPrChange>
          </w:rPr>
          <w:commentReference w:id="326"/>
        </w:r>
      </w:ins>
      <w:r w:rsidRPr="007655B0">
        <w:rPr>
          <w:rFonts w:ascii="Calibri" w:hAnsi="Calibri"/>
          <w:sz w:val="24"/>
          <w:szCs w:val="24"/>
          <w:rPrChange w:id="330" w:author="Sooyoung Kim" w:date="2021-06-23T13:24:00Z">
            <w:rPr/>
          </w:rPrChange>
        </w:rPr>
        <w:t xml:space="preserve"> by mid-May, the Oxford Stringency Index gave Cuba its highest evaluation for governmental response (Hale et al 2020; Salas 2020). During the three months after the first case was confirmed, Cuba also insti</w:t>
      </w:r>
      <w:r w:rsidRPr="007655B0">
        <w:rPr>
          <w:rFonts w:ascii="Calibri" w:hAnsi="Calibri"/>
          <w:sz w:val="24"/>
          <w:szCs w:val="24"/>
          <w:rPrChange w:id="331" w:author="Sooyoung Kim" w:date="2021-06-23T13:24:00Z">
            <w:rPr/>
          </w:rPrChange>
        </w:rPr>
        <w:t>tuted some unique measures, including instituting a nationwide door-to-door active screening for individuals with COVID-19 symptoms</w:t>
      </w:r>
      <w:ins w:id="332" w:author="Sooyoung Kim" w:date="2021-06-23T16:18:00Z">
        <w:r w:rsidR="00BD322F">
          <w:rPr>
            <w:rFonts w:ascii="Calibri" w:hAnsi="Calibri"/>
            <w:sz w:val="24"/>
            <w:szCs w:val="24"/>
          </w:rPr>
          <w:t xml:space="preserve"> and referral of suspected </w:t>
        </w:r>
        <w:r w:rsidR="00BD322F">
          <w:rPr>
            <w:rFonts w:ascii="Calibri" w:hAnsi="Calibri"/>
            <w:sz w:val="24"/>
            <w:szCs w:val="24"/>
          </w:rPr>
          <w:lastRenderedPageBreak/>
          <w:t xml:space="preserve">cases into isolation facilities where treatment and tests were </w:t>
        </w:r>
        <w:proofErr w:type="gramStart"/>
        <w:r w:rsidR="00BD322F">
          <w:rPr>
            <w:rFonts w:ascii="Calibri" w:hAnsi="Calibri"/>
            <w:sz w:val="24"/>
            <w:szCs w:val="24"/>
          </w:rPr>
          <w:t>provided</w:t>
        </w:r>
      </w:ins>
      <w:r w:rsidRPr="007655B0">
        <w:rPr>
          <w:rFonts w:ascii="Calibri" w:hAnsi="Calibri"/>
          <w:sz w:val="24"/>
          <w:szCs w:val="24"/>
          <w:rPrChange w:id="333" w:author="Sooyoung Kim" w:date="2021-06-23T13:24:00Z">
            <w:rPr/>
          </w:rPrChange>
        </w:rPr>
        <w:t>;</w:t>
      </w:r>
      <w:commentRangeStart w:id="334"/>
      <w:ins w:id="335" w:author="Sooyoung Kim" w:date="2021-06-23T16:18:00Z">
        <w:r w:rsidR="00BD322F">
          <w:rPr>
            <w:rFonts w:ascii="Calibri" w:hAnsi="Calibri"/>
            <w:sz w:val="24"/>
            <w:szCs w:val="24"/>
          </w:rPr>
          <w:t>[</w:t>
        </w:r>
        <w:proofErr w:type="gramEnd"/>
        <w:r w:rsidR="00BD322F">
          <w:rPr>
            <w:rFonts w:ascii="Calibri" w:hAnsi="Calibri"/>
            <w:sz w:val="24"/>
            <w:szCs w:val="24"/>
          </w:rPr>
          <w:t>ref]</w:t>
        </w:r>
      </w:ins>
      <w:commentRangeEnd w:id="334"/>
      <w:ins w:id="336" w:author="Sooyoung Kim" w:date="2021-06-23T16:19:00Z">
        <w:r w:rsidR="00BD322F">
          <w:rPr>
            <w:rStyle w:val="CommentReference"/>
          </w:rPr>
          <w:commentReference w:id="334"/>
        </w:r>
      </w:ins>
      <w:r w:rsidRPr="007655B0">
        <w:rPr>
          <w:rFonts w:ascii="Calibri" w:hAnsi="Calibri"/>
          <w:sz w:val="24"/>
          <w:szCs w:val="24"/>
          <w:rPrChange w:id="337" w:author="Sooyoung Kim" w:date="2021-06-23T13:24:00Z">
            <w:rPr/>
          </w:rPrChange>
        </w:rPr>
        <w:t xml:space="preserve"> some have attributed much of Cuba’s success to these proactive measures (</w:t>
      </w:r>
      <w:proofErr w:type="spellStart"/>
      <w:r w:rsidRPr="007655B0">
        <w:rPr>
          <w:rFonts w:ascii="Calibri" w:hAnsi="Calibri"/>
          <w:sz w:val="24"/>
          <w:szCs w:val="24"/>
          <w:rPrChange w:id="338" w:author="Sooyoung Kim" w:date="2021-06-23T13:24:00Z">
            <w:rPr/>
          </w:rPrChange>
        </w:rPr>
        <w:t>Galban</w:t>
      </w:r>
      <w:proofErr w:type="spellEnd"/>
      <w:r w:rsidRPr="007655B0">
        <w:rPr>
          <w:rFonts w:ascii="Calibri" w:hAnsi="Calibri"/>
          <w:sz w:val="24"/>
          <w:szCs w:val="24"/>
          <w:rPrChange w:id="339" w:author="Sooyoung Kim" w:date="2021-06-23T13:24:00Z">
            <w:rPr/>
          </w:rPrChange>
        </w:rPr>
        <w:t xml:space="preserve">-Garcia 2020).  </w:t>
      </w:r>
    </w:p>
    <w:p w14:paraId="00000022" w14:textId="77777777" w:rsidR="00985D6D" w:rsidRPr="007655B0" w:rsidRDefault="00985D6D">
      <w:pPr>
        <w:rPr>
          <w:rFonts w:ascii="Calibri" w:hAnsi="Calibri"/>
          <w:sz w:val="24"/>
          <w:szCs w:val="24"/>
          <w:rPrChange w:id="340" w:author="Sooyoung Kim" w:date="2021-06-23T13:24:00Z">
            <w:rPr/>
          </w:rPrChange>
        </w:rPr>
      </w:pPr>
    </w:p>
    <w:p w14:paraId="00000023" w14:textId="77777777" w:rsidR="00985D6D" w:rsidRPr="007655B0" w:rsidRDefault="00C0021E">
      <w:pPr>
        <w:rPr>
          <w:rFonts w:ascii="Calibri" w:hAnsi="Calibri"/>
          <w:sz w:val="24"/>
          <w:szCs w:val="24"/>
          <w:rPrChange w:id="341" w:author="Sooyoung Kim" w:date="2021-06-23T13:24:00Z">
            <w:rPr/>
          </w:rPrChange>
        </w:rPr>
      </w:pPr>
      <w:r w:rsidRPr="007655B0">
        <w:rPr>
          <w:rFonts w:ascii="Calibri" w:hAnsi="Calibri"/>
          <w:noProof/>
          <w:sz w:val="24"/>
          <w:szCs w:val="24"/>
          <w:rPrChange w:id="342" w:author="Sooyoung Kim" w:date="2021-06-23T13:24:00Z">
            <w:rPr>
              <w:noProof/>
            </w:rPr>
          </w:rPrChange>
        </w:rPr>
        <w:drawing>
          <wp:inline distT="114300" distB="114300" distL="114300" distR="114300" wp14:anchorId="55C2D83D" wp14:editId="2EEE7600">
            <wp:extent cx="5943600" cy="330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302000"/>
                    </a:xfrm>
                    <a:prstGeom prst="rect">
                      <a:avLst/>
                    </a:prstGeom>
                    <a:ln/>
                  </pic:spPr>
                </pic:pic>
              </a:graphicData>
            </a:graphic>
          </wp:inline>
        </w:drawing>
      </w:r>
    </w:p>
    <w:p w14:paraId="00000024" w14:textId="77777777" w:rsidR="00985D6D" w:rsidRPr="007655B0" w:rsidRDefault="00C0021E">
      <w:pPr>
        <w:rPr>
          <w:rFonts w:ascii="Calibri" w:hAnsi="Calibri"/>
          <w:sz w:val="24"/>
          <w:szCs w:val="24"/>
          <w:rPrChange w:id="343" w:author="Sooyoung Kim" w:date="2021-06-23T13:24:00Z">
            <w:rPr/>
          </w:rPrChange>
        </w:rPr>
      </w:pPr>
      <w:r w:rsidRPr="007655B0">
        <w:rPr>
          <w:rFonts w:ascii="Calibri" w:hAnsi="Calibri"/>
          <w:sz w:val="24"/>
          <w:szCs w:val="24"/>
          <w:rPrChange w:id="344" w:author="Sooyoung Kim" w:date="2021-06-23T13:24:00Z">
            <w:rPr/>
          </w:rPrChange>
        </w:rPr>
        <w:t xml:space="preserve"> </w:t>
      </w:r>
    </w:p>
    <w:p w14:paraId="00000025" w14:textId="23142475" w:rsidR="00985D6D" w:rsidRPr="007655B0" w:rsidRDefault="00C0021E">
      <w:pPr>
        <w:rPr>
          <w:rFonts w:ascii="Calibri" w:hAnsi="Calibri"/>
          <w:sz w:val="24"/>
          <w:szCs w:val="24"/>
          <w:rPrChange w:id="345" w:author="Sooyoung Kim" w:date="2021-06-23T13:24:00Z">
            <w:rPr/>
          </w:rPrChange>
        </w:rPr>
      </w:pPr>
      <w:r w:rsidRPr="007655B0">
        <w:rPr>
          <w:rFonts w:ascii="Calibri" w:hAnsi="Calibri"/>
          <w:sz w:val="24"/>
          <w:szCs w:val="24"/>
          <w:rPrChange w:id="346" w:author="Sooyoung Kim" w:date="2021-06-23T13:24:00Z">
            <w:rPr/>
          </w:rPrChange>
        </w:rPr>
        <w:t>After the immediate go</w:t>
      </w:r>
      <w:r w:rsidRPr="007655B0">
        <w:rPr>
          <w:rFonts w:ascii="Calibri" w:hAnsi="Calibri"/>
          <w:sz w:val="24"/>
          <w:szCs w:val="24"/>
          <w:rPrChange w:id="347" w:author="Sooyoung Kim" w:date="2021-06-23T13:24:00Z">
            <w:rPr/>
          </w:rPrChange>
        </w:rPr>
        <w:t>vernmental response, Cuba relied on its primary healthcare workers to carry out a proactive nationwide campaign of disease surveillance and community outreach (Salas 2020). Cuba’s research centers continued working through the pandemic; by October 2020, Cu</w:t>
      </w:r>
      <w:r w:rsidRPr="007655B0">
        <w:rPr>
          <w:rFonts w:ascii="Calibri" w:hAnsi="Calibri"/>
          <w:sz w:val="24"/>
          <w:szCs w:val="24"/>
          <w:rPrChange w:id="348" w:author="Sooyoung Kim" w:date="2021-06-23T13:24:00Z">
            <w:rPr/>
          </w:rPrChange>
        </w:rPr>
        <w:t>ba had four vaccine candidates and Cuba’s Fin</w:t>
      </w:r>
      <w:del w:id="349" w:author="Sooyoung Kim" w:date="2021-06-23T13:23:00Z">
        <w:r w:rsidRPr="007655B0" w:rsidDel="005864B8">
          <w:rPr>
            <w:rFonts w:ascii="Calibri" w:hAnsi="Calibri"/>
            <w:sz w:val="24"/>
            <w:szCs w:val="24"/>
            <w:rPrChange w:id="350" w:author="Sooyoung Kim" w:date="2021-06-23T13:24:00Z">
              <w:rPr/>
            </w:rPrChange>
          </w:rPr>
          <w:delText>a</w:delText>
        </w:r>
      </w:del>
      <w:r w:rsidRPr="007655B0">
        <w:rPr>
          <w:rFonts w:ascii="Calibri" w:hAnsi="Calibri"/>
          <w:sz w:val="24"/>
          <w:szCs w:val="24"/>
          <w:rPrChange w:id="351" w:author="Sooyoung Kim" w:date="2021-06-23T13:24:00Z">
            <w:rPr/>
          </w:rPrChange>
        </w:rPr>
        <w:t>l</w:t>
      </w:r>
      <w:ins w:id="352" w:author="Sooyoung Kim" w:date="2021-06-23T13:23:00Z">
        <w:r w:rsidR="005864B8" w:rsidRPr="007655B0">
          <w:rPr>
            <w:rFonts w:ascii="Calibri" w:hAnsi="Calibri"/>
            <w:sz w:val="24"/>
            <w:szCs w:val="24"/>
            <w:rPrChange w:id="353" w:author="Sooyoung Kim" w:date="2021-06-23T13:24:00Z">
              <w:rPr/>
            </w:rPrChange>
          </w:rPr>
          <w:t>a</w:t>
        </w:r>
      </w:ins>
      <w:r w:rsidRPr="007655B0">
        <w:rPr>
          <w:rFonts w:ascii="Calibri" w:hAnsi="Calibri"/>
          <w:sz w:val="24"/>
          <w:szCs w:val="24"/>
          <w:rPrChange w:id="354" w:author="Sooyoung Kim" w:date="2021-06-23T13:24:00Z">
            <w:rPr/>
          </w:rPrChange>
        </w:rPr>
        <w:t xml:space="preserve">y </w:t>
      </w:r>
      <w:proofErr w:type="spellStart"/>
      <w:ins w:id="355" w:author="Sooyoung Kim" w:date="2021-06-23T13:23:00Z">
        <w:r w:rsidR="005864B8" w:rsidRPr="007655B0">
          <w:rPr>
            <w:rFonts w:ascii="Calibri" w:hAnsi="Calibri"/>
            <w:sz w:val="24"/>
            <w:szCs w:val="24"/>
            <w:rPrChange w:id="356" w:author="Sooyoung Kim" w:date="2021-06-23T13:24:00Z">
              <w:rPr/>
            </w:rPrChange>
          </w:rPr>
          <w:t>Institue</w:t>
        </w:r>
        <w:proofErr w:type="spellEnd"/>
        <w:r w:rsidR="005864B8" w:rsidRPr="007655B0">
          <w:rPr>
            <w:rFonts w:ascii="Calibri" w:hAnsi="Calibri"/>
            <w:sz w:val="24"/>
            <w:szCs w:val="24"/>
            <w:rPrChange w:id="357" w:author="Sooyoung Kim" w:date="2021-06-23T13:24:00Z">
              <w:rPr/>
            </w:rPrChange>
          </w:rPr>
          <w:t xml:space="preserve"> of Vaccine </w:t>
        </w:r>
      </w:ins>
      <w:del w:id="358" w:author="Sooyoung Kim" w:date="2021-06-23T13:23:00Z">
        <w:r w:rsidRPr="007655B0" w:rsidDel="005864B8">
          <w:rPr>
            <w:rFonts w:ascii="Calibri" w:hAnsi="Calibri"/>
            <w:sz w:val="24"/>
            <w:szCs w:val="24"/>
            <w:rPrChange w:id="359" w:author="Sooyoung Kim" w:date="2021-06-23T13:24:00Z">
              <w:rPr/>
            </w:rPrChange>
          </w:rPr>
          <w:delText xml:space="preserve">Vaccine Institute </w:delText>
        </w:r>
      </w:del>
      <w:r w:rsidRPr="007655B0">
        <w:rPr>
          <w:rFonts w:ascii="Calibri" w:hAnsi="Calibri"/>
          <w:sz w:val="24"/>
          <w:szCs w:val="24"/>
          <w:rPrChange w:id="360" w:author="Sooyoung Kim" w:date="2021-06-23T13:24:00Z">
            <w:rPr/>
          </w:rPrChange>
        </w:rPr>
        <w:t>had a promising vaccine candidate, SOBERANA 01 (Gail Reed 2020). Cuba additionally focused some of its efforts abroad, garnering positive international reactions as stories of Cuban doctors</w:t>
      </w:r>
      <w:r w:rsidRPr="007655B0">
        <w:rPr>
          <w:rFonts w:ascii="Calibri" w:hAnsi="Calibri"/>
          <w:sz w:val="24"/>
          <w:szCs w:val="24"/>
          <w:rPrChange w:id="361" w:author="Sooyoung Kim" w:date="2021-06-23T13:24:00Z">
            <w:rPr/>
          </w:rPrChange>
        </w:rPr>
        <w:t xml:space="preserve"> being flown around the world widely circulated; these stories were reminiscent of similar praise garnered by Cuban doctors who flew to help during the Ebola epidemic (Samuels 2020; Salas 2020).</w:t>
      </w:r>
    </w:p>
    <w:p w14:paraId="00000026" w14:textId="77777777" w:rsidR="00985D6D" w:rsidRPr="007655B0" w:rsidRDefault="00C0021E">
      <w:pPr>
        <w:rPr>
          <w:rFonts w:ascii="Calibri" w:hAnsi="Calibri"/>
          <w:sz w:val="24"/>
          <w:szCs w:val="24"/>
          <w:rPrChange w:id="362" w:author="Sooyoung Kim" w:date="2021-06-23T13:24:00Z">
            <w:rPr/>
          </w:rPrChange>
        </w:rPr>
      </w:pPr>
      <w:r w:rsidRPr="007655B0">
        <w:rPr>
          <w:rFonts w:ascii="Calibri" w:hAnsi="Calibri"/>
          <w:sz w:val="24"/>
          <w:szCs w:val="24"/>
          <w:rPrChange w:id="363" w:author="Sooyoung Kim" w:date="2021-06-23T13:24:00Z">
            <w:rPr/>
          </w:rPrChange>
        </w:rPr>
        <w:t xml:space="preserve"> </w:t>
      </w:r>
    </w:p>
    <w:p w14:paraId="00000027" w14:textId="77777777" w:rsidR="00985D6D" w:rsidRPr="007655B0" w:rsidRDefault="00C0021E">
      <w:pPr>
        <w:rPr>
          <w:rFonts w:ascii="Calibri" w:hAnsi="Calibri"/>
          <w:sz w:val="24"/>
          <w:szCs w:val="24"/>
          <w:rPrChange w:id="364" w:author="Sooyoung Kim" w:date="2021-06-23T13:24:00Z">
            <w:rPr/>
          </w:rPrChange>
        </w:rPr>
      </w:pPr>
      <w:r w:rsidRPr="007655B0">
        <w:rPr>
          <w:rFonts w:ascii="Calibri" w:hAnsi="Calibri"/>
          <w:sz w:val="24"/>
          <w:szCs w:val="24"/>
          <w:rPrChange w:id="365" w:author="Sooyoung Kim" w:date="2021-06-23T13:24:00Z">
            <w:rPr/>
          </w:rPrChange>
        </w:rPr>
        <w:t>As the pandemic spread throughout Latin America, Cuba becam</w:t>
      </w:r>
      <w:r w:rsidRPr="007655B0">
        <w:rPr>
          <w:rFonts w:ascii="Calibri" w:hAnsi="Calibri"/>
          <w:sz w:val="24"/>
          <w:szCs w:val="24"/>
          <w:rPrChange w:id="366" w:author="Sooyoung Kim" w:date="2021-06-23T13:24:00Z">
            <w:rPr/>
          </w:rPrChange>
        </w:rPr>
        <w:t>e a relative regional success story. Explanatory factors included Cuba’s universal health system, particularly the services provided by family doctors and nurses at the first level of care (Samuels 2020). Other measures included Cuba’s previous history con</w:t>
      </w:r>
      <w:r w:rsidRPr="007655B0">
        <w:rPr>
          <w:rFonts w:ascii="Calibri" w:hAnsi="Calibri"/>
          <w:sz w:val="24"/>
          <w:szCs w:val="24"/>
          <w:rPrChange w:id="367" w:author="Sooyoung Kim" w:date="2021-06-23T13:24:00Z">
            <w:rPr/>
          </w:rPrChange>
        </w:rPr>
        <w:t xml:space="preserve">trolling communicable diseases, the swift closing of borders, the restriction of movement across the country, and nationally manufactured pharmaceuticals which proved effective at controlling some of the more severe COVID-19 symptoms (Samuels 2020; </w:t>
      </w:r>
      <w:proofErr w:type="spellStart"/>
      <w:r w:rsidRPr="007655B0">
        <w:rPr>
          <w:rFonts w:ascii="Calibri" w:hAnsi="Calibri"/>
          <w:sz w:val="24"/>
          <w:szCs w:val="24"/>
          <w:rPrChange w:id="368" w:author="Sooyoung Kim" w:date="2021-06-23T13:24:00Z">
            <w:rPr/>
          </w:rPrChange>
        </w:rPr>
        <w:t>Yaffe</w:t>
      </w:r>
      <w:proofErr w:type="spellEnd"/>
      <w:r w:rsidRPr="007655B0">
        <w:rPr>
          <w:rFonts w:ascii="Calibri" w:hAnsi="Calibri"/>
          <w:sz w:val="24"/>
          <w:szCs w:val="24"/>
          <w:rPrChange w:id="369" w:author="Sooyoung Kim" w:date="2021-06-23T13:24:00Z">
            <w:rPr/>
          </w:rPrChange>
        </w:rPr>
        <w:t xml:space="preserve"> 2</w:t>
      </w:r>
      <w:r w:rsidRPr="007655B0">
        <w:rPr>
          <w:rFonts w:ascii="Calibri" w:hAnsi="Calibri"/>
          <w:sz w:val="24"/>
          <w:szCs w:val="24"/>
          <w:rPrChange w:id="370" w:author="Sooyoung Kim" w:date="2021-06-23T13:24:00Z">
            <w:rPr/>
          </w:rPrChange>
        </w:rPr>
        <w:t xml:space="preserve">020). However, despite the prevalence of locally available doctors there were still urban-rural disparities in the level of care offered and available throughout the pandemic (Samuels 2020). We also note that though Cuba garnered praise for </w:t>
      </w:r>
      <w:r w:rsidRPr="007655B0">
        <w:rPr>
          <w:rFonts w:ascii="Calibri" w:hAnsi="Calibri"/>
          <w:sz w:val="24"/>
          <w:szCs w:val="24"/>
          <w:rPrChange w:id="371" w:author="Sooyoung Kim" w:date="2021-06-23T13:24:00Z">
            <w:rPr/>
          </w:rPrChange>
        </w:rPr>
        <w:lastRenderedPageBreak/>
        <w:t>its response to</w:t>
      </w:r>
      <w:r w:rsidRPr="007655B0">
        <w:rPr>
          <w:rFonts w:ascii="Calibri" w:hAnsi="Calibri"/>
          <w:sz w:val="24"/>
          <w:szCs w:val="24"/>
          <w:rPrChange w:id="372" w:author="Sooyoung Kim" w:date="2021-06-23T13:24:00Z">
            <w:rPr/>
          </w:rPrChange>
        </w:rPr>
        <w:t xml:space="preserve"> COVID-19, its economy was hit hard, and the pandemic amplified preexisting social inequities (Salas 2020).</w:t>
      </w:r>
    </w:p>
    <w:p w14:paraId="00000028" w14:textId="77777777" w:rsidR="00985D6D" w:rsidRPr="007655B0" w:rsidRDefault="00C0021E">
      <w:pPr>
        <w:rPr>
          <w:rFonts w:ascii="Calibri" w:hAnsi="Calibri"/>
          <w:sz w:val="24"/>
          <w:szCs w:val="24"/>
          <w:rPrChange w:id="373" w:author="Sooyoung Kim" w:date="2021-06-23T13:24:00Z">
            <w:rPr/>
          </w:rPrChange>
        </w:rPr>
      </w:pPr>
      <w:r w:rsidRPr="007655B0">
        <w:rPr>
          <w:rFonts w:ascii="Calibri" w:hAnsi="Calibri"/>
          <w:sz w:val="24"/>
          <w:szCs w:val="24"/>
          <w:rPrChange w:id="374" w:author="Sooyoung Kim" w:date="2021-06-23T13:24:00Z">
            <w:rPr/>
          </w:rPrChange>
        </w:rPr>
        <w:t xml:space="preserve"> </w:t>
      </w:r>
    </w:p>
    <w:p w14:paraId="00000029" w14:textId="77777777" w:rsidR="00985D6D" w:rsidRPr="007655B0" w:rsidRDefault="00C0021E">
      <w:pPr>
        <w:rPr>
          <w:rFonts w:ascii="Calibri" w:hAnsi="Calibri"/>
          <w:i/>
          <w:sz w:val="24"/>
          <w:szCs w:val="24"/>
          <w:rPrChange w:id="375" w:author="Sooyoung Kim" w:date="2021-06-23T13:24:00Z">
            <w:rPr>
              <w:i/>
            </w:rPr>
          </w:rPrChange>
        </w:rPr>
      </w:pPr>
      <w:r w:rsidRPr="007655B0">
        <w:rPr>
          <w:rFonts w:ascii="Calibri" w:hAnsi="Calibri"/>
          <w:i/>
          <w:sz w:val="24"/>
          <w:szCs w:val="24"/>
          <w:rPrChange w:id="376" w:author="Sooyoung Kim" w:date="2021-06-23T13:24:00Z">
            <w:rPr>
              <w:i/>
            </w:rPr>
          </w:rPrChange>
        </w:rPr>
        <w:t>Conclusion</w:t>
      </w:r>
    </w:p>
    <w:p w14:paraId="0000002A" w14:textId="053A0DC3" w:rsidR="00985D6D" w:rsidRPr="007655B0" w:rsidDel="0059121E" w:rsidRDefault="00C0021E" w:rsidP="0059121E">
      <w:pPr>
        <w:rPr>
          <w:del w:id="377" w:author="Sooyoung Kim" w:date="2021-06-23T13:45:00Z"/>
          <w:rFonts w:ascii="Calibri" w:hAnsi="Calibri"/>
          <w:sz w:val="24"/>
          <w:szCs w:val="24"/>
          <w:rPrChange w:id="378" w:author="Sooyoung Kim" w:date="2021-06-23T13:24:00Z">
            <w:rPr>
              <w:del w:id="379" w:author="Sooyoung Kim" w:date="2021-06-23T13:45:00Z"/>
            </w:rPr>
          </w:rPrChange>
        </w:rPr>
        <w:pPrChange w:id="380" w:author="Sooyoung Kim" w:date="2021-06-23T13:45:00Z">
          <w:pPr/>
        </w:pPrChange>
      </w:pPr>
      <w:r w:rsidRPr="007655B0">
        <w:rPr>
          <w:rFonts w:ascii="Calibri" w:hAnsi="Calibri"/>
          <w:sz w:val="24"/>
          <w:szCs w:val="24"/>
          <w:rPrChange w:id="381" w:author="Sooyoung Kim" w:date="2021-06-23T13:24:00Z">
            <w:rPr/>
          </w:rPrChange>
        </w:rPr>
        <w:t xml:space="preserve">Cuba’s </w:t>
      </w:r>
      <w:del w:id="382" w:author="Sooyoung Kim" w:date="2021-06-18T20:21:00Z">
        <w:r w:rsidRPr="007655B0">
          <w:rPr>
            <w:rFonts w:ascii="Calibri" w:hAnsi="Calibri"/>
            <w:sz w:val="24"/>
            <w:szCs w:val="24"/>
            <w:rPrChange w:id="383" w:author="Sooyoung Kim" w:date="2021-06-23T13:24:00Z">
              <w:rPr/>
            </w:rPrChange>
          </w:rPr>
          <w:delText xml:space="preserve">preexisting </w:delText>
        </w:r>
      </w:del>
      <w:ins w:id="384" w:author="Sooyoung Kim" w:date="2021-06-18T20:21:00Z">
        <w:r w:rsidRPr="007655B0">
          <w:rPr>
            <w:rFonts w:ascii="Calibri" w:hAnsi="Calibri"/>
            <w:sz w:val="24"/>
            <w:szCs w:val="24"/>
            <w:rPrChange w:id="385" w:author="Sooyoung Kim" w:date="2021-06-23T13:24:00Z">
              <w:rPr/>
            </w:rPrChange>
          </w:rPr>
          <w:t xml:space="preserve">accessible </w:t>
        </w:r>
      </w:ins>
      <w:ins w:id="386" w:author="Sooyoung Kim" w:date="2021-06-23T13:25:00Z">
        <w:r w:rsidR="007655B0">
          <w:rPr>
            <w:rFonts w:ascii="Calibri" w:hAnsi="Calibri"/>
            <w:sz w:val="24"/>
            <w:szCs w:val="24"/>
          </w:rPr>
          <w:t xml:space="preserve">universal </w:t>
        </w:r>
      </w:ins>
      <w:ins w:id="387" w:author="Sooyoung Kim" w:date="2021-06-18T20:21:00Z">
        <w:r w:rsidRPr="007655B0">
          <w:rPr>
            <w:rFonts w:ascii="Calibri" w:hAnsi="Calibri"/>
            <w:sz w:val="24"/>
            <w:szCs w:val="24"/>
            <w:rPrChange w:id="388" w:author="Sooyoung Kim" w:date="2021-06-23T13:24:00Z">
              <w:rPr/>
            </w:rPrChange>
          </w:rPr>
          <w:t xml:space="preserve">healthcare system through well-established </w:t>
        </w:r>
      </w:ins>
      <w:r w:rsidRPr="007655B0">
        <w:rPr>
          <w:rFonts w:ascii="Calibri" w:hAnsi="Calibri"/>
          <w:sz w:val="24"/>
          <w:szCs w:val="24"/>
          <w:rPrChange w:id="389" w:author="Sooyoung Kim" w:date="2021-06-23T13:24:00Z">
            <w:rPr/>
          </w:rPrChange>
        </w:rPr>
        <w:t>primary care</w:t>
      </w:r>
      <w:ins w:id="390" w:author="Sooyoung Kim" w:date="2021-06-18T20:22:00Z">
        <w:r w:rsidRPr="007655B0">
          <w:rPr>
            <w:rFonts w:ascii="Calibri" w:hAnsi="Calibri"/>
            <w:sz w:val="24"/>
            <w:szCs w:val="24"/>
            <w:rPrChange w:id="391" w:author="Sooyoung Kim" w:date="2021-06-23T13:24:00Z">
              <w:rPr/>
            </w:rPrChange>
          </w:rPr>
          <w:t xml:space="preserve"> throughout the country</w:t>
        </w:r>
      </w:ins>
      <w:r w:rsidRPr="007655B0">
        <w:rPr>
          <w:rFonts w:ascii="Calibri" w:hAnsi="Calibri"/>
          <w:sz w:val="24"/>
          <w:szCs w:val="24"/>
          <w:rPrChange w:id="392" w:author="Sooyoung Kim" w:date="2021-06-23T13:24:00Z">
            <w:rPr/>
          </w:rPrChange>
        </w:rPr>
        <w:t>, disaster</w:t>
      </w:r>
      <w:ins w:id="393" w:author="Sooyoung Kim" w:date="2021-06-18T20:21:00Z">
        <w:r w:rsidRPr="007655B0">
          <w:rPr>
            <w:rFonts w:ascii="Calibri" w:hAnsi="Calibri"/>
            <w:sz w:val="24"/>
            <w:szCs w:val="24"/>
            <w:rPrChange w:id="394" w:author="Sooyoung Kim" w:date="2021-06-23T13:24:00Z">
              <w:rPr/>
            </w:rPrChange>
          </w:rPr>
          <w:t xml:space="preserve"> preparedness and</w:t>
        </w:r>
      </w:ins>
      <w:r w:rsidRPr="007655B0">
        <w:rPr>
          <w:rFonts w:ascii="Calibri" w:hAnsi="Calibri"/>
          <w:sz w:val="24"/>
          <w:szCs w:val="24"/>
          <w:rPrChange w:id="395" w:author="Sooyoung Kim" w:date="2021-06-23T13:24:00Z">
            <w:rPr/>
          </w:rPrChange>
        </w:rPr>
        <w:t xml:space="preserve"> response</w:t>
      </w:r>
      <w:ins w:id="396" w:author="Sooyoung Kim" w:date="2021-06-18T20:21:00Z">
        <w:r w:rsidRPr="007655B0">
          <w:rPr>
            <w:rFonts w:ascii="Calibri" w:hAnsi="Calibri"/>
            <w:sz w:val="24"/>
            <w:szCs w:val="24"/>
            <w:rPrChange w:id="397" w:author="Sooyoung Kim" w:date="2021-06-23T13:24:00Z">
              <w:rPr/>
            </w:rPrChange>
          </w:rPr>
          <w:t xml:space="preserve"> capacities bolstered after each event of disasters, </w:t>
        </w:r>
      </w:ins>
      <w:del w:id="398" w:author="Sooyoung Kim" w:date="2021-06-23T13:25:00Z">
        <w:r w:rsidRPr="007655B0" w:rsidDel="007655B0">
          <w:rPr>
            <w:rFonts w:ascii="Calibri" w:hAnsi="Calibri"/>
            <w:sz w:val="24"/>
            <w:szCs w:val="24"/>
            <w:rPrChange w:id="399" w:author="Sooyoung Kim" w:date="2021-06-23T13:24:00Z">
              <w:rPr/>
            </w:rPrChange>
          </w:rPr>
          <w:delText>,</w:delText>
        </w:r>
      </w:del>
      <w:r w:rsidRPr="007655B0">
        <w:rPr>
          <w:rFonts w:ascii="Calibri" w:hAnsi="Calibri"/>
          <w:sz w:val="24"/>
          <w:szCs w:val="24"/>
          <w:rPrChange w:id="400" w:author="Sooyoung Kim" w:date="2021-06-23T13:24:00Z">
            <w:rPr/>
          </w:rPrChange>
        </w:rPr>
        <w:t xml:space="preserve"> and </w:t>
      </w:r>
      <w:del w:id="401" w:author="Sooyoung Kim" w:date="2021-06-23T13:25:00Z">
        <w:r w:rsidRPr="007655B0" w:rsidDel="007655B0">
          <w:rPr>
            <w:rFonts w:ascii="Calibri" w:hAnsi="Calibri"/>
            <w:sz w:val="24"/>
            <w:szCs w:val="24"/>
            <w:rPrChange w:id="402" w:author="Sooyoung Kim" w:date="2021-06-23T13:24:00Z">
              <w:rPr/>
            </w:rPrChange>
          </w:rPr>
          <w:delText xml:space="preserve">universal </w:delText>
        </w:r>
      </w:del>
      <w:ins w:id="403" w:author="Sooyoung Kim" w:date="2021-06-23T13:25:00Z">
        <w:r w:rsidR="007655B0">
          <w:rPr>
            <w:rFonts w:ascii="Calibri" w:hAnsi="Calibri"/>
            <w:sz w:val="24"/>
            <w:szCs w:val="24"/>
          </w:rPr>
          <w:t xml:space="preserve">the </w:t>
        </w:r>
      </w:ins>
      <w:r w:rsidRPr="007655B0">
        <w:rPr>
          <w:rFonts w:ascii="Calibri" w:hAnsi="Calibri"/>
          <w:sz w:val="24"/>
          <w:szCs w:val="24"/>
          <w:rPrChange w:id="404" w:author="Sooyoung Kim" w:date="2021-06-23T13:24:00Z">
            <w:rPr/>
          </w:rPrChange>
        </w:rPr>
        <w:t>health system institutions</w:t>
      </w:r>
      <w:ins w:id="405" w:author="Sooyoung Kim" w:date="2021-06-18T20:23:00Z">
        <w:r w:rsidRPr="007655B0">
          <w:rPr>
            <w:rFonts w:ascii="Calibri" w:hAnsi="Calibri"/>
            <w:sz w:val="24"/>
            <w:szCs w:val="24"/>
            <w:rPrChange w:id="406" w:author="Sooyoung Kim" w:date="2021-06-23T13:24:00Z">
              <w:rPr/>
            </w:rPrChange>
          </w:rPr>
          <w:t xml:space="preserve"> operated by healthcare professionals whose training includes immense focus on the importance of public health</w:t>
        </w:r>
      </w:ins>
      <w:r w:rsidRPr="007655B0">
        <w:rPr>
          <w:rFonts w:ascii="Calibri" w:hAnsi="Calibri"/>
          <w:sz w:val="24"/>
          <w:szCs w:val="24"/>
          <w:rPrChange w:id="407" w:author="Sooyoung Kim" w:date="2021-06-23T13:24:00Z">
            <w:rPr/>
          </w:rPrChange>
        </w:rPr>
        <w:t>, couple</w:t>
      </w:r>
      <w:r w:rsidRPr="007655B0">
        <w:rPr>
          <w:rFonts w:ascii="Calibri" w:hAnsi="Calibri"/>
          <w:sz w:val="24"/>
          <w:szCs w:val="24"/>
          <w:rPrChange w:id="408" w:author="Sooyoung Kim" w:date="2021-06-23T13:24:00Z">
            <w:rPr/>
          </w:rPrChange>
        </w:rPr>
        <w:t xml:space="preserve">d with </w:t>
      </w:r>
      <w:ins w:id="409" w:author="Sooyoung Kim" w:date="2021-06-18T20:23:00Z">
        <w:r w:rsidRPr="007655B0">
          <w:rPr>
            <w:rFonts w:ascii="Calibri" w:hAnsi="Calibri"/>
            <w:sz w:val="24"/>
            <w:szCs w:val="24"/>
            <w:rPrChange w:id="410" w:author="Sooyoung Kim" w:date="2021-06-23T13:24:00Z">
              <w:rPr/>
            </w:rPrChange>
          </w:rPr>
          <w:t xml:space="preserve">the agile and committed </w:t>
        </w:r>
      </w:ins>
      <w:del w:id="411" w:author="Sooyoung Kim" w:date="2021-06-18T20:23:00Z">
        <w:r w:rsidRPr="007655B0">
          <w:rPr>
            <w:rFonts w:ascii="Calibri" w:hAnsi="Calibri"/>
            <w:sz w:val="24"/>
            <w:szCs w:val="24"/>
            <w:rPrChange w:id="412" w:author="Sooyoung Kim" w:date="2021-06-23T13:24:00Z">
              <w:rPr/>
            </w:rPrChange>
          </w:rPr>
          <w:delText xml:space="preserve">quick action from the </w:delText>
        </w:r>
      </w:del>
      <w:r w:rsidRPr="007655B0">
        <w:rPr>
          <w:rFonts w:ascii="Calibri" w:hAnsi="Calibri"/>
          <w:sz w:val="24"/>
          <w:szCs w:val="24"/>
          <w:rPrChange w:id="413" w:author="Sooyoung Kim" w:date="2021-06-23T13:24:00Z">
            <w:rPr/>
          </w:rPrChange>
        </w:rPr>
        <w:t>government, enabled a quick, effective, and adaptive response (Aguilar-Guerra and Reed 2020).</w:t>
      </w:r>
      <w:ins w:id="414" w:author="Sooyoung Kim" w:date="2021-06-23T13:27:00Z">
        <w:r w:rsidR="00616E42">
          <w:rPr>
            <w:rFonts w:ascii="Calibri" w:hAnsi="Calibri"/>
            <w:sz w:val="24"/>
            <w:szCs w:val="24"/>
          </w:rPr>
          <w:t xml:space="preserve"> </w:t>
        </w:r>
      </w:ins>
      <w:ins w:id="415" w:author="Sooyoung Kim" w:date="2021-06-23T13:28:00Z">
        <w:r w:rsidR="00616E42">
          <w:rPr>
            <w:rFonts w:ascii="Calibri" w:hAnsi="Calibri"/>
            <w:sz w:val="24"/>
            <w:szCs w:val="24"/>
          </w:rPr>
          <w:t xml:space="preserve">Cuba has its own shortcoming in the health system, </w:t>
        </w:r>
      </w:ins>
      <w:ins w:id="416" w:author="Sooyoung Kim" w:date="2021-06-23T13:29:00Z">
        <w:r w:rsidR="002D3A75">
          <w:rPr>
            <w:rFonts w:ascii="Calibri" w:hAnsi="Calibri"/>
            <w:sz w:val="24"/>
            <w:szCs w:val="24"/>
          </w:rPr>
          <w:t>including the increasing burden of noncommunicable diseases due to the fast changing population dynamics</w:t>
        </w:r>
      </w:ins>
      <w:ins w:id="417" w:author="Sooyoung Kim" w:date="2021-06-23T13:31:00Z">
        <w:r w:rsidR="002D3A75">
          <w:rPr>
            <w:rFonts w:ascii="Calibri" w:hAnsi="Calibri"/>
            <w:sz w:val="24"/>
            <w:szCs w:val="24"/>
          </w:rPr>
          <w:t xml:space="preserve"> and the trade-off between some basic rights and the health system performance.</w:t>
        </w:r>
        <w:commentRangeStart w:id="418"/>
        <w:r w:rsidR="002D3A75">
          <w:rPr>
            <w:rFonts w:ascii="Calibri" w:hAnsi="Calibri"/>
            <w:sz w:val="24"/>
            <w:szCs w:val="24"/>
          </w:rPr>
          <w:t>[ref]</w:t>
        </w:r>
        <w:commentRangeEnd w:id="418"/>
        <w:r w:rsidR="002D3A75">
          <w:rPr>
            <w:rStyle w:val="CommentReference"/>
          </w:rPr>
          <w:commentReference w:id="418"/>
        </w:r>
        <w:r w:rsidR="002D3A75">
          <w:rPr>
            <w:rFonts w:ascii="Calibri" w:hAnsi="Calibri"/>
            <w:sz w:val="24"/>
            <w:szCs w:val="24"/>
          </w:rPr>
          <w:t xml:space="preserve">  </w:t>
        </w:r>
      </w:ins>
      <w:ins w:id="419" w:author="Sooyoung Kim" w:date="2021-06-23T13:38:00Z">
        <w:r w:rsidR="002D3A75">
          <w:rPr>
            <w:rFonts w:ascii="Calibri" w:hAnsi="Calibri"/>
            <w:sz w:val="24"/>
            <w:szCs w:val="24"/>
          </w:rPr>
          <w:t xml:space="preserve">Large part </w:t>
        </w:r>
      </w:ins>
      <w:ins w:id="420" w:author="Sooyoung Kim" w:date="2021-06-23T13:34:00Z">
        <w:r w:rsidR="002D3A75">
          <w:rPr>
            <w:rFonts w:ascii="Calibri" w:hAnsi="Calibri"/>
            <w:sz w:val="24"/>
            <w:szCs w:val="24"/>
          </w:rPr>
          <w:t xml:space="preserve">of the country’s success during the COVID-19 pandemic </w:t>
        </w:r>
      </w:ins>
      <w:ins w:id="421" w:author="Sooyoung Kim" w:date="2021-06-23T13:38:00Z">
        <w:r w:rsidR="002D3A75">
          <w:rPr>
            <w:rFonts w:ascii="Calibri" w:hAnsi="Calibri"/>
            <w:sz w:val="24"/>
            <w:szCs w:val="24"/>
          </w:rPr>
          <w:t>is</w:t>
        </w:r>
      </w:ins>
      <w:ins w:id="422" w:author="Sooyoung Kim" w:date="2021-06-23T13:34:00Z">
        <w:r w:rsidR="002D3A75">
          <w:rPr>
            <w:rFonts w:ascii="Calibri" w:hAnsi="Calibri"/>
            <w:sz w:val="24"/>
            <w:szCs w:val="24"/>
          </w:rPr>
          <w:t xml:space="preserve"> attributed to the </w:t>
        </w:r>
      </w:ins>
      <w:ins w:id="423" w:author="Sooyoung Kim" w:date="2021-06-23T13:37:00Z">
        <w:r w:rsidR="002D3A75">
          <w:rPr>
            <w:rFonts w:ascii="Calibri" w:hAnsi="Calibri"/>
            <w:sz w:val="24"/>
            <w:szCs w:val="24"/>
          </w:rPr>
          <w:t xml:space="preserve">strong central governance of the system, which </w:t>
        </w:r>
      </w:ins>
      <w:ins w:id="424" w:author="Sooyoung Kim" w:date="2021-06-23T13:38:00Z">
        <w:r w:rsidR="002D3A75">
          <w:rPr>
            <w:rFonts w:ascii="Calibri" w:hAnsi="Calibri"/>
            <w:sz w:val="24"/>
            <w:szCs w:val="24"/>
          </w:rPr>
          <w:t>enabled streamlined, equitable execution o</w:t>
        </w:r>
      </w:ins>
      <w:ins w:id="425" w:author="Sooyoung Kim" w:date="2021-06-23T13:39:00Z">
        <w:r w:rsidR="002D3A75">
          <w:rPr>
            <w:rFonts w:ascii="Calibri" w:hAnsi="Calibri"/>
            <w:sz w:val="24"/>
            <w:szCs w:val="24"/>
          </w:rPr>
          <w:t>f various strategies while being</w:t>
        </w:r>
      </w:ins>
      <w:ins w:id="426" w:author="Sooyoung Kim" w:date="2021-06-23T13:37:00Z">
        <w:r w:rsidR="002D3A75">
          <w:rPr>
            <w:rFonts w:ascii="Calibri" w:hAnsi="Calibri"/>
            <w:sz w:val="24"/>
            <w:szCs w:val="24"/>
          </w:rPr>
          <w:t xml:space="preserve"> arguably associated with the suppression of freedom.</w:t>
        </w:r>
      </w:ins>
      <w:ins w:id="427" w:author="Sooyoung Kim" w:date="2021-06-23T13:39:00Z">
        <w:r w:rsidR="0059121E">
          <w:rPr>
            <w:rFonts w:ascii="Calibri" w:hAnsi="Calibri"/>
            <w:sz w:val="24"/>
            <w:szCs w:val="24"/>
          </w:rPr>
          <w:t xml:space="preserve"> </w:t>
        </w:r>
      </w:ins>
    </w:p>
    <w:p w14:paraId="0000002B" w14:textId="192662EF" w:rsidR="00985D6D" w:rsidRPr="007655B0" w:rsidRDefault="00C0021E" w:rsidP="0059121E">
      <w:pPr>
        <w:rPr>
          <w:rFonts w:ascii="Calibri" w:hAnsi="Calibri"/>
          <w:sz w:val="24"/>
          <w:szCs w:val="24"/>
          <w:rPrChange w:id="428" w:author="Sooyoung Kim" w:date="2021-06-23T13:24:00Z">
            <w:rPr/>
          </w:rPrChange>
        </w:rPr>
        <w:pPrChange w:id="429" w:author="Sooyoung Kim" w:date="2021-06-23T13:45:00Z">
          <w:pPr/>
        </w:pPrChange>
      </w:pPr>
      <w:del w:id="430" w:author="Sooyoung Kim" w:date="2021-06-23T13:45:00Z">
        <w:r w:rsidRPr="007655B0" w:rsidDel="0059121E">
          <w:rPr>
            <w:rFonts w:ascii="Calibri" w:hAnsi="Calibri"/>
            <w:sz w:val="24"/>
            <w:szCs w:val="24"/>
            <w:rPrChange w:id="431" w:author="Sooyoung Kim" w:date="2021-06-23T13:24:00Z">
              <w:rPr/>
            </w:rPrChange>
          </w:rPr>
          <w:delText xml:space="preserve"> </w:delText>
        </w:r>
      </w:del>
      <w:ins w:id="432" w:author="Sooyoung Kim" w:date="2021-06-23T13:45:00Z">
        <w:r w:rsidR="0059121E">
          <w:rPr>
            <w:rFonts w:ascii="Calibri" w:hAnsi="Calibri"/>
            <w:sz w:val="24"/>
            <w:szCs w:val="24"/>
          </w:rPr>
          <w:t>For the case of pandemic, a large-scale health crisis, th</w:t>
        </w:r>
      </w:ins>
      <w:ins w:id="433" w:author="Sooyoung Kim" w:date="2021-06-23T14:00:00Z">
        <w:r w:rsidR="005C5B89">
          <w:rPr>
            <w:rFonts w:ascii="Calibri" w:hAnsi="Calibri"/>
            <w:sz w:val="24"/>
            <w:szCs w:val="24"/>
          </w:rPr>
          <w:t>is</w:t>
        </w:r>
      </w:ins>
      <w:ins w:id="434" w:author="Sooyoung Kim" w:date="2021-06-23T13:45:00Z">
        <w:r w:rsidR="0059121E">
          <w:rPr>
            <w:rFonts w:ascii="Calibri" w:hAnsi="Calibri"/>
            <w:sz w:val="24"/>
            <w:szCs w:val="24"/>
          </w:rPr>
          <w:t xml:space="preserve"> strong governmental con</w:t>
        </w:r>
      </w:ins>
      <w:ins w:id="435" w:author="Sooyoung Kim" w:date="2021-06-23T13:46:00Z">
        <w:r w:rsidR="0059121E">
          <w:rPr>
            <w:rFonts w:ascii="Calibri" w:hAnsi="Calibri"/>
            <w:sz w:val="24"/>
            <w:szCs w:val="24"/>
          </w:rPr>
          <w:t xml:space="preserve">trol worked favorable to Cuba. However, post-pandemic direction of Cuba’s health system strategy, </w:t>
        </w:r>
      </w:ins>
      <w:ins w:id="436" w:author="Sooyoung Kim" w:date="2021-06-23T13:47:00Z">
        <w:r w:rsidR="0059121E">
          <w:rPr>
            <w:rFonts w:ascii="Calibri" w:hAnsi="Calibri"/>
            <w:sz w:val="24"/>
            <w:szCs w:val="24"/>
          </w:rPr>
          <w:t xml:space="preserve">whether or not it could embrace and overcome the current criticism, would be </w:t>
        </w:r>
      </w:ins>
      <w:ins w:id="437" w:author="Sooyoung Kim" w:date="2021-06-23T13:48:00Z">
        <w:r w:rsidR="0059121E">
          <w:rPr>
            <w:rFonts w:ascii="Calibri" w:hAnsi="Calibri"/>
            <w:sz w:val="24"/>
            <w:szCs w:val="24"/>
          </w:rPr>
          <w:t xml:space="preserve">crucial to the </w:t>
        </w:r>
        <w:proofErr w:type="gramStart"/>
        <w:r w:rsidR="0059121E">
          <w:rPr>
            <w:rFonts w:ascii="Calibri" w:hAnsi="Calibri"/>
            <w:sz w:val="24"/>
            <w:szCs w:val="24"/>
          </w:rPr>
          <w:t>long term</w:t>
        </w:r>
        <w:proofErr w:type="gramEnd"/>
        <w:r w:rsidR="0059121E">
          <w:rPr>
            <w:rFonts w:ascii="Calibri" w:hAnsi="Calibri"/>
            <w:sz w:val="24"/>
            <w:szCs w:val="24"/>
          </w:rPr>
          <w:t xml:space="preserve"> sustainability of</w:t>
        </w:r>
      </w:ins>
      <w:ins w:id="438" w:author="Sooyoung Kim" w:date="2021-06-23T13:46:00Z">
        <w:r w:rsidR="0059121E">
          <w:rPr>
            <w:rFonts w:ascii="Calibri" w:hAnsi="Calibri"/>
            <w:sz w:val="24"/>
            <w:szCs w:val="24"/>
          </w:rPr>
          <w:t xml:space="preserve"> </w:t>
        </w:r>
      </w:ins>
      <w:ins w:id="439" w:author="Sooyoung Kim" w:date="2021-06-23T13:48:00Z">
        <w:r w:rsidR="0059121E">
          <w:rPr>
            <w:rFonts w:ascii="Calibri" w:hAnsi="Calibri"/>
            <w:sz w:val="24"/>
            <w:szCs w:val="24"/>
          </w:rPr>
          <w:t xml:space="preserve">the country’s much lauded success in achieving equitable, universal health care. </w:t>
        </w:r>
      </w:ins>
    </w:p>
    <w:p w14:paraId="0000002C" w14:textId="77777777" w:rsidR="00985D6D" w:rsidRPr="007655B0" w:rsidRDefault="00C0021E">
      <w:pPr>
        <w:rPr>
          <w:rFonts w:ascii="Calibri" w:hAnsi="Calibri"/>
          <w:sz w:val="24"/>
          <w:szCs w:val="24"/>
          <w:rPrChange w:id="440" w:author="Sooyoung Kim" w:date="2021-06-23T13:24:00Z">
            <w:rPr/>
          </w:rPrChange>
        </w:rPr>
      </w:pPr>
      <w:r w:rsidRPr="007655B0">
        <w:rPr>
          <w:rFonts w:ascii="Calibri" w:hAnsi="Calibri"/>
          <w:sz w:val="24"/>
          <w:szCs w:val="24"/>
          <w:rPrChange w:id="441" w:author="Sooyoung Kim" w:date="2021-06-23T13:24:00Z">
            <w:rPr/>
          </w:rPrChange>
        </w:rPr>
        <w:t xml:space="preserve"> </w:t>
      </w:r>
    </w:p>
    <w:p w14:paraId="0000002D" w14:textId="77777777" w:rsidR="00985D6D" w:rsidRPr="007655B0" w:rsidRDefault="00C0021E">
      <w:pPr>
        <w:rPr>
          <w:rFonts w:ascii="Calibri" w:hAnsi="Calibri"/>
          <w:i/>
          <w:sz w:val="24"/>
          <w:szCs w:val="24"/>
          <w:rPrChange w:id="442" w:author="Sooyoung Kim" w:date="2021-06-23T13:24:00Z">
            <w:rPr>
              <w:i/>
            </w:rPr>
          </w:rPrChange>
        </w:rPr>
      </w:pPr>
      <w:r w:rsidRPr="007655B0">
        <w:rPr>
          <w:rFonts w:ascii="Calibri" w:hAnsi="Calibri"/>
          <w:i/>
          <w:sz w:val="24"/>
          <w:szCs w:val="24"/>
          <w:rPrChange w:id="443" w:author="Sooyoung Kim" w:date="2021-06-23T13:24:00Z">
            <w:rPr>
              <w:i/>
            </w:rPr>
          </w:rPrChange>
        </w:rPr>
        <w:t>Takeaways</w:t>
      </w:r>
    </w:p>
    <w:p w14:paraId="0000002E" w14:textId="1F2E9702" w:rsidR="00985D6D" w:rsidRDefault="00C0021E" w:rsidP="005C5B89">
      <w:pPr>
        <w:pStyle w:val="ListParagraph"/>
        <w:numPr>
          <w:ilvl w:val="0"/>
          <w:numId w:val="1"/>
        </w:numPr>
        <w:rPr>
          <w:ins w:id="444" w:author="Sooyoung Kim" w:date="2021-06-23T14:05:00Z"/>
          <w:rFonts w:ascii="Calibri" w:hAnsi="Calibri"/>
          <w:sz w:val="24"/>
          <w:szCs w:val="24"/>
        </w:rPr>
      </w:pPr>
      <w:del w:id="445" w:author="Sooyoung Kim" w:date="2021-06-23T14:01:00Z">
        <w:r w:rsidRPr="005C5B89" w:rsidDel="005C5B89">
          <w:rPr>
            <w:rFonts w:ascii="Calibri" w:hAnsi="Calibri"/>
            <w:sz w:val="24"/>
            <w:szCs w:val="24"/>
            <w:rPrChange w:id="446" w:author="Sooyoung Kim" w:date="2021-06-23T14:01:00Z">
              <w:rPr/>
            </w:rPrChange>
          </w:rPr>
          <w:delText xml:space="preserve"> </w:delText>
        </w:r>
      </w:del>
      <w:ins w:id="447" w:author="Sooyoung Kim" w:date="2021-06-23T14:01:00Z">
        <w:r w:rsidR="005C5B89">
          <w:rPr>
            <w:rFonts w:ascii="Calibri" w:hAnsi="Calibri"/>
            <w:sz w:val="24"/>
            <w:szCs w:val="24"/>
          </w:rPr>
          <w:t xml:space="preserve">Cuba, an upper-middle income island country in the Caribbean, </w:t>
        </w:r>
      </w:ins>
      <w:ins w:id="448" w:author="Sooyoung Kim" w:date="2021-06-23T14:03:00Z">
        <w:r w:rsidR="005C5B89">
          <w:rPr>
            <w:rFonts w:ascii="Calibri" w:hAnsi="Calibri"/>
            <w:sz w:val="24"/>
            <w:szCs w:val="24"/>
          </w:rPr>
          <w:t xml:space="preserve">received both appraisal for its </w:t>
        </w:r>
      </w:ins>
      <w:ins w:id="449" w:author="Sooyoung Kim" w:date="2021-06-23T14:04:00Z">
        <w:r w:rsidR="005C5B89">
          <w:rPr>
            <w:rFonts w:ascii="Calibri" w:hAnsi="Calibri"/>
            <w:sz w:val="24"/>
            <w:szCs w:val="24"/>
          </w:rPr>
          <w:t xml:space="preserve">universal health coverage and strong investment in public health </w:t>
        </w:r>
      </w:ins>
      <w:ins w:id="450" w:author="Sooyoung Kim" w:date="2021-06-23T14:05:00Z">
        <w:r w:rsidR="000266E4">
          <w:rPr>
            <w:rFonts w:ascii="Calibri" w:hAnsi="Calibri"/>
            <w:sz w:val="24"/>
            <w:szCs w:val="24"/>
          </w:rPr>
          <w:t>over decades</w:t>
        </w:r>
      </w:ins>
      <w:ins w:id="451" w:author="Sooyoung Kim" w:date="2021-06-23T14:03:00Z">
        <w:r w:rsidR="005C5B89">
          <w:rPr>
            <w:rFonts w:ascii="Calibri" w:hAnsi="Calibri"/>
            <w:sz w:val="24"/>
            <w:szCs w:val="24"/>
          </w:rPr>
          <w:t xml:space="preserve">, and criticism for its </w:t>
        </w:r>
      </w:ins>
      <w:ins w:id="452" w:author="Sooyoung Kim" w:date="2021-06-23T14:04:00Z">
        <w:r w:rsidR="005C5B89">
          <w:rPr>
            <w:rFonts w:ascii="Calibri" w:hAnsi="Calibri"/>
            <w:sz w:val="24"/>
            <w:szCs w:val="24"/>
          </w:rPr>
          <w:t>lack of transparency in reported indicators and potential suppression of basic human righ</w:t>
        </w:r>
      </w:ins>
      <w:ins w:id="453" w:author="Sooyoung Kim" w:date="2021-06-23T14:05:00Z">
        <w:r w:rsidR="005C5B89">
          <w:rPr>
            <w:rFonts w:ascii="Calibri" w:hAnsi="Calibri"/>
            <w:sz w:val="24"/>
            <w:szCs w:val="24"/>
          </w:rPr>
          <w:t>ts.</w:t>
        </w:r>
      </w:ins>
    </w:p>
    <w:p w14:paraId="44ED1811" w14:textId="1C2050B4" w:rsidR="006B1D93" w:rsidRDefault="006B1D93" w:rsidP="005C5B89">
      <w:pPr>
        <w:pStyle w:val="ListParagraph"/>
        <w:numPr>
          <w:ilvl w:val="0"/>
          <w:numId w:val="1"/>
        </w:numPr>
        <w:rPr>
          <w:ins w:id="454" w:author="Sooyoung Kim" w:date="2021-06-23T16:44:00Z"/>
          <w:rFonts w:ascii="Calibri" w:hAnsi="Calibri"/>
          <w:sz w:val="24"/>
          <w:szCs w:val="24"/>
        </w:rPr>
      </w:pPr>
      <w:ins w:id="455" w:author="Sooyoung Kim" w:date="2021-06-23T16:45:00Z">
        <w:r>
          <w:rPr>
            <w:rFonts w:ascii="Calibri" w:hAnsi="Calibri"/>
            <w:sz w:val="24"/>
            <w:szCs w:val="24"/>
          </w:rPr>
          <w:t>Cuba was able to respond to the COVID-19 pandemic in timely and effective manner</w:t>
        </w:r>
        <w:r>
          <w:rPr>
            <w:rFonts w:ascii="Calibri" w:hAnsi="Calibri"/>
            <w:sz w:val="24"/>
            <w:szCs w:val="24"/>
          </w:rPr>
          <w:t>, due to the following strengths, coupled with a benefit of being an island nation:</w:t>
        </w:r>
      </w:ins>
    </w:p>
    <w:p w14:paraId="2B4C9C60" w14:textId="58BF2D8C" w:rsidR="006B1D93" w:rsidRDefault="000266E4" w:rsidP="006B1D93">
      <w:pPr>
        <w:pStyle w:val="ListParagraph"/>
        <w:numPr>
          <w:ilvl w:val="1"/>
          <w:numId w:val="1"/>
        </w:numPr>
        <w:rPr>
          <w:ins w:id="456" w:author="Sooyoung Kim" w:date="2021-06-23T16:46:00Z"/>
          <w:rFonts w:ascii="Calibri" w:hAnsi="Calibri"/>
          <w:sz w:val="24"/>
          <w:szCs w:val="24"/>
        </w:rPr>
      </w:pPr>
      <w:ins w:id="457" w:author="Sooyoung Kim" w:date="2021-06-23T14:05:00Z">
        <w:r>
          <w:rPr>
            <w:rFonts w:ascii="Calibri" w:hAnsi="Calibri"/>
            <w:sz w:val="24"/>
            <w:szCs w:val="24"/>
          </w:rPr>
          <w:t xml:space="preserve">Strong </w:t>
        </w:r>
      </w:ins>
      <w:ins w:id="458" w:author="Sooyoung Kim" w:date="2021-06-23T16:44:00Z">
        <w:r w:rsidR="006B1D93">
          <w:rPr>
            <w:rFonts w:ascii="Calibri" w:hAnsi="Calibri"/>
            <w:sz w:val="24"/>
            <w:szCs w:val="24"/>
          </w:rPr>
          <w:t>foundation of</w:t>
        </w:r>
      </w:ins>
      <w:ins w:id="459" w:author="Sooyoung Kim" w:date="2021-06-23T14:05:00Z">
        <w:r>
          <w:rPr>
            <w:rFonts w:ascii="Calibri" w:hAnsi="Calibri"/>
            <w:sz w:val="24"/>
            <w:szCs w:val="24"/>
          </w:rPr>
          <w:t xml:space="preserve"> its </w:t>
        </w:r>
      </w:ins>
      <w:ins w:id="460" w:author="Sooyoung Kim" w:date="2021-06-23T14:07:00Z">
        <w:r w:rsidRPr="000266E4">
          <w:rPr>
            <w:rFonts w:ascii="Calibri" w:hAnsi="Calibri"/>
            <w:sz w:val="24"/>
            <w:szCs w:val="24"/>
          </w:rPr>
          <w:t>well-established primary healthcare</w:t>
        </w:r>
      </w:ins>
      <w:ins w:id="461" w:author="Sooyoung Kim" w:date="2021-06-23T16:46:00Z">
        <w:r w:rsidR="008022C5">
          <w:rPr>
            <w:rFonts w:ascii="Calibri" w:hAnsi="Calibri"/>
            <w:sz w:val="24"/>
            <w:szCs w:val="24"/>
          </w:rPr>
          <w:t xml:space="preserve">, managed by </w:t>
        </w:r>
      </w:ins>
      <w:ins w:id="462" w:author="Sooyoung Kim" w:date="2021-06-23T16:47:00Z">
        <w:r w:rsidR="008022C5">
          <w:rPr>
            <w:rFonts w:ascii="Calibri" w:hAnsi="Calibri"/>
            <w:sz w:val="24"/>
            <w:szCs w:val="24"/>
          </w:rPr>
          <w:t xml:space="preserve">the </w:t>
        </w:r>
      </w:ins>
      <w:ins w:id="463" w:author="Sooyoung Kim" w:date="2021-06-23T16:46:00Z">
        <w:r w:rsidR="008022C5">
          <w:rPr>
            <w:rFonts w:ascii="Calibri" w:hAnsi="Calibri"/>
            <w:sz w:val="24"/>
            <w:szCs w:val="24"/>
          </w:rPr>
          <w:t>governmen</w:t>
        </w:r>
      </w:ins>
      <w:ins w:id="464" w:author="Sooyoung Kim" w:date="2021-06-23T16:47:00Z">
        <w:r w:rsidR="008022C5">
          <w:rPr>
            <w:rFonts w:ascii="Calibri" w:hAnsi="Calibri"/>
            <w:sz w:val="24"/>
            <w:szCs w:val="24"/>
          </w:rPr>
          <w:t>t, the sole payer of the health system</w:t>
        </w:r>
      </w:ins>
    </w:p>
    <w:p w14:paraId="4AB4EC7D" w14:textId="1AB87CFD" w:rsidR="008022C5" w:rsidRPr="008022C5" w:rsidRDefault="008022C5" w:rsidP="008022C5">
      <w:pPr>
        <w:pStyle w:val="ListParagraph"/>
        <w:numPr>
          <w:ilvl w:val="1"/>
          <w:numId w:val="1"/>
        </w:numPr>
        <w:rPr>
          <w:ins w:id="465" w:author="Sooyoung Kim" w:date="2021-06-23T16:44:00Z"/>
          <w:rFonts w:ascii="Calibri" w:hAnsi="Calibri"/>
          <w:sz w:val="24"/>
          <w:szCs w:val="24"/>
          <w:rPrChange w:id="466" w:author="Sooyoung Kim" w:date="2021-06-23T16:46:00Z">
            <w:rPr>
              <w:ins w:id="467" w:author="Sooyoung Kim" w:date="2021-06-23T16:44:00Z"/>
            </w:rPr>
          </w:rPrChange>
        </w:rPr>
        <w:pPrChange w:id="468" w:author="Sooyoung Kim" w:date="2021-06-23T16:46:00Z">
          <w:pPr>
            <w:pStyle w:val="ListParagraph"/>
            <w:numPr>
              <w:ilvl w:val="1"/>
              <w:numId w:val="1"/>
            </w:numPr>
            <w:ind w:left="1501" w:hanging="360"/>
          </w:pPr>
        </w:pPrChange>
      </w:pPr>
      <w:ins w:id="469" w:author="Sooyoung Kim" w:date="2021-06-23T16:46:00Z">
        <w:r>
          <w:rPr>
            <w:rFonts w:ascii="Calibri" w:hAnsi="Calibri"/>
            <w:sz w:val="24"/>
            <w:szCs w:val="24"/>
          </w:rPr>
          <w:t>R</w:t>
        </w:r>
        <w:r w:rsidRPr="000266E4">
          <w:rPr>
            <w:rFonts w:ascii="Calibri" w:hAnsi="Calibri"/>
            <w:sz w:val="24"/>
            <w:szCs w:val="24"/>
          </w:rPr>
          <w:t>elatively equitable</w:t>
        </w:r>
      </w:ins>
      <w:ins w:id="470" w:author="Sooyoung Kim" w:date="2021-06-23T16:49:00Z">
        <w:r w:rsidR="00C2616D">
          <w:rPr>
            <w:rFonts w:ascii="Calibri" w:hAnsi="Calibri"/>
            <w:sz w:val="24"/>
            <w:szCs w:val="24"/>
          </w:rPr>
          <w:t xml:space="preserve"> and abundant human </w:t>
        </w:r>
      </w:ins>
      <w:ins w:id="471" w:author="Sooyoung Kim" w:date="2021-06-23T16:46:00Z">
        <w:r w:rsidRPr="000266E4">
          <w:rPr>
            <w:rFonts w:ascii="Calibri" w:hAnsi="Calibri"/>
            <w:sz w:val="24"/>
            <w:szCs w:val="24"/>
          </w:rPr>
          <w:t>resources allocated across the country</w:t>
        </w:r>
      </w:ins>
      <w:ins w:id="472" w:author="Sooyoung Kim" w:date="2021-06-23T16:49:00Z">
        <w:r w:rsidR="00C2616D">
          <w:rPr>
            <w:rFonts w:ascii="Calibri" w:hAnsi="Calibri"/>
            <w:sz w:val="24"/>
            <w:szCs w:val="24"/>
          </w:rPr>
          <w:t xml:space="preserve"> </w:t>
        </w:r>
      </w:ins>
    </w:p>
    <w:p w14:paraId="416CB86F" w14:textId="5E5AAB0B" w:rsidR="006B1D93" w:rsidRDefault="006B1D93" w:rsidP="006B1D93">
      <w:pPr>
        <w:pStyle w:val="ListParagraph"/>
        <w:numPr>
          <w:ilvl w:val="1"/>
          <w:numId w:val="1"/>
        </w:numPr>
        <w:rPr>
          <w:ins w:id="473" w:author="Sooyoung Kim" w:date="2021-06-23T16:44:00Z"/>
          <w:rFonts w:ascii="Calibri" w:hAnsi="Calibri"/>
          <w:sz w:val="24"/>
          <w:szCs w:val="24"/>
        </w:rPr>
      </w:pPr>
      <w:ins w:id="474" w:author="Sooyoung Kim" w:date="2021-06-23T16:44:00Z">
        <w:r>
          <w:rPr>
            <w:rFonts w:ascii="Calibri" w:hAnsi="Calibri"/>
            <w:sz w:val="24"/>
            <w:szCs w:val="24"/>
          </w:rPr>
          <w:t>L</w:t>
        </w:r>
      </w:ins>
      <w:ins w:id="475" w:author="Sooyoung Kim" w:date="2021-06-23T14:07:00Z">
        <w:r w:rsidR="000266E4">
          <w:rPr>
            <w:rFonts w:ascii="Calibri" w:hAnsi="Calibri"/>
            <w:sz w:val="24"/>
            <w:szCs w:val="24"/>
          </w:rPr>
          <w:t xml:space="preserve">essons learned </w:t>
        </w:r>
      </w:ins>
      <w:ins w:id="476" w:author="Sooyoung Kim" w:date="2021-06-23T16:50:00Z">
        <w:r w:rsidR="00C0021E">
          <w:rPr>
            <w:rFonts w:ascii="Calibri" w:hAnsi="Calibri"/>
            <w:sz w:val="24"/>
            <w:szCs w:val="24"/>
          </w:rPr>
          <w:t xml:space="preserve">and applied </w:t>
        </w:r>
      </w:ins>
      <w:ins w:id="477" w:author="Sooyoung Kim" w:date="2021-06-23T14:07:00Z">
        <w:r w:rsidR="000266E4">
          <w:rPr>
            <w:rFonts w:ascii="Calibri" w:hAnsi="Calibri"/>
            <w:sz w:val="24"/>
            <w:szCs w:val="24"/>
          </w:rPr>
          <w:t xml:space="preserve">from previous </w:t>
        </w:r>
        <w:r w:rsidR="000266E4" w:rsidRPr="000266E4">
          <w:rPr>
            <w:rFonts w:ascii="Calibri" w:hAnsi="Calibri"/>
            <w:sz w:val="24"/>
            <w:szCs w:val="24"/>
          </w:rPr>
          <w:t>emergency</w:t>
        </w:r>
        <w:r w:rsidR="000266E4">
          <w:rPr>
            <w:rFonts w:ascii="Calibri" w:hAnsi="Calibri"/>
            <w:sz w:val="24"/>
            <w:szCs w:val="24"/>
          </w:rPr>
          <w:t xml:space="preserve"> and disasters</w:t>
        </w:r>
      </w:ins>
    </w:p>
    <w:p w14:paraId="007547BF" w14:textId="6E54F173" w:rsidR="005C5B89" w:rsidRPr="006B1D93" w:rsidRDefault="006B1D93" w:rsidP="006B1D93">
      <w:pPr>
        <w:pStyle w:val="ListParagraph"/>
        <w:numPr>
          <w:ilvl w:val="1"/>
          <w:numId w:val="1"/>
        </w:numPr>
        <w:rPr>
          <w:ins w:id="478" w:author="Sooyoung Kim" w:date="2021-06-23T14:09:00Z"/>
          <w:rFonts w:ascii="Calibri" w:hAnsi="Calibri"/>
          <w:sz w:val="24"/>
          <w:szCs w:val="24"/>
          <w:rPrChange w:id="479" w:author="Sooyoung Kim" w:date="2021-06-23T16:45:00Z">
            <w:rPr>
              <w:ins w:id="480" w:author="Sooyoung Kim" w:date="2021-06-23T14:09:00Z"/>
            </w:rPr>
          </w:rPrChange>
        </w:rPr>
        <w:pPrChange w:id="481" w:author="Sooyoung Kim" w:date="2021-06-23T16:45:00Z">
          <w:pPr>
            <w:pStyle w:val="ListParagraph"/>
            <w:numPr>
              <w:numId w:val="1"/>
            </w:numPr>
            <w:ind w:left="781" w:hanging="360"/>
          </w:pPr>
        </w:pPrChange>
      </w:pPr>
      <w:ins w:id="482" w:author="Sooyoung Kim" w:date="2021-06-23T16:44:00Z">
        <w:r>
          <w:rPr>
            <w:rFonts w:ascii="Calibri" w:hAnsi="Calibri"/>
            <w:sz w:val="24"/>
            <w:szCs w:val="24"/>
          </w:rPr>
          <w:t xml:space="preserve">Investment in </w:t>
        </w:r>
      </w:ins>
      <w:ins w:id="483" w:author="Sooyoung Kim" w:date="2021-06-23T16:16:00Z">
        <w:r w:rsidR="00BD322F">
          <w:rPr>
            <w:rFonts w:ascii="Calibri" w:hAnsi="Calibri"/>
            <w:sz w:val="24"/>
            <w:szCs w:val="24"/>
          </w:rPr>
          <w:t xml:space="preserve">science and technology supporting self-sufficient supply of medicine and </w:t>
        </w:r>
      </w:ins>
      <w:ins w:id="484" w:author="Sooyoung Kim" w:date="2021-06-23T16:44:00Z">
        <w:r>
          <w:rPr>
            <w:rFonts w:ascii="Calibri" w:hAnsi="Calibri"/>
            <w:sz w:val="24"/>
            <w:szCs w:val="24"/>
          </w:rPr>
          <w:t>equipment</w:t>
        </w:r>
      </w:ins>
    </w:p>
    <w:p w14:paraId="55203E8C" w14:textId="7AAE75CF" w:rsidR="000266E4" w:rsidRPr="005C5B89" w:rsidRDefault="000266E4" w:rsidP="005C5B89">
      <w:pPr>
        <w:pStyle w:val="ListParagraph"/>
        <w:numPr>
          <w:ilvl w:val="0"/>
          <w:numId w:val="1"/>
        </w:numPr>
        <w:rPr>
          <w:rFonts w:ascii="Calibri" w:hAnsi="Calibri"/>
          <w:sz w:val="24"/>
          <w:szCs w:val="24"/>
          <w:rPrChange w:id="485" w:author="Sooyoung Kim" w:date="2021-06-23T14:01:00Z">
            <w:rPr/>
          </w:rPrChange>
        </w:rPr>
        <w:pPrChange w:id="486" w:author="Sooyoung Kim" w:date="2021-06-23T14:01:00Z">
          <w:pPr/>
        </w:pPrChange>
      </w:pPr>
      <w:ins w:id="487" w:author="Sooyoung Kim" w:date="2021-06-23T14:09:00Z">
        <w:r>
          <w:rPr>
            <w:rFonts w:ascii="Calibri" w:hAnsi="Calibri"/>
            <w:sz w:val="24"/>
            <w:szCs w:val="24"/>
          </w:rPr>
          <w:t xml:space="preserve">While the current health system worked favorable in the situation of </w:t>
        </w:r>
      </w:ins>
      <w:proofErr w:type="gramStart"/>
      <w:ins w:id="488" w:author="Sooyoung Kim" w:date="2021-06-23T14:10:00Z">
        <w:r>
          <w:rPr>
            <w:rFonts w:ascii="Calibri" w:hAnsi="Calibri"/>
            <w:sz w:val="24"/>
            <w:szCs w:val="24"/>
          </w:rPr>
          <w:t>large scale</w:t>
        </w:r>
        <w:proofErr w:type="gramEnd"/>
        <w:r>
          <w:rPr>
            <w:rFonts w:ascii="Calibri" w:hAnsi="Calibri"/>
            <w:sz w:val="24"/>
            <w:szCs w:val="24"/>
          </w:rPr>
          <w:t xml:space="preserve"> crisis, the country’s long term success in achieving UHC will rely on how Cuba embraces its current criticism. </w:t>
        </w:r>
      </w:ins>
    </w:p>
    <w:p w14:paraId="0000002F" w14:textId="77777777" w:rsidR="00985D6D" w:rsidRPr="007655B0" w:rsidRDefault="00985D6D">
      <w:pPr>
        <w:rPr>
          <w:rFonts w:ascii="Calibri" w:hAnsi="Calibri"/>
          <w:b/>
          <w:sz w:val="24"/>
          <w:szCs w:val="24"/>
          <w:rPrChange w:id="489" w:author="Sooyoung Kim" w:date="2021-06-23T13:24:00Z">
            <w:rPr>
              <w:b/>
            </w:rPr>
          </w:rPrChange>
        </w:rPr>
      </w:pPr>
    </w:p>
    <w:sectPr w:rsidR="00985D6D" w:rsidRPr="007655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Sooyoung Kim" w:date="2021-06-23T12:26:00Z" w:initials="SK">
    <w:p w14:paraId="59C24612" w14:textId="3EFC8F22" w:rsidR="00FF22F9" w:rsidRDefault="00FF22F9">
      <w:pPr>
        <w:pStyle w:val="CommentText"/>
      </w:pPr>
      <w:r>
        <w:rPr>
          <w:rStyle w:val="CommentReference"/>
        </w:rPr>
        <w:annotationRef/>
      </w:r>
      <w:r w:rsidRPr="00FF22F9">
        <w:t>https://apps.who.int/iris/rest/bitstreams/610418/retrieve</w:t>
      </w:r>
    </w:p>
  </w:comment>
  <w:comment w:id="34" w:author="Sooyoung Kim" w:date="2021-06-23T12:38:00Z" w:initials="SK">
    <w:p w14:paraId="248C861E" w14:textId="3670F747" w:rsidR="00B272BE" w:rsidRDefault="00B272BE" w:rsidP="00B272BE">
      <w:pPr>
        <w:pStyle w:val="Default"/>
      </w:pPr>
      <w:r>
        <w:rPr>
          <w:rStyle w:val="CommentReference"/>
        </w:rPr>
        <w:annotationRef/>
      </w:r>
      <w:r>
        <w:rPr>
          <w:rFonts w:cs="Arial"/>
          <w:color w:val="323232"/>
          <w:sz w:val="27"/>
          <w:szCs w:val="27"/>
        </w:rPr>
        <w:t xml:space="preserve">Salas, D. COVID pandemic: updates from </w:t>
      </w:r>
      <w:proofErr w:type="spellStart"/>
      <w:r>
        <w:rPr>
          <w:rFonts w:cs="Arial"/>
          <w:color w:val="323232"/>
          <w:sz w:val="27"/>
          <w:szCs w:val="27"/>
        </w:rPr>
        <w:t>Cuba.</w:t>
      </w:r>
      <w:r>
        <w:rPr>
          <w:i/>
          <w:iCs/>
          <w:color w:val="323232"/>
          <w:sz w:val="27"/>
          <w:szCs w:val="27"/>
        </w:rPr>
        <w:t>Dialect</w:t>
      </w:r>
      <w:proofErr w:type="spellEnd"/>
      <w:r>
        <w:rPr>
          <w:i/>
          <w:iCs/>
          <w:color w:val="323232"/>
          <w:sz w:val="27"/>
          <w:szCs w:val="27"/>
        </w:rPr>
        <w:t xml:space="preserve"> </w:t>
      </w:r>
      <w:proofErr w:type="spellStart"/>
      <w:r>
        <w:rPr>
          <w:i/>
          <w:iCs/>
          <w:color w:val="323232"/>
          <w:sz w:val="27"/>
          <w:szCs w:val="27"/>
        </w:rPr>
        <w:t>Anthropol</w:t>
      </w:r>
      <w:proofErr w:type="spellEnd"/>
      <w:r>
        <w:rPr>
          <w:i/>
          <w:iCs/>
          <w:color w:val="323232"/>
          <w:sz w:val="27"/>
          <w:szCs w:val="27"/>
        </w:rPr>
        <w:t xml:space="preserve"> </w:t>
      </w:r>
      <w:r>
        <w:rPr>
          <w:b/>
          <w:bCs/>
          <w:color w:val="323232"/>
          <w:sz w:val="27"/>
          <w:szCs w:val="27"/>
        </w:rPr>
        <w:t xml:space="preserve">44, </w:t>
      </w:r>
      <w:r>
        <w:rPr>
          <w:color w:val="323232"/>
          <w:sz w:val="27"/>
          <w:szCs w:val="27"/>
        </w:rPr>
        <w:t>233–237 (2020</w:t>
      </w:r>
      <w:proofErr w:type="gramStart"/>
      <w:r>
        <w:rPr>
          <w:color w:val="323232"/>
          <w:sz w:val="27"/>
          <w:szCs w:val="27"/>
        </w:rPr>
        <w:t>).https://doi.org/10.1007/s10624-020-09607-0</w:t>
      </w:r>
      <w:proofErr w:type="gramEnd"/>
    </w:p>
  </w:comment>
  <w:comment w:id="48" w:author="Sooyoung Kim" w:date="2021-06-18T19:32:00Z" w:initials="">
    <w:p w14:paraId="00000031" w14:textId="77777777" w:rsidR="00985D6D" w:rsidRDefault="00C0021E">
      <w:pPr>
        <w:widowControl w:val="0"/>
        <w:pBdr>
          <w:top w:val="nil"/>
          <w:left w:val="nil"/>
          <w:bottom w:val="nil"/>
          <w:right w:val="nil"/>
          <w:between w:val="nil"/>
        </w:pBdr>
        <w:spacing w:line="240" w:lineRule="auto"/>
        <w:rPr>
          <w:color w:val="000000"/>
        </w:rPr>
      </w:pPr>
      <w:r>
        <w:rPr>
          <w:color w:val="000000"/>
        </w:rPr>
        <w:t>N</w:t>
      </w:r>
      <w:r>
        <w:rPr>
          <w:color w:val="000000"/>
        </w:rPr>
        <w:t>ot sure if this is the key point we want to highlight. It might be "indicative of the significance of well-established primary healthcare, country's strong emer</w:t>
      </w:r>
      <w:r>
        <w:rPr>
          <w:color w:val="000000"/>
        </w:rPr>
        <w:t>gency preparedness, and relatively equitable resources allocated across the country."</w:t>
      </w:r>
    </w:p>
  </w:comment>
  <w:comment w:id="93" w:author="Sooyoung Kim" w:date="2021-06-23T12:46:00Z" w:initials="SK">
    <w:p w14:paraId="5FA70A94" w14:textId="23CFB3A8" w:rsidR="007C22C6" w:rsidRPr="007C22C6" w:rsidRDefault="007C22C6" w:rsidP="007C22C6">
      <w:pPr>
        <w:pStyle w:val="Default"/>
        <w:rPr>
          <w:rFonts w:ascii="Open Sans" w:hAnsi="Open Sans" w:cs="Open Sans"/>
          <w:color w:val="A6182E"/>
          <w:sz w:val="27"/>
          <w:szCs w:val="27"/>
        </w:rPr>
      </w:pPr>
      <w:r>
        <w:rPr>
          <w:rStyle w:val="CommentReference"/>
        </w:rPr>
        <w:annotationRef/>
      </w:r>
      <w:r w:rsidRPr="007C22C6">
        <w:rPr>
          <w:rFonts w:ascii="Open Sans" w:hAnsi="Open Sans" w:cs="Open Sans"/>
          <w:b/>
          <w:bCs/>
          <w:color w:val="A6182E"/>
          <w:sz w:val="27"/>
          <w:szCs w:val="27"/>
        </w:rPr>
        <w:t>The Curious Case of Cuba</w:t>
      </w:r>
      <w:r>
        <w:rPr>
          <w:rFonts w:ascii="Open Sans" w:hAnsi="Open Sans" w:cs="Open Sans"/>
          <w:b/>
          <w:bCs/>
          <w:color w:val="A6182E"/>
          <w:sz w:val="27"/>
          <w:szCs w:val="27"/>
        </w:rPr>
        <w:t xml:space="preserve">, </w:t>
      </w:r>
    </w:p>
    <w:p w14:paraId="1AA4E928" w14:textId="77777777" w:rsidR="007C22C6" w:rsidRDefault="007C22C6" w:rsidP="007C22C6">
      <w:pPr>
        <w:pStyle w:val="CommentText"/>
        <w:rPr>
          <w:rFonts w:ascii="Open Sans" w:hAnsi="Open Sans" w:cs="Open Sans"/>
          <w:color w:val="656565"/>
          <w:sz w:val="21"/>
          <w:szCs w:val="21"/>
          <w:lang w:val="en-US"/>
        </w:rPr>
      </w:pPr>
      <w:r w:rsidRPr="007C22C6">
        <w:rPr>
          <w:rFonts w:ascii="Open Sans" w:hAnsi="Open Sans" w:cs="Open Sans"/>
          <w:b/>
          <w:bCs/>
          <w:color w:val="656565"/>
          <w:sz w:val="19"/>
          <w:szCs w:val="19"/>
          <w:lang w:val="en-US"/>
        </w:rPr>
        <w:t xml:space="preserve">C. William Keck </w:t>
      </w:r>
      <w:r w:rsidRPr="007C22C6">
        <w:rPr>
          <w:rFonts w:ascii="Open Sans" w:hAnsi="Open Sans" w:cs="Open Sans"/>
          <w:color w:val="656565"/>
          <w:sz w:val="21"/>
          <w:szCs w:val="21"/>
          <w:lang w:val="en-US"/>
        </w:rPr>
        <w:t xml:space="preserve">MD, MPH, and </w:t>
      </w:r>
      <w:r w:rsidRPr="007C22C6">
        <w:rPr>
          <w:rFonts w:ascii="Open Sans" w:hAnsi="Open Sans" w:cs="Open Sans"/>
          <w:b/>
          <w:bCs/>
          <w:color w:val="656565"/>
          <w:sz w:val="19"/>
          <w:szCs w:val="19"/>
          <w:lang w:val="en-US"/>
        </w:rPr>
        <w:t xml:space="preserve">Gail A. Reed </w:t>
      </w:r>
      <w:r w:rsidRPr="007C22C6">
        <w:rPr>
          <w:rFonts w:ascii="Open Sans" w:hAnsi="Open Sans" w:cs="Open Sans"/>
          <w:color w:val="656565"/>
          <w:sz w:val="21"/>
          <w:szCs w:val="21"/>
          <w:lang w:val="en-US"/>
        </w:rPr>
        <w:t>MS</w:t>
      </w:r>
    </w:p>
    <w:p w14:paraId="6FF90AD7" w14:textId="67EA8BB0" w:rsidR="007C22C6" w:rsidRDefault="007C22C6" w:rsidP="007C22C6">
      <w:pPr>
        <w:pStyle w:val="CommentText"/>
      </w:pPr>
      <w:r>
        <w:rPr>
          <w:rFonts w:ascii="Open Sans" w:hAnsi="Open Sans" w:cs="Open Sans"/>
          <w:color w:val="656565"/>
          <w:sz w:val="21"/>
          <w:szCs w:val="21"/>
          <w:lang w:val="en-US"/>
        </w:rPr>
        <w:t>AJPH</w:t>
      </w:r>
    </w:p>
  </w:comment>
  <w:comment w:id="103" w:author="Sooyoung Kim" w:date="2021-06-23T12:54:00Z" w:initials="SK">
    <w:p w14:paraId="245AB6B6" w14:textId="747ACE9F" w:rsidR="007D5DB8" w:rsidRDefault="007D5DB8">
      <w:pPr>
        <w:pStyle w:val="CommentText"/>
      </w:pPr>
      <w:r>
        <w:rPr>
          <w:rStyle w:val="CommentReference"/>
        </w:rPr>
        <w:annotationRef/>
      </w:r>
      <w:r>
        <w:t>Need to double check. 2019 Annual statistics book says 150 hospitals and 12 research centers as of 2019 (</w:t>
      </w:r>
      <w:hyperlink r:id="rId1" w:history="1">
        <w:r w:rsidRPr="00C25460">
          <w:rPr>
            <w:rStyle w:val="Hyperlink"/>
          </w:rPr>
          <w:t>http://www.onei.gob.cu/sites/default/files/19_salud_publica_y_asistencia_social_2019_1.pdf</w:t>
        </w:r>
      </w:hyperlink>
      <w:r>
        <w:t xml:space="preserve">, page 13) </w:t>
      </w:r>
    </w:p>
  </w:comment>
  <w:comment w:id="133" w:author="Sooyoung Kim" w:date="2021-06-23T12:58:00Z" w:initials="SK">
    <w:p w14:paraId="1C0492F5" w14:textId="77777777" w:rsidR="00471653" w:rsidRPr="007C22C6" w:rsidRDefault="00471653" w:rsidP="00471653">
      <w:pPr>
        <w:pStyle w:val="Default"/>
        <w:rPr>
          <w:rFonts w:ascii="Open Sans" w:hAnsi="Open Sans" w:cs="Open Sans"/>
          <w:color w:val="A6182E"/>
          <w:sz w:val="27"/>
          <w:szCs w:val="27"/>
        </w:rPr>
      </w:pPr>
      <w:r>
        <w:rPr>
          <w:rStyle w:val="CommentReference"/>
        </w:rPr>
        <w:annotationRef/>
      </w:r>
      <w:r>
        <w:rPr>
          <w:rStyle w:val="CommentReference"/>
        </w:rPr>
        <w:annotationRef/>
      </w:r>
      <w:r w:rsidRPr="007C22C6">
        <w:rPr>
          <w:rFonts w:ascii="Open Sans" w:hAnsi="Open Sans" w:cs="Open Sans"/>
          <w:b/>
          <w:bCs/>
          <w:color w:val="A6182E"/>
          <w:sz w:val="27"/>
          <w:szCs w:val="27"/>
        </w:rPr>
        <w:t>The Curious Case of Cuba</w:t>
      </w:r>
      <w:r>
        <w:rPr>
          <w:rFonts w:ascii="Open Sans" w:hAnsi="Open Sans" w:cs="Open Sans"/>
          <w:b/>
          <w:bCs/>
          <w:color w:val="A6182E"/>
          <w:sz w:val="27"/>
          <w:szCs w:val="27"/>
        </w:rPr>
        <w:t xml:space="preserve">, </w:t>
      </w:r>
    </w:p>
    <w:p w14:paraId="7686754D" w14:textId="77777777" w:rsidR="00471653" w:rsidRDefault="00471653" w:rsidP="00471653">
      <w:pPr>
        <w:pStyle w:val="CommentText"/>
        <w:rPr>
          <w:rFonts w:ascii="Open Sans" w:hAnsi="Open Sans" w:cs="Open Sans"/>
          <w:color w:val="656565"/>
          <w:sz w:val="21"/>
          <w:szCs w:val="21"/>
          <w:lang w:val="en-US"/>
        </w:rPr>
      </w:pPr>
      <w:r w:rsidRPr="007C22C6">
        <w:rPr>
          <w:rFonts w:ascii="Open Sans" w:hAnsi="Open Sans" w:cs="Open Sans"/>
          <w:b/>
          <w:bCs/>
          <w:color w:val="656565"/>
          <w:sz w:val="19"/>
          <w:szCs w:val="19"/>
          <w:lang w:val="en-US"/>
        </w:rPr>
        <w:t xml:space="preserve">C. William Keck </w:t>
      </w:r>
      <w:r w:rsidRPr="007C22C6">
        <w:rPr>
          <w:rFonts w:ascii="Open Sans" w:hAnsi="Open Sans" w:cs="Open Sans"/>
          <w:color w:val="656565"/>
          <w:sz w:val="21"/>
          <w:szCs w:val="21"/>
          <w:lang w:val="en-US"/>
        </w:rPr>
        <w:t xml:space="preserve">MD, MPH, and </w:t>
      </w:r>
      <w:r w:rsidRPr="007C22C6">
        <w:rPr>
          <w:rFonts w:ascii="Open Sans" w:hAnsi="Open Sans" w:cs="Open Sans"/>
          <w:b/>
          <w:bCs/>
          <w:color w:val="656565"/>
          <w:sz w:val="19"/>
          <w:szCs w:val="19"/>
          <w:lang w:val="en-US"/>
        </w:rPr>
        <w:t xml:space="preserve">Gail A. Reed </w:t>
      </w:r>
      <w:r w:rsidRPr="007C22C6">
        <w:rPr>
          <w:rFonts w:ascii="Open Sans" w:hAnsi="Open Sans" w:cs="Open Sans"/>
          <w:color w:val="656565"/>
          <w:sz w:val="21"/>
          <w:szCs w:val="21"/>
          <w:lang w:val="en-US"/>
        </w:rPr>
        <w:t>MS</w:t>
      </w:r>
    </w:p>
    <w:p w14:paraId="1F4F02EF" w14:textId="77777777" w:rsidR="00471653" w:rsidRDefault="00471653" w:rsidP="00471653">
      <w:pPr>
        <w:pStyle w:val="CommentText"/>
      </w:pPr>
      <w:r>
        <w:rPr>
          <w:rFonts w:ascii="Open Sans" w:hAnsi="Open Sans" w:cs="Open Sans"/>
          <w:color w:val="656565"/>
          <w:sz w:val="21"/>
          <w:szCs w:val="21"/>
          <w:lang w:val="en-US"/>
        </w:rPr>
        <w:t>AJPH</w:t>
      </w:r>
    </w:p>
    <w:p w14:paraId="28454D70" w14:textId="35305D52" w:rsidR="00471653" w:rsidRDefault="00471653">
      <w:pPr>
        <w:pStyle w:val="CommentText"/>
      </w:pPr>
    </w:p>
  </w:comment>
  <w:comment w:id="141" w:author="Sooyoung Kim" w:date="2021-06-23T13:03:00Z" w:initials="SK">
    <w:p w14:paraId="55B76DB6" w14:textId="552E252B" w:rsidR="00471653" w:rsidRDefault="00471653">
      <w:pPr>
        <w:pStyle w:val="CommentText"/>
      </w:pPr>
      <w:r>
        <w:rPr>
          <w:rStyle w:val="CommentReference"/>
        </w:rPr>
        <w:annotationRef/>
      </w:r>
      <w:r w:rsidRPr="00471653">
        <w:t>https://journals.sagepub.com/doi/full/10.1177/0169796X19826731</w:t>
      </w:r>
    </w:p>
  </w:comment>
  <w:comment w:id="201" w:author="Sooyoung Kim" w:date="2021-06-23T13:07:00Z" w:initials="SK">
    <w:p w14:paraId="3E4C9B5E" w14:textId="716668D2" w:rsidR="00471653" w:rsidRDefault="00471653">
      <w:pPr>
        <w:pStyle w:val="CommentText"/>
        <w:rPr>
          <w:sz w:val="16"/>
          <w:szCs w:val="16"/>
        </w:rPr>
      </w:pPr>
      <w:r>
        <w:rPr>
          <w:rStyle w:val="CommentReference"/>
        </w:rPr>
        <w:annotationRef/>
      </w:r>
      <w:r>
        <w:rPr>
          <w:sz w:val="16"/>
          <w:szCs w:val="16"/>
        </w:rPr>
        <w:t>https://www.who.int/news/item/11-06-2018-malaria-elimination-certifi cation-in-</w:t>
      </w:r>
      <w:proofErr w:type="spellStart"/>
      <w:r>
        <w:rPr>
          <w:sz w:val="16"/>
          <w:szCs w:val="16"/>
        </w:rPr>
        <w:t>paraguay</w:t>
      </w:r>
      <w:proofErr w:type="spellEnd"/>
      <w:r>
        <w:rPr>
          <w:sz w:val="16"/>
          <w:szCs w:val="16"/>
        </w:rPr>
        <w:t xml:space="preserve"> </w:t>
      </w:r>
    </w:p>
    <w:p w14:paraId="35E5654A" w14:textId="73026794" w:rsidR="00471653" w:rsidRDefault="00471653">
      <w:pPr>
        <w:pStyle w:val="CommentText"/>
        <w:rPr>
          <w:sz w:val="16"/>
          <w:szCs w:val="16"/>
        </w:rPr>
      </w:pPr>
      <w:r>
        <w:rPr>
          <w:sz w:val="16"/>
          <w:szCs w:val="16"/>
        </w:rPr>
        <w:t xml:space="preserve">  </w:t>
      </w:r>
    </w:p>
    <w:p w14:paraId="334D14AF" w14:textId="67E364CA" w:rsidR="00471653" w:rsidRDefault="00471653">
      <w:pPr>
        <w:pStyle w:val="CommentText"/>
      </w:pPr>
      <w:hyperlink r:id="rId2" w:history="1">
        <w:r w:rsidRPr="00C25460">
          <w:rPr>
            <w:rStyle w:val="Hyperlink"/>
          </w:rPr>
          <w:t>https://www.who.int/news/item/25-02-2021-el-salvador-certified-as-malaria-free-by-who#:~:text=El%20Salvador%20today%20became%20the,World%20Health%20Organization%20(WHO).&amp;text=The%20country%20has%20reported%20zero%20indigenous%20cases%20of%20the%20disease%20since%202017</w:t>
        </w:r>
      </w:hyperlink>
      <w:r w:rsidRPr="00471653">
        <w:t>.</w:t>
      </w:r>
    </w:p>
    <w:p w14:paraId="4DFC5828" w14:textId="2323E676" w:rsidR="00471653" w:rsidRDefault="00471653">
      <w:pPr>
        <w:pStyle w:val="CommentText"/>
      </w:pPr>
    </w:p>
  </w:comment>
  <w:comment w:id="234" w:author="Sooyoung Kim" w:date="2021-06-23T16:27:00Z" w:initials="SK">
    <w:p w14:paraId="187D8C2C" w14:textId="51E2257B" w:rsidR="00D64539" w:rsidRDefault="00D64539">
      <w:pPr>
        <w:pStyle w:val="CommentText"/>
        <w:rPr>
          <w:sz w:val="16"/>
          <w:szCs w:val="16"/>
        </w:rPr>
      </w:pPr>
      <w:r>
        <w:rPr>
          <w:rStyle w:val="CommentReference"/>
        </w:rPr>
        <w:annotationRef/>
      </w:r>
      <w:hyperlink r:id="rId3" w:history="1">
        <w:r w:rsidRPr="00C25460">
          <w:rPr>
            <w:rStyle w:val="Hyperlink"/>
            <w:sz w:val="16"/>
            <w:szCs w:val="16"/>
          </w:rPr>
          <w:t>https://mediccreview.org/a-paho-perspective-on-covid-19-in-cuba/</w:t>
        </w:r>
      </w:hyperlink>
    </w:p>
    <w:p w14:paraId="73EEB5EB" w14:textId="77777777" w:rsidR="00D64539" w:rsidRDefault="00D64539">
      <w:pPr>
        <w:pStyle w:val="CommentText"/>
        <w:rPr>
          <w:sz w:val="16"/>
          <w:szCs w:val="16"/>
        </w:rPr>
      </w:pPr>
    </w:p>
    <w:p w14:paraId="4A516306" w14:textId="1A77D07E" w:rsidR="00D64539" w:rsidRDefault="00D64539">
      <w:pPr>
        <w:pStyle w:val="CommentText"/>
      </w:pPr>
      <w:r w:rsidRPr="00D64539">
        <w:t>10.26633/rpsp.2020.138</w:t>
      </w:r>
      <w:r>
        <w:t xml:space="preserve"> </w:t>
      </w:r>
    </w:p>
  </w:comment>
  <w:comment w:id="245" w:author="Sooyoung Kim" w:date="2021-06-23T16:40:00Z" w:initials="SK">
    <w:p w14:paraId="0F3B50F4" w14:textId="4D3609F4" w:rsidR="00902B5B" w:rsidRDefault="00902B5B">
      <w:pPr>
        <w:pStyle w:val="CommentText"/>
      </w:pPr>
      <w:r>
        <w:rPr>
          <w:rStyle w:val="CommentReference"/>
        </w:rPr>
        <w:annotationRef/>
      </w:r>
      <w:r w:rsidRPr="00902B5B">
        <w:t>https://www.who.int/phi/publications/Cuba_case_study121115.pdf</w:t>
      </w:r>
    </w:p>
  </w:comment>
  <w:comment w:id="253" w:author="Sooyoung Kim" w:date="2021-06-23T16:42:00Z" w:initials="SK">
    <w:p w14:paraId="7A57667F" w14:textId="53A7513F" w:rsidR="00902B5B" w:rsidRDefault="00902B5B">
      <w:pPr>
        <w:pStyle w:val="CommentText"/>
      </w:pPr>
      <w:r>
        <w:rPr>
          <w:rStyle w:val="CommentReference"/>
        </w:rPr>
        <w:annotationRef/>
      </w:r>
      <w:r w:rsidRPr="00902B5B">
        <w:t>https://www.who.int/phi/publications/Cuba_case_study121115.pdf</w:t>
      </w:r>
    </w:p>
  </w:comment>
  <w:comment w:id="258" w:author="Sooyoung Kim" w:date="2021-06-23T16:32:00Z" w:initials="SK">
    <w:p w14:paraId="40E7678E" w14:textId="65F7C993" w:rsidR="00D64539" w:rsidRDefault="00D64539">
      <w:pPr>
        <w:pStyle w:val="CommentText"/>
      </w:pPr>
      <w:r>
        <w:rPr>
          <w:rStyle w:val="CommentReference"/>
        </w:rPr>
        <w:annotationRef/>
      </w:r>
      <w:hyperlink r:id="rId4" w:history="1">
        <w:r w:rsidRPr="00C25460">
          <w:rPr>
            <w:rStyle w:val="Hyperlink"/>
          </w:rPr>
          <w:t>https://iris.paho.org/bitstream/handle/10665.2/34905/v42e342018_eng.pdf?sequence=5&amp;isAllowed=y</w:t>
        </w:r>
      </w:hyperlink>
    </w:p>
    <w:p w14:paraId="1AAF2379" w14:textId="77777777" w:rsidR="00D64539" w:rsidRDefault="00D64539">
      <w:pPr>
        <w:pStyle w:val="CommentText"/>
      </w:pPr>
    </w:p>
    <w:p w14:paraId="5FB3239E" w14:textId="4BF09C04" w:rsidR="00D64539" w:rsidRDefault="00D64539">
      <w:pPr>
        <w:pStyle w:val="CommentText"/>
      </w:pPr>
      <w:hyperlink r:id="rId5" w:history="1">
        <w:r w:rsidRPr="00C25460">
          <w:rPr>
            <w:rStyle w:val="Hyperlink"/>
            <w:sz w:val="16"/>
            <w:szCs w:val="16"/>
          </w:rPr>
          <w:t>https://mediccreview.org/a-paho-perspective-on-covid-19-in-cuba/</w:t>
        </w:r>
      </w:hyperlink>
    </w:p>
  </w:comment>
  <w:comment w:id="271" w:author="Sooyoung Kim" w:date="2021-06-23T13:11:00Z" w:initials="SK">
    <w:p w14:paraId="654EA6E9" w14:textId="77777777" w:rsidR="00E314EB" w:rsidRDefault="00E314EB" w:rsidP="00E314EB">
      <w:pPr>
        <w:pStyle w:val="CommentText"/>
        <w:rPr>
          <w:rFonts w:ascii="ÍΩu'E1˛" w:hAnsi="ÍΩu'E1˛" w:cs="ÍΩu'E1˛"/>
          <w:sz w:val="16"/>
          <w:szCs w:val="16"/>
          <w:lang w:val="en-US"/>
        </w:rPr>
      </w:pPr>
      <w:r>
        <w:rPr>
          <w:rStyle w:val="CommentReference"/>
        </w:rPr>
        <w:annotationRef/>
      </w:r>
      <w:hyperlink r:id="rId6" w:history="1">
        <w:r w:rsidRPr="00C25460">
          <w:rPr>
            <w:rStyle w:val="Hyperlink"/>
            <w:rFonts w:ascii="ÍΩu'E1˛" w:hAnsi="ÍΩu'E1˛" w:cs="ÍΩu'E1˛"/>
            <w:sz w:val="16"/>
            <w:szCs w:val="16"/>
            <w:lang w:val="en-US"/>
          </w:rPr>
          <w:t>https://www.who.int/news/item/12-09-2014-remarks-at-a-press-conference-cuban-government-announces-substantial-support-to-who-ebola-response</w:t>
        </w:r>
      </w:hyperlink>
    </w:p>
    <w:p w14:paraId="15662E49" w14:textId="77777777" w:rsidR="00E314EB" w:rsidRDefault="00E314EB" w:rsidP="00E314EB">
      <w:pPr>
        <w:pStyle w:val="CommentText"/>
        <w:rPr>
          <w:rFonts w:ascii="ÍΩu'E1˛" w:hAnsi="ÍΩu'E1˛" w:cs="ÍΩu'E1˛"/>
          <w:sz w:val="16"/>
          <w:szCs w:val="16"/>
          <w:lang w:val="en-US"/>
        </w:rPr>
      </w:pPr>
    </w:p>
    <w:p w14:paraId="0C0A60BE" w14:textId="77777777" w:rsidR="00E314EB" w:rsidRDefault="00E314EB" w:rsidP="00E314EB">
      <w:pPr>
        <w:pStyle w:val="CommentText"/>
        <w:rPr>
          <w:sz w:val="16"/>
          <w:szCs w:val="16"/>
        </w:rPr>
      </w:pPr>
      <w:hyperlink r:id="rId7" w:history="1">
        <w:r w:rsidRPr="00C25460">
          <w:rPr>
            <w:rStyle w:val="Hyperlink"/>
            <w:sz w:val="16"/>
            <w:szCs w:val="16"/>
          </w:rPr>
          <w:t>https://www.who.int/news/item/04-09-2015-ebola-in-liberia-misery-and-despair-tempered-by-some-good-reasons-for-hope</w:t>
        </w:r>
      </w:hyperlink>
    </w:p>
    <w:p w14:paraId="052E11AC" w14:textId="77777777" w:rsidR="00E314EB" w:rsidRDefault="00E314EB" w:rsidP="00E314EB">
      <w:pPr>
        <w:pStyle w:val="CommentText"/>
        <w:rPr>
          <w:sz w:val="16"/>
          <w:szCs w:val="16"/>
        </w:rPr>
      </w:pPr>
    </w:p>
    <w:p w14:paraId="5368B33F" w14:textId="77777777" w:rsidR="00E314EB" w:rsidRDefault="00E314EB" w:rsidP="00E314EB">
      <w:pPr>
        <w:pStyle w:val="CommentText"/>
      </w:pPr>
      <w:hyperlink r:id="rId8" w:history="1">
        <w:r w:rsidRPr="00C25460">
          <w:rPr>
            <w:rStyle w:val="Hyperlink"/>
            <w:rFonts w:ascii="InterFace" w:hAnsi="InterFace"/>
            <w:sz w:val="18"/>
            <w:szCs w:val="18"/>
            <w:lang w:val="en-US"/>
          </w:rPr>
          <w:t>http://dx.doi.org/10.1136/bmjgh-2019-002227</w:t>
        </w:r>
      </w:hyperlink>
      <w:r>
        <w:rPr>
          <w:rFonts w:ascii="InterFace" w:hAnsi="InterFace"/>
          <w:sz w:val="18"/>
          <w:szCs w:val="18"/>
          <w:lang w:val="en-US"/>
        </w:rPr>
        <w:t xml:space="preserve"> </w:t>
      </w:r>
    </w:p>
  </w:comment>
  <w:comment w:id="310" w:author="Sooyoung Kim" w:date="2021-06-23T13:17:00Z" w:initials="SK">
    <w:p w14:paraId="1767E67D" w14:textId="52180C72" w:rsidR="00B84D33" w:rsidRDefault="00B84D33">
      <w:pPr>
        <w:pStyle w:val="CommentText"/>
      </w:pPr>
      <w:r>
        <w:rPr>
          <w:rStyle w:val="CommentReference"/>
        </w:rPr>
        <w:annotationRef/>
      </w:r>
      <w:r>
        <w:rPr>
          <w:sz w:val="16"/>
          <w:szCs w:val="16"/>
        </w:rPr>
        <w:t>https://link.springer.com/article/10.1007/s10624-020-09607-0</w:t>
      </w:r>
    </w:p>
  </w:comment>
  <w:comment w:id="323" w:author="Sooyoung Kim" w:date="2021-06-23T16:24:00Z" w:initials="SK">
    <w:p w14:paraId="7A893BFC" w14:textId="21E1C6C8" w:rsidR="00D64539" w:rsidRDefault="00D64539">
      <w:pPr>
        <w:pStyle w:val="CommentText"/>
      </w:pPr>
      <w:r>
        <w:rPr>
          <w:rStyle w:val="CommentReference"/>
        </w:rPr>
        <w:annotationRef/>
      </w:r>
      <w:r>
        <w:rPr>
          <w:sz w:val="16"/>
          <w:szCs w:val="16"/>
        </w:rPr>
        <w:t>https://mediccreview.org/a-paho-perspective-on-covid-19-in-cuba/</w:t>
      </w:r>
    </w:p>
  </w:comment>
  <w:comment w:id="326" w:author="Sooyoung Kim" w:date="2021-06-23T13:19:00Z" w:initials="SK">
    <w:p w14:paraId="52AAB2F0" w14:textId="510B6B55" w:rsidR="005864B8" w:rsidRDefault="005864B8">
      <w:pPr>
        <w:pStyle w:val="CommentText"/>
      </w:pPr>
      <w:r>
        <w:rPr>
          <w:rStyle w:val="CommentReference"/>
        </w:rPr>
        <w:annotationRef/>
      </w:r>
      <w:r>
        <w:rPr>
          <w:sz w:val="16"/>
          <w:szCs w:val="16"/>
        </w:rPr>
        <w:t>https://link.springer.com/article/10.1007/s10624-020-09607-0</w:t>
      </w:r>
    </w:p>
  </w:comment>
  <w:comment w:id="334" w:author="Sooyoung Kim" w:date="2021-06-23T16:19:00Z" w:initials="SK">
    <w:p w14:paraId="0851E5F2" w14:textId="5E6A4018" w:rsidR="00BD322F" w:rsidRDefault="00BD322F">
      <w:pPr>
        <w:pStyle w:val="CommentText"/>
      </w:pPr>
      <w:r>
        <w:rPr>
          <w:rStyle w:val="CommentReference"/>
        </w:rPr>
        <w:annotationRef/>
      </w:r>
      <w:r>
        <w:rPr>
          <w:sz w:val="16"/>
          <w:szCs w:val="16"/>
        </w:rPr>
        <w:t>https://mediccreview.org/a-paho-perspective-on-covid-19-in-cuba/</w:t>
      </w:r>
    </w:p>
  </w:comment>
  <w:comment w:id="418" w:author="Sooyoung Kim" w:date="2021-06-23T13:31:00Z" w:initials="SK">
    <w:p w14:paraId="1313FA1E" w14:textId="51731BA7" w:rsidR="002D3A75" w:rsidRDefault="002D3A75" w:rsidP="002D3A75">
      <w:pPr>
        <w:pStyle w:val="Default"/>
      </w:pPr>
      <w:r>
        <w:rPr>
          <w:rStyle w:val="CommentReference"/>
        </w:rPr>
        <w:annotationRef/>
      </w:r>
      <w:r w:rsidRPr="002D3A75">
        <w:rPr>
          <w:rFonts w:ascii="Source Sans Pro" w:hAnsi="Source Sans Pro"/>
          <w:color w:val="006FB6"/>
          <w:sz w:val="25"/>
          <w:szCs w:val="25"/>
        </w:rPr>
        <w:t>https://doi.org/10.1093/heapol/czy035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24612" w15:done="0"/>
  <w15:commentEx w15:paraId="248C861E" w15:done="0"/>
  <w15:commentEx w15:paraId="00000031" w15:done="0"/>
  <w15:commentEx w15:paraId="6FF90AD7" w15:done="0"/>
  <w15:commentEx w15:paraId="245AB6B6" w15:done="0"/>
  <w15:commentEx w15:paraId="28454D70" w15:done="0"/>
  <w15:commentEx w15:paraId="55B76DB6" w15:done="0"/>
  <w15:commentEx w15:paraId="4DFC5828" w15:done="0"/>
  <w15:commentEx w15:paraId="4A516306" w15:done="0"/>
  <w15:commentEx w15:paraId="0F3B50F4" w15:done="0"/>
  <w15:commentEx w15:paraId="7A57667F" w15:done="0"/>
  <w15:commentEx w15:paraId="5FB3239E" w15:done="0"/>
  <w15:commentEx w15:paraId="5368B33F" w15:done="0"/>
  <w15:commentEx w15:paraId="1767E67D" w15:done="0"/>
  <w15:commentEx w15:paraId="7A893BFC" w15:done="0"/>
  <w15:commentEx w15:paraId="52AAB2F0" w15:done="0"/>
  <w15:commentEx w15:paraId="0851E5F2" w15:done="0"/>
  <w15:commentEx w15:paraId="1313F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DA6DD" w16cex:dateUtc="2021-06-23T16:26:00Z"/>
  <w16cex:commentExtensible w16cex:durableId="247DA9CA" w16cex:dateUtc="2021-06-23T16:38:00Z"/>
  <w16cex:commentExtensible w16cex:durableId="247DAB90" w16cex:dateUtc="2021-06-23T16:46:00Z"/>
  <w16cex:commentExtensible w16cex:durableId="247DADA0" w16cex:dateUtc="2021-06-23T16:54:00Z"/>
  <w16cex:commentExtensible w16cex:durableId="247DAE8C" w16cex:dateUtc="2021-06-23T16:58:00Z"/>
  <w16cex:commentExtensible w16cex:durableId="247DAFA7" w16cex:dateUtc="2021-06-23T17:03:00Z"/>
  <w16cex:commentExtensible w16cex:durableId="247DB085" w16cex:dateUtc="2021-06-23T17:07:00Z"/>
  <w16cex:commentExtensible w16cex:durableId="247DDF56" w16cex:dateUtc="2021-06-23T20:27:00Z"/>
  <w16cex:commentExtensible w16cex:durableId="247DE28B" w16cex:dateUtc="2021-06-23T20:40:00Z"/>
  <w16cex:commentExtensible w16cex:durableId="247DE2DC" w16cex:dateUtc="2021-06-23T20:42:00Z"/>
  <w16cex:commentExtensible w16cex:durableId="247DE0B2" w16cex:dateUtc="2021-06-23T20:32:00Z"/>
  <w16cex:commentExtensible w16cex:durableId="247DB168" w16cex:dateUtc="2021-06-23T17:11:00Z"/>
  <w16cex:commentExtensible w16cex:durableId="247DB2E1" w16cex:dateUtc="2021-06-23T17:17:00Z"/>
  <w16cex:commentExtensible w16cex:durableId="247DDED5" w16cex:dateUtc="2021-06-23T20:24:00Z"/>
  <w16cex:commentExtensible w16cex:durableId="247DB359" w16cex:dateUtc="2021-06-23T17:19:00Z"/>
  <w16cex:commentExtensible w16cex:durableId="247DDD76" w16cex:dateUtc="2021-06-23T20:19:00Z"/>
  <w16cex:commentExtensible w16cex:durableId="247DB647" w16cex:dateUtc="2021-06-23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24612" w16cid:durableId="247DA6DD"/>
  <w16cid:commentId w16cid:paraId="248C861E" w16cid:durableId="247DA9CA"/>
  <w16cid:commentId w16cid:paraId="00000031" w16cid:durableId="247D8AEB"/>
  <w16cid:commentId w16cid:paraId="6FF90AD7" w16cid:durableId="247DAB90"/>
  <w16cid:commentId w16cid:paraId="245AB6B6" w16cid:durableId="247DADA0"/>
  <w16cid:commentId w16cid:paraId="28454D70" w16cid:durableId="247DAE8C"/>
  <w16cid:commentId w16cid:paraId="55B76DB6" w16cid:durableId="247DAFA7"/>
  <w16cid:commentId w16cid:paraId="4DFC5828" w16cid:durableId="247DB085"/>
  <w16cid:commentId w16cid:paraId="4A516306" w16cid:durableId="247DDF56"/>
  <w16cid:commentId w16cid:paraId="0F3B50F4" w16cid:durableId="247DE28B"/>
  <w16cid:commentId w16cid:paraId="7A57667F" w16cid:durableId="247DE2DC"/>
  <w16cid:commentId w16cid:paraId="5FB3239E" w16cid:durableId="247DE0B2"/>
  <w16cid:commentId w16cid:paraId="5368B33F" w16cid:durableId="247DB168"/>
  <w16cid:commentId w16cid:paraId="1767E67D" w16cid:durableId="247DB2E1"/>
  <w16cid:commentId w16cid:paraId="7A893BFC" w16cid:durableId="247DDED5"/>
  <w16cid:commentId w16cid:paraId="52AAB2F0" w16cid:durableId="247DB359"/>
  <w16cid:commentId w16cid:paraId="0851E5F2" w16cid:durableId="247DDD76"/>
  <w16cid:commentId w16cid:paraId="1313FA1E" w16cid:durableId="247DB6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ÍΩu'E1˛">
    <w:altName w:val="Calibri"/>
    <w:panose1 w:val="020B0604020202020204"/>
    <w:charset w:val="4D"/>
    <w:family w:val="auto"/>
    <w:notTrueType/>
    <w:pitch w:val="default"/>
    <w:sig w:usb0="00000003" w:usb1="00000000" w:usb2="00000000" w:usb3="00000000" w:csb0="00000001" w:csb1="00000000"/>
  </w:font>
  <w:font w:name="InterFace">
    <w:altName w:val="Calibri"/>
    <w:panose1 w:val="020B0604020202020204"/>
    <w:charset w:val="00"/>
    <w:family w:val="swiss"/>
    <w:notTrueType/>
    <w:pitch w:val="default"/>
    <w:sig w:usb0="00000003" w:usb1="00000000" w:usb2="00000000" w:usb3="00000000" w:csb0="00000001" w:csb1="00000000"/>
  </w:font>
  <w:font w:name="Source Sans Pro">
    <w:altName w:val="Source Sans Pro"/>
    <w:panose1 w:val="020B0503030403020204"/>
    <w:charset w:val="00"/>
    <w:family w:val="swiss"/>
    <w:pitch w:val="variable"/>
    <w:sig w:usb0="600002F7" w:usb1="02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D63CF"/>
    <w:multiLevelType w:val="hybridMultilevel"/>
    <w:tmpl w:val="7BACDD88"/>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6D"/>
    <w:rsid w:val="000266E4"/>
    <w:rsid w:val="002A5656"/>
    <w:rsid w:val="002D3A75"/>
    <w:rsid w:val="00471653"/>
    <w:rsid w:val="0050292F"/>
    <w:rsid w:val="005307B3"/>
    <w:rsid w:val="005864B8"/>
    <w:rsid w:val="0059121E"/>
    <w:rsid w:val="005C5B89"/>
    <w:rsid w:val="00616E42"/>
    <w:rsid w:val="006B1D93"/>
    <w:rsid w:val="007655B0"/>
    <w:rsid w:val="007C22C6"/>
    <w:rsid w:val="007D5DB8"/>
    <w:rsid w:val="008022C5"/>
    <w:rsid w:val="00902B5B"/>
    <w:rsid w:val="00985D6D"/>
    <w:rsid w:val="00A42ACA"/>
    <w:rsid w:val="00B272BE"/>
    <w:rsid w:val="00B84D33"/>
    <w:rsid w:val="00BD322F"/>
    <w:rsid w:val="00C0021E"/>
    <w:rsid w:val="00C2616D"/>
    <w:rsid w:val="00D64539"/>
    <w:rsid w:val="00E314EB"/>
    <w:rsid w:val="00F12394"/>
    <w:rsid w:val="00FF2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0BDF6B"/>
  <w15:docId w15:val="{C375391E-99D3-9744-AD5B-DBF00942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F22F9"/>
    <w:rPr>
      <w:b/>
      <w:bCs/>
    </w:rPr>
  </w:style>
  <w:style w:type="character" w:customStyle="1" w:styleId="CommentSubjectChar">
    <w:name w:val="Comment Subject Char"/>
    <w:basedOn w:val="CommentTextChar"/>
    <w:link w:val="CommentSubject"/>
    <w:uiPriority w:val="99"/>
    <w:semiHidden/>
    <w:rsid w:val="00FF22F9"/>
    <w:rPr>
      <w:b/>
      <w:bCs/>
      <w:sz w:val="20"/>
      <w:szCs w:val="20"/>
    </w:rPr>
  </w:style>
  <w:style w:type="paragraph" w:customStyle="1" w:styleId="Default">
    <w:name w:val="Default"/>
    <w:rsid w:val="00B272BE"/>
    <w:pPr>
      <w:autoSpaceDE w:val="0"/>
      <w:autoSpaceDN w:val="0"/>
      <w:adjustRightInd w:val="0"/>
      <w:spacing w:line="240" w:lineRule="auto"/>
    </w:pPr>
    <w:rPr>
      <w:rFonts w:ascii="Georgia" w:hAnsi="Georgia" w:cs="Georgia"/>
      <w:color w:val="000000"/>
      <w:sz w:val="24"/>
      <w:szCs w:val="24"/>
      <w:lang w:val="en-US"/>
    </w:rPr>
  </w:style>
  <w:style w:type="character" w:styleId="Hyperlink">
    <w:name w:val="Hyperlink"/>
    <w:basedOn w:val="DefaultParagraphFont"/>
    <w:uiPriority w:val="99"/>
    <w:unhideWhenUsed/>
    <w:rsid w:val="007D5DB8"/>
    <w:rPr>
      <w:color w:val="0000FF" w:themeColor="hyperlink"/>
      <w:u w:val="single"/>
    </w:rPr>
  </w:style>
  <w:style w:type="character" w:styleId="UnresolvedMention">
    <w:name w:val="Unresolved Mention"/>
    <w:basedOn w:val="DefaultParagraphFont"/>
    <w:uiPriority w:val="99"/>
    <w:semiHidden/>
    <w:unhideWhenUsed/>
    <w:rsid w:val="007D5DB8"/>
    <w:rPr>
      <w:color w:val="605E5C"/>
      <w:shd w:val="clear" w:color="auto" w:fill="E1DFDD"/>
    </w:rPr>
  </w:style>
  <w:style w:type="paragraph" w:styleId="ListParagraph">
    <w:name w:val="List Paragraph"/>
    <w:basedOn w:val="Normal"/>
    <w:uiPriority w:val="34"/>
    <w:qFormat/>
    <w:rsid w:val="005C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8" Type="http://schemas.openxmlformats.org/officeDocument/2006/relationships/hyperlink" Target="http://dx.doi.org/10.1136/bmjgh-2019-002227" TargetMode="External"/><Relationship Id="rId3" Type="http://schemas.openxmlformats.org/officeDocument/2006/relationships/hyperlink" Target="https://mediccreview.org/a-paho-perspective-on-covid-19-in-cuba/" TargetMode="External"/><Relationship Id="rId7" Type="http://schemas.openxmlformats.org/officeDocument/2006/relationships/hyperlink" Target="https://www.who.int/news/item/04-09-2015-ebola-in-liberia-misery-and-despair-tempered-by-some-good-reasons-for-hope" TargetMode="External"/><Relationship Id="rId2" Type="http://schemas.openxmlformats.org/officeDocument/2006/relationships/hyperlink" Target="https://www.who.int/news/item/25-02-2021-el-salvador-certified-as-malaria-free-by-who#:~:text=El%20Salvador%20today%20became%20the,World%20Health%20Organization%20(WHO).&amp;text=The%20country%20has%20reported%20zero%20indigenous%20cases%20of%20the%20disease%20since%202017" TargetMode="External"/><Relationship Id="rId1" Type="http://schemas.openxmlformats.org/officeDocument/2006/relationships/hyperlink" Target="http://www.onei.gob.cu/sites/default/files/19_salud_publica_y_asistencia_social_2019_1.pdf" TargetMode="External"/><Relationship Id="rId6" Type="http://schemas.openxmlformats.org/officeDocument/2006/relationships/hyperlink" Target="https://www.who.int/news/item/12-09-2014-remarks-at-a-press-conference-cuban-government-announces-substantial-support-to-who-ebola-response" TargetMode="External"/><Relationship Id="rId5" Type="http://schemas.openxmlformats.org/officeDocument/2006/relationships/hyperlink" Target="https://mediccreview.org/a-paho-perspective-on-covid-19-in-cuba/" TargetMode="External"/><Relationship Id="rId4" Type="http://schemas.openxmlformats.org/officeDocument/2006/relationships/hyperlink" Target="https://iris.paho.org/bitstream/handle/10665.2/34905/v42e342018_eng.pdf?sequence=5&amp;isAllowed=y"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Sooyoung Kim</cp:lastModifiedBy>
  <cp:revision>21</cp:revision>
  <dcterms:created xsi:type="dcterms:W3CDTF">2021-06-23T17:14:00Z</dcterms:created>
  <dcterms:modified xsi:type="dcterms:W3CDTF">2021-06-23T20:50:00Z</dcterms:modified>
</cp:coreProperties>
</file>