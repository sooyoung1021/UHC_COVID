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7E6C6" w14:textId="2C33C654" w:rsidR="00FC6824" w:rsidRDefault="009913A0">
      <w:pPr>
        <w:rPr>
          <w:b/>
          <w:bCs/>
        </w:rPr>
      </w:pPr>
      <w:r>
        <w:rPr>
          <w:b/>
          <w:bCs/>
        </w:rPr>
        <w:t xml:space="preserve">Nigeria – Avoiding </w:t>
      </w:r>
      <w:r w:rsidR="00100494">
        <w:rPr>
          <w:b/>
          <w:bCs/>
        </w:rPr>
        <w:t>potential c</w:t>
      </w:r>
      <w:r>
        <w:rPr>
          <w:b/>
          <w:bCs/>
        </w:rPr>
        <w:t>risis by</w:t>
      </w:r>
      <w:r w:rsidR="00100494">
        <w:rPr>
          <w:b/>
          <w:bCs/>
        </w:rPr>
        <w:t xml:space="preserve"> quick government action and expanding social protection strategies</w:t>
      </w:r>
    </w:p>
    <w:p w14:paraId="0AE32E29" w14:textId="486E92A4" w:rsidR="002E33F0" w:rsidRDefault="002E33F0">
      <w:pPr>
        <w:rPr>
          <w:b/>
          <w:bCs/>
        </w:rPr>
      </w:pPr>
    </w:p>
    <w:p w14:paraId="54FC7CD0" w14:textId="72A86F4C" w:rsidR="002E33F0" w:rsidRDefault="002E33F0">
      <w:pPr>
        <w:rPr>
          <w:i/>
          <w:iCs/>
        </w:rPr>
      </w:pPr>
      <w:r>
        <w:rPr>
          <w:i/>
          <w:iCs/>
        </w:rPr>
        <w:t xml:space="preserve">Introduction </w:t>
      </w:r>
    </w:p>
    <w:p w14:paraId="3934E17F" w14:textId="177FB125" w:rsidR="008E4D4C" w:rsidRDefault="005643A6" w:rsidP="008E4D4C">
      <w:pPr>
        <w:jc w:val="both"/>
      </w:pPr>
      <w:r w:rsidRPr="00D93134">
        <w:t>Nigeria, a lower middle-income country</w:t>
      </w:r>
      <w:r w:rsidR="003D1BC9">
        <w:t xml:space="preserve"> lo</w:t>
      </w:r>
      <w:r w:rsidR="003D1BC9" w:rsidRPr="00D93134">
        <w:t>cated</w:t>
      </w:r>
      <w:r w:rsidRPr="00D93134">
        <w:t xml:space="preserve"> in West Africa regio</w:t>
      </w:r>
      <w:r w:rsidR="0086009F" w:rsidRPr="00D93134">
        <w:t>n and the most populous nation in Africa</w:t>
      </w:r>
      <w:r w:rsidR="00BD42C4">
        <w:t>,</w:t>
      </w:r>
      <w:r w:rsidR="0086009F" w:rsidRPr="00D93134">
        <w:t xml:space="preserve"> was one of 13 countries identified by the WHO as a high-risk priority zone for proactive surveillance, detection and containment of the spread of COVID </w:t>
      </w:r>
      <w:r w:rsidR="008602A3" w:rsidRPr="00D93134">
        <w:t>so as to not overwhelm the already vulnerable health system</w:t>
      </w:r>
      <w:r w:rsidR="003D1BC9">
        <w:fldChar w:fldCharType="begin" w:fldLock="1"/>
      </w:r>
      <w:r w:rsidR="003D1BC9">
        <w:instrText>ADDIN CSL_CITATION {"citationItems":[{"id":"ITEM-1","itemData":{"URL":"https://data.worldbank.org/country/nigeria?view=chart","accessed":{"date-parts":[["2021","6","23"]]},"author":[{"dropping-particle":"","family":"The World Bank","given":"","non-dropping-particle":"","parse-names":false,"suffix":""}],"id":"ITEM-1","issued":{"date-parts":[["0"]]},"title":"Nigeria","type":"webpage"},"uris":["http://www.mendeley.com/documents/?uuid=b60638b0-d901-426f-a239-7360fe27e772"]}],"mendeley":{"formattedCitation":"&lt;sup&gt;1&lt;/sup&gt;","plainTextFormattedCitation":"1","previouslyFormattedCitation":"&lt;sup&gt;1&lt;/sup&gt;"},"properties":{"noteIndex":0},"schema":"https://github.com/citation-style-language/schema/raw/master/csl-citation.json"}</w:instrText>
      </w:r>
      <w:r w:rsidR="003D1BC9">
        <w:fldChar w:fldCharType="separate"/>
      </w:r>
      <w:r w:rsidR="003D1BC9" w:rsidRPr="003D1BC9">
        <w:rPr>
          <w:noProof/>
          <w:vertAlign w:val="superscript"/>
        </w:rPr>
        <w:t>1</w:t>
      </w:r>
      <w:r w:rsidR="003D1BC9">
        <w:fldChar w:fldCharType="end"/>
      </w:r>
      <w:r w:rsidR="003D1BC9">
        <w:fldChar w:fldCharType="begin" w:fldLock="1"/>
      </w:r>
      <w:r w:rsidR="003D1BC9">
        <w:instrText>ADDIN CSL_CITATION {"citationItems":[{"id":"ITEM-1","itemData":{"DOI":"10.7189/JOGH.10.020399","ISSN":"20472986","PMID":"33274062","author":[{"dropping-particle":"","family":"Dan-Nwafor","given":"Chioma","non-dropping-particle":"","parse-names":false,"suffix":""},{"dropping-particle":"","family":"Ochu","given":"Chinwe Lucia","non-dropping-particle":"","parse-names":false,"suffix":""},{"dropping-particle":"","family":"Elimian","given":"Kelly","non-dropping-particle":"","parse-names":false,"suffix":""},{"dropping-particle":"","family":"Oladejo","given":"John","non-dropping-particle":"","parse-names":false,"suffix":""},{"dropping-particle":"","family":"Ilori","given":"Elsie","non-dropping-particle":"","parse-names":false,"suffix":""},{"dropping-particle":"","family":"Umeokonkwo","given":"Chukwuma","non-dropping-particle":"","parse-names":false,"suffix":""},{"dropping-particle":"","family":"Steinhardt","given":"Laura","non-dropping-particle":"","parse-names":false,"suffix":""},{"dropping-particle":"","family":"Igumbor","given":"Ehimario","non-dropping-particle":"","parse-names":false,"suffix":""},{"dropping-particle":"","family":"Wagai","given":"John","non-dropping-particle":"","parse-names":false,"suffix":""},{"dropping-particle":"","family":"Okwor","given":"Tochi","non-dropping-particle":"","parse-names":false,"suffix":""},{"dropping-particle":"","family":"Aderinola","given":"Olaolu","non-dropping-particle":"","parse-names":false,"suffix":""},{"dropping-particle":"","family":"Mba","given":"Nwando","non-dropping-particle":"","parse-names":false,"suffix":""},{"dropping-particle":"","family":"Hassan","given":"Assad","non-dropping-particle":"","parse-names":false,"suffix":""},{"dropping-particle":"","family":"Dalhat","given":"Mahmood","non-dropping-particle":"","parse-names":false,"suffix":""},{"dropping-particle":"","family":"Jinadu","given":"Kola","non-dropping-particle":"","parse-names":false,"suffix":""},{"dropping-particle":"","family":"Badaru","given":"Sikiru","non-dropping-particle":"","parse-names":false,"suffix":""},{"dropping-particle":"","family":"Arinze","given":"Chinedu","non-dropping-particle":"","parse-names":false,"suffix":""},{"dropping-particle":"","family":"Jafiya","given":"Abubakar","non-dropping-particle":"","parse-names":false,"suffix":""},{"dropping-particle":"","family":"Disu","given":"Yahya","non-dropping-particle":"","parse-names":false,"suffix":""},{"dropping-particle":"","family":"Saleh","given":"Fatima","non-dropping-particle":"","parse-names":false,"suffix":""},{"dropping-particle":"","family":"Abubakar","given":"Anwar","non-dropping-particle":"","parse-names":false,"suffix":""},{"dropping-particle":"","family":"Obiekea","given":"Celestina","non-dropping-particle":"","parse-names":false,"suffix":""},{"dropping-particle":"","family":"Yinka-Ogunleye","given":"Adesola","non-dropping-particle":"","parse-names":false,"suffix":""},{"dropping-particle":"","family":"Naidoo","given":"Dhamari","non-dropping-particle":"","parse-names":false,"suffix":""},{"dropping-particle":"","family":"Namara","given":"Geoffrey","non-dropping-particle":"","parse-names":false,"suffix":""},{"dropping-particle":"","family":"Muhammad","given":"Saleh","non-dropping-particle":"","parse-names":false,"suffix":""},{"dropping-particle":"","family":"Ipadeola","given":"Oladipupo","non-dropping-particle":"","parse-names":false,"suffix":""},{"dropping-particle":"","family":"Ofoegbunam","given":"Chinenye","non-dropping-particle":"","parse-names":false,"suffix":""},{"dropping-particle":"","family":"Ogunbode","given":"Oladipo","non-dropping-particle":"","parse-names":false,"suffix":""},{"dropping-particle":"","family":"Akatobi","given":"Charles","non-dropping-particle":"","parse-names":false,"suffix":""},{"dropping-particle":"","family":"Alagi","given":"Matthias","non-dropping-particle":"","parse-names":false,"suffix":""},{"dropping-particle":"","family":"Yashe","given":"Rimamdeyati","non-dropping-particle":"","parse-names":false,"suffix":""},{"dropping-particle":"","family":"Crawford","given":"Emily","non-dropping-particle":"","parse-names":false,"suffix":""},{"dropping-particle":"","family":"Okunro-made","given":"Oyeladun","non-dropping-particle":"","parse-names":false,"suffix":""},{"dropping-particle":"","family":"Aniaku","given":"Everistus","non-dropping-particle":"","parse-names":false,"suffix":""},{"dropping-particle":"","family":"Mba","given":"Sandra","non-dropping-particle":"","parse-names":false,"suffix":""},{"dropping-particle":"","family":"Agogo","given":"Emmanuel","non-dropping-particle":"","parse-names":false,"suffix":""},{"dropping-particle":"","family":"Olugbile","given":"Michael","non-dropping-particle":"","parse-names":false,"suffix":""},{"dropping-particle":"","family":"Eneh","given":"Chibuzo","non-dropping-particle":"","parse-names":false,"suffix":""},{"dropping-particle":"","family":"Ahumibe","given":"Anthony","non-dropping-particle":"","parse-names":false,"suffix":""},{"dropping-particle":"","family":"Nwachukwu","given":"William","non-dropping-particle":"","parse-names":false,"suffix":""},{"dropping-particle":"","family":"Ibekwe","given":"Priscilla","non-dropping-particle":"","parse-names":false,"suffix":""},{"dropping-particle":"","family":"Adejoro","given":"Ope Oluwa","non-dropping-particle":"","parse-names":false,"suffix":""},{"dropping-particle":"","family":"Ukponu","given":"Winifred","non-dropping-particle":"","parse-names":false,"suffix":""},{"dropping-particle":"","family":"Olayinka","given":"Adebola","non-dropping-particle":"","parse-names":false,"suffix":""},{"dropping-particle":"","family":"Okudo","given":"Ifeanyi","non-dropping-particle":"","parse-names":false,"suffix":""},{"dropping-particle":"","family":"Aruna","given":"Olusola","non-dropping-particle":"","parse-names":false,"suffix":""},{"dropping-particle":"","family":"Yusuf","given":"Fatima","non-dropping-particle":"","parse-names":false,"suffix":""},{"dropping-particle":"","family":"Alex-Okoh","given":"Morenike","non-dropping-particle":"","parse-names":false,"suffix":""},{"dropping-particle":"","family":"Fawole","given":"Temidayo","non-dropping-particle":"","parse-names":false,"suffix":""},{"dropping-particle":"","family":"Alaka","given":"Akeem","non-dropping-particle":"","parse-names":false,"suffix":""},{"dropping-particle":"","family":"Muntari","given":"Hassan","non-dropping-particle":"","parse-names":false,"suffix":""},{"dropping-particle":"","family":"Yennan","given":"Sebastian","non-dropping-particle":"","parse-names":false,"suffix":""},{"dropping-particle":"","family":"Atteh","given":"Rhoda","non-dropping-particle":"","parse-names":false,"suffix":""},{"dropping-particle":"","family":"Balogun","given":"Muhammad","non-dropping-particle":"","parse-names":false,"suffix":""},{"dropping-particle":"","family":"Waziri","given":"Ndadilnasiya","non-dropping-particle":"","parse-names":false,"suffix":""},{"dropping-particle":"","family":"Ogunniyi","given":"Abiodun","non-dropping-particle":"","parse-names":false,"suffix":""},{"dropping-particle":"","family":"Ebhodaghe","given":"Blessing","non-dropping-particle":"","parse-names":false,"suffix":""},{"dropping-particle":"","family":"Lokossou","given":"Virgile","non-dropping-particle":"","parse-names":false,"suffix":""},{"dropping-particle":"","family":"Abudulaziz","given":"Mohammed","non-dropping-particle":"","parse-names":false,"suffix":""},{"dropping-particle":"","family":"Adebiyi","given":"Bimpe","non-dropping-particle":"","parse-names":false,"suffix":""},{"dropping-particle":"","family":"Abayomi","given":"Akin","non-dropping-particle":"","parse-names":false,"suffix":""},{"dropping-particle":"","family":"Abudus-Salam","given":"Ismail","non-dropping-particle":"","parse-names":false,"suffix":""},{"dropping-particle":"","family":"Omilabu","given":"Sunday","non-dropping-particle":"","parse-names":false,"suffix":""},{"dropping-particle":"","family":"Lawal","given":"Lukman","non-dropping-particle":"","parse-names":false,"suffix":""},{"dropping-particle":"","family":"Kawu","given":"Mohammed","non-dropping-particle":"","parse-names":false,"suffix":""},{"dropping-particle":"","family":"Muhammad","given":"Basheer","non-dropping-particle":"","parse-names":false,"suffix":""},{"dropping-particle":"","family":"Tsanyawa","given":"Aminu","non-dropping-particle":"","parse-names":false,"suffix":""},{"dropping-particle":"","family":"Soyinka","given":"Festus","non-dropping-particle":"","parse-names":false,"suffix":""},{"dropping-particle":"","family":"Coker","given":"Tomi","non-dropping-particle":"","parse-names":false,"suffix":""},{"dropping-particle":"","family":"Alabi","given":"Olaniran","non-dropping-particle":"","parse-names":false,"suffix":""},{"dropping-particle":"","family":"Joannis","given":"Tony","non-dropping-particle":"","parse-names":false,"suffix":""},{"dropping-particle":"","family":"Dalhatu","given":"Ibrahim","non-dropping-particle":"","parse-names":false,"suffix":""},{"dropping-particle":"","family":"Swaminathan","given":"Mahesh","non-dropping-particle":"","parse-names":false,"suffix":""},{"dropping-particle":"","family":"Salako","given":"Babatunde","non-dropping-particle":"","parse-names":false,"suffix":""},{"dropping-particle":"","family":"Abubakar","given":"Ibrahim","non-dropping-particle":"","parse-names":false,"suffix":""},{"dropping-particle":"","family":"Fiona","given":"Braka","non-dropping-particle":"","parse-names":false,"suffix":""},{"dropping-particle":"","family":"Nguku","given":"Patrick","non-dropping-particle":"","parse-names":false,"suffix":""},{"dropping-particle":"","family":"H-Aliyu","given":"Sani","non-dropping-particle":"","parse-names":false,"suffix":""},{"dropping-particle":"","family":"Ihekweazu","given":"Chikwe","non-dropping-particle":"","parse-names":false,"suffix":""}],"container-title":"Journal of Global Health","id":"ITEM-1","issue":"2","issued":{"date-parts":[["2020"]]},"title":"Nigeria's public health response to the COVID-19 pandemic: January to May 2020","type":"article-journal","volume":"10"},"uris":["http://www.mendeley.com/documents/?uuid=a774b119-0fa0-47ea-bdab-a35ae29e2359"]}],"mendeley":{"formattedCitation":"&lt;sup&gt;2&lt;/sup&gt;","plainTextFormattedCitation":"2","previouslyFormattedCitation":"&lt;sup&gt;2&lt;/sup&gt;"},"properties":{"noteIndex":0},"schema":"https://github.com/citation-style-language/schema/raw/master/csl-citation.json"}</w:instrText>
      </w:r>
      <w:r w:rsidR="003D1BC9">
        <w:fldChar w:fldCharType="separate"/>
      </w:r>
      <w:r w:rsidR="003D1BC9" w:rsidRPr="003D1BC9">
        <w:rPr>
          <w:noProof/>
          <w:vertAlign w:val="superscript"/>
        </w:rPr>
        <w:t>2</w:t>
      </w:r>
      <w:r w:rsidR="003D1BC9">
        <w:fldChar w:fldCharType="end"/>
      </w:r>
      <w:r w:rsidR="008602A3" w:rsidRPr="00D93134">
        <w:t>.</w:t>
      </w:r>
      <w:r w:rsidR="00672078" w:rsidRPr="00D93134">
        <w:t xml:space="preserve"> </w:t>
      </w:r>
      <w:r w:rsidR="00947162" w:rsidRPr="00D93134">
        <w:t xml:space="preserve">In December 2020, </w:t>
      </w:r>
      <w:r w:rsidRPr="00D93134">
        <w:t>Nigeria had the second-highest number of confirmed COVID-19 cases in Africa and accounted for 7% of all confirmed cases on the continent</w:t>
      </w:r>
      <w:r w:rsidR="003D1BC9">
        <w:fldChar w:fldCharType="begin" w:fldLock="1"/>
      </w:r>
      <w:r w:rsidR="003D1BC9">
        <w:instrText>ADDIN CSL_CITATION {"citationItems":[{"id":"ITEM-1","itemData":{"DOI":"10.7189/JOGH.10.020399","ISSN":"20472986","PMID":"33274062","author":[{"dropping-particle":"","family":"Dan-Nwafor","given":"Chioma","non-dropping-particle":"","parse-names":false,"suffix":""},{"dropping-particle":"","family":"Ochu","given":"Chinwe Lucia","non-dropping-particle":"","parse-names":false,"suffix":""},{"dropping-particle":"","family":"Elimian","given":"Kelly","non-dropping-particle":"","parse-names":false,"suffix":""},{"dropping-particle":"","family":"Oladejo","given":"John","non-dropping-particle":"","parse-names":false,"suffix":""},{"dropping-particle":"","family":"Ilori","given":"Elsie","non-dropping-particle":"","parse-names":false,"suffix":""},{"dropping-particle":"","family":"Umeokonkwo","given":"Chukwuma","non-dropping-particle":"","parse-names":false,"suffix":""},{"dropping-particle":"","family":"Steinhardt","given":"Laura","non-dropping-particle":"","parse-names":false,"suffix":""},{"dropping-particle":"","family":"Igumbor","given":"Ehimario","non-dropping-particle":"","parse-names":false,"suffix":""},{"dropping-particle":"","family":"Wagai","given":"John","non-dropping-particle":"","parse-names":false,"suffix":""},{"dropping-particle":"","family":"Okwor","given":"Tochi","non-dropping-particle":"","parse-names":false,"suffix":""},{"dropping-particle":"","family":"Aderinola","given":"Olaolu","non-dropping-particle":"","parse-names":false,"suffix":""},{"dropping-particle":"","family":"Mba","given":"Nwando","non-dropping-particle":"","parse-names":false,"suffix":""},{"dropping-particle":"","family":"Hassan","given":"Assad","non-dropping-particle":"","parse-names":false,"suffix":""},{"dropping-particle":"","family":"Dalhat","given":"Mahmood","non-dropping-particle":"","parse-names":false,"suffix":""},{"dropping-particle":"","family":"Jinadu","given":"Kola","non-dropping-particle":"","parse-names":false,"suffix":""},{"dropping-particle":"","family":"Badaru","given":"Sikiru","non-dropping-particle":"","parse-names":false,"suffix":""},{"dropping-particle":"","family":"Arinze","given":"Chinedu","non-dropping-particle":"","parse-names":false,"suffix":""},{"dropping-particle":"","family":"Jafiya","given":"Abubakar","non-dropping-particle":"","parse-names":false,"suffix":""},{"dropping-particle":"","family":"Disu","given":"Yahya","non-dropping-particle":"","parse-names":false,"suffix":""},{"dropping-particle":"","family":"Saleh","given":"Fatima","non-dropping-particle":"","parse-names":false,"suffix":""},{"dropping-particle":"","family":"Abubakar","given":"Anwar","non-dropping-particle":"","parse-names":false,"suffix":""},{"dropping-particle":"","family":"Obiekea","given":"Celestina","non-dropping-particle":"","parse-names":false,"suffix":""},{"dropping-particle":"","family":"Yinka-Ogunleye","given":"Adesola","non-dropping-particle":"","parse-names":false,"suffix":""},{"dropping-particle":"","family":"Naidoo","given":"Dhamari","non-dropping-particle":"","parse-names":false,"suffix":""},{"dropping-particle":"","family":"Namara","given":"Geoffrey","non-dropping-particle":"","parse-names":false,"suffix":""},{"dropping-particle":"","family":"Muhammad","given":"Saleh","non-dropping-particle":"","parse-names":false,"suffix":""},{"dropping-particle":"","family":"Ipadeola","given":"Oladipupo","non-dropping-particle":"","parse-names":false,"suffix":""},{"dropping-particle":"","family":"Ofoegbunam","given":"Chinenye","non-dropping-particle":"","parse-names":false,"suffix":""},{"dropping-particle":"","family":"Ogunbode","given":"Oladipo","non-dropping-particle":"","parse-names":false,"suffix":""},{"dropping-particle":"","family":"Akatobi","given":"Charles","non-dropping-particle":"","parse-names":false,"suffix":""},{"dropping-particle":"","family":"Alagi","given":"Matthias","non-dropping-particle":"","parse-names":false,"suffix":""},{"dropping-particle":"","family":"Yashe","given":"Rimamdeyati","non-dropping-particle":"","parse-names":false,"suffix":""},{"dropping-particle":"","family":"Crawford","given":"Emily","non-dropping-particle":"","parse-names":false,"suffix":""},{"dropping-particle":"","family":"Okunro-made","given":"Oyeladun","non-dropping-particle":"","parse-names":false,"suffix":""},{"dropping-particle":"","family":"Aniaku","given":"Everistus","non-dropping-particle":"","parse-names":false,"suffix":""},{"dropping-particle":"","family":"Mba","given":"Sandra","non-dropping-particle":"","parse-names":false,"suffix":""},{"dropping-particle":"","family":"Agogo","given":"Emmanuel","non-dropping-particle":"","parse-names":false,"suffix":""},{"dropping-particle":"","family":"Olugbile","given":"Michael","non-dropping-particle":"","parse-names":false,"suffix":""},{"dropping-particle":"","family":"Eneh","given":"Chibuzo","non-dropping-particle":"","parse-names":false,"suffix":""},{"dropping-particle":"","family":"Ahumibe","given":"Anthony","non-dropping-particle":"","parse-names":false,"suffix":""},{"dropping-particle":"","family":"Nwachukwu","given":"William","non-dropping-particle":"","parse-names":false,"suffix":""},{"dropping-particle":"","family":"Ibekwe","given":"Priscilla","non-dropping-particle":"","parse-names":false,"suffix":""},{"dropping-particle":"","family":"Adejoro","given":"Ope Oluwa","non-dropping-particle":"","parse-names":false,"suffix":""},{"dropping-particle":"","family":"Ukponu","given":"Winifred","non-dropping-particle":"","parse-names":false,"suffix":""},{"dropping-particle":"","family":"Olayinka","given":"Adebola","non-dropping-particle":"","parse-names":false,"suffix":""},{"dropping-particle":"","family":"Okudo","given":"Ifeanyi","non-dropping-particle":"","parse-names":false,"suffix":""},{"dropping-particle":"","family":"Aruna","given":"Olusola","non-dropping-particle":"","parse-names":false,"suffix":""},{"dropping-particle":"","family":"Yusuf","given":"Fatima","non-dropping-particle":"","parse-names":false,"suffix":""},{"dropping-particle":"","family":"Alex-Okoh","given":"Morenike","non-dropping-particle":"","parse-names":false,"suffix":""},{"dropping-particle":"","family":"Fawole","given":"Temidayo","non-dropping-particle":"","parse-names":false,"suffix":""},{"dropping-particle":"","family":"Alaka","given":"Akeem","non-dropping-particle":"","parse-names":false,"suffix":""},{"dropping-particle":"","family":"Muntari","given":"Hassan","non-dropping-particle":"","parse-names":false,"suffix":""},{"dropping-particle":"","family":"Yennan","given":"Sebastian","non-dropping-particle":"","parse-names":false,"suffix":""},{"dropping-particle":"","family":"Atteh","given":"Rhoda","non-dropping-particle":"","parse-names":false,"suffix":""},{"dropping-particle":"","family":"Balogun","given":"Muhammad","non-dropping-particle":"","parse-names":false,"suffix":""},{"dropping-particle":"","family":"Waziri","given":"Ndadilnasiya","non-dropping-particle":"","parse-names":false,"suffix":""},{"dropping-particle":"","family":"Ogunniyi","given":"Abiodun","non-dropping-particle":"","parse-names":false,"suffix":""},{"dropping-particle":"","family":"Ebhodaghe","given":"Blessing","non-dropping-particle":"","parse-names":false,"suffix":""},{"dropping-particle":"","family":"Lokossou","given":"Virgile","non-dropping-particle":"","parse-names":false,"suffix":""},{"dropping-particle":"","family":"Abudulaziz","given":"Mohammed","non-dropping-particle":"","parse-names":false,"suffix":""},{"dropping-particle":"","family":"Adebiyi","given":"Bimpe","non-dropping-particle":"","parse-names":false,"suffix":""},{"dropping-particle":"","family":"Abayomi","given":"Akin","non-dropping-particle":"","parse-names":false,"suffix":""},{"dropping-particle":"","family":"Abudus-Salam","given":"Ismail","non-dropping-particle":"","parse-names":false,"suffix":""},{"dropping-particle":"","family":"Omilabu","given":"Sunday","non-dropping-particle":"","parse-names":false,"suffix":""},{"dropping-particle":"","family":"Lawal","given":"Lukman","non-dropping-particle":"","parse-names":false,"suffix":""},{"dropping-particle":"","family":"Kawu","given":"Mohammed","non-dropping-particle":"","parse-names":false,"suffix":""},{"dropping-particle":"","family":"Muhammad","given":"Basheer","non-dropping-particle":"","parse-names":false,"suffix":""},{"dropping-particle":"","family":"Tsanyawa","given":"Aminu","non-dropping-particle":"","parse-names":false,"suffix":""},{"dropping-particle":"","family":"Soyinka","given":"Festus","non-dropping-particle":"","parse-names":false,"suffix":""},{"dropping-particle":"","family":"Coker","given":"Tomi","non-dropping-particle":"","parse-names":false,"suffix":""},{"dropping-particle":"","family":"Alabi","given":"Olaniran","non-dropping-particle":"","parse-names":false,"suffix":""},{"dropping-particle":"","family":"Joannis","given":"Tony","non-dropping-particle":"","parse-names":false,"suffix":""},{"dropping-particle":"","family":"Dalhatu","given":"Ibrahim","non-dropping-particle":"","parse-names":false,"suffix":""},{"dropping-particle":"","family":"Swaminathan","given":"Mahesh","non-dropping-particle":"","parse-names":false,"suffix":""},{"dropping-particle":"","family":"Salako","given":"Babatunde","non-dropping-particle":"","parse-names":false,"suffix":""},{"dropping-particle":"","family":"Abubakar","given":"Ibrahim","non-dropping-particle":"","parse-names":false,"suffix":""},{"dropping-particle":"","family":"Fiona","given":"Braka","non-dropping-particle":"","parse-names":false,"suffix":""},{"dropping-particle":"","family":"Nguku","given":"Patrick","non-dropping-particle":"","parse-names":false,"suffix":""},{"dropping-particle":"","family":"H-Aliyu","given":"Sani","non-dropping-particle":"","parse-names":false,"suffix":""},{"dropping-particle":"","family":"Ihekweazu","given":"Chikwe","non-dropping-particle":"","parse-names":false,"suffix":""}],"container-title":"Journal of Global Health","id":"ITEM-1","issue":"2","issued":{"date-parts":[["2020"]]},"title":"Nigeria's public health response to the COVID-19 pandemic: January to May 2020","type":"article-journal","volume":"10"},"uris":["http://www.mendeley.com/documents/?uuid=a774b119-0fa0-47ea-bdab-a35ae29e2359"]}],"mendeley":{"formattedCitation":"&lt;sup&gt;2&lt;/sup&gt;","plainTextFormattedCitation":"2","previouslyFormattedCitation":"&lt;sup&gt;2&lt;/sup&gt;"},"properties":{"noteIndex":0},"schema":"https://github.com/citation-style-language/schema/raw/master/csl-citation.json"}</w:instrText>
      </w:r>
      <w:r w:rsidR="003D1BC9">
        <w:fldChar w:fldCharType="separate"/>
      </w:r>
      <w:r w:rsidR="003D1BC9" w:rsidRPr="003D1BC9">
        <w:rPr>
          <w:noProof/>
          <w:vertAlign w:val="superscript"/>
        </w:rPr>
        <w:t>2</w:t>
      </w:r>
      <w:r w:rsidR="003D1BC9">
        <w:fldChar w:fldCharType="end"/>
      </w:r>
      <w:r w:rsidRPr="00D93134">
        <w:t xml:space="preserve">.  As of May 24, 2021, Nigeria has reported 166,061 confirmed cases of </w:t>
      </w:r>
      <w:r w:rsidR="00293BDE">
        <w:t>the novel coronavirus</w:t>
      </w:r>
      <w:r w:rsidRPr="00D93134">
        <w:t>, placing it at the 8</w:t>
      </w:r>
      <w:r w:rsidRPr="00D93134">
        <w:rPr>
          <w:vertAlign w:val="superscript"/>
        </w:rPr>
        <w:t>th</w:t>
      </w:r>
      <w:r w:rsidRPr="00D93134">
        <w:t xml:space="preserve"> highest number of cases in Africa and making up 3.45% of all confirmed cases on the continent to date</w:t>
      </w:r>
      <w:r w:rsidR="00C96795">
        <w:fldChar w:fldCharType="begin" w:fldLock="1"/>
      </w:r>
      <w:r w:rsidR="00E87A1F">
        <w:instrText>ADDIN CSL_CITATION {"citationItems":[{"id":"ITEM-1","itemData":{"author":[{"dropping-particle":"","family":"Galal","given":"Saifaddin","non-dropping-particle":"","parse-names":false,"suffix":""}],"container-title":"Statista","id":"ITEM-1","issued":{"date-parts":[["0"]]},"title":"Coronavirus cases in Africa as of June 22, 2021, by country","type":"webpage"},"uris":["http://www.mendeley.com/documents/?uuid=d0912da9-ace2-4f77-b76d-893a75e71b12"]}],"mendeley":{"formattedCitation":"&lt;sup&gt;3&lt;/sup&gt;","plainTextFormattedCitation":"3","previouslyFormattedCitation":"&lt;sup&gt;3&lt;/sup&gt;"},"properties":{"noteIndex":0},"schema":"https://github.com/citation-style-language/schema/raw/master/csl-citation.json"}</w:instrText>
      </w:r>
      <w:r w:rsidR="00C96795">
        <w:fldChar w:fldCharType="separate"/>
      </w:r>
      <w:r w:rsidR="00C96795" w:rsidRPr="00C96795">
        <w:rPr>
          <w:noProof/>
          <w:vertAlign w:val="superscript"/>
        </w:rPr>
        <w:t>3</w:t>
      </w:r>
      <w:r w:rsidR="00C96795">
        <w:fldChar w:fldCharType="end"/>
      </w:r>
      <w:r w:rsidRPr="00D93134">
        <w:t xml:space="preserve">. While the number of cases </w:t>
      </w:r>
      <w:r w:rsidR="0086009F" w:rsidRPr="00D93134">
        <w:t>is undeniably high</w:t>
      </w:r>
      <w:r w:rsidR="005A5007" w:rsidRPr="00D93134">
        <w:t xml:space="preserve"> and is likely an underestimation due to limited testing in some </w:t>
      </w:r>
      <w:r w:rsidR="00010E5B" w:rsidRPr="00D93134">
        <w:t xml:space="preserve">communities, Nigeria faced a potentially devastating COVID-19 outbreak due to several factors, </w:t>
      </w:r>
      <w:r w:rsidR="006538D1" w:rsidRPr="00D93134">
        <w:t xml:space="preserve">including high population density in urban slums, </w:t>
      </w:r>
      <w:r w:rsidR="00D91A19" w:rsidRPr="00D93134">
        <w:t xml:space="preserve">large numbers of internally displaced people (IDP) due to the presence of Boko Haram, prevalence of other infectious diseases </w:t>
      </w:r>
      <w:r w:rsidR="00D93134" w:rsidRPr="00D93134">
        <w:t>and noncommunicable diseases which puts the population at an increased risk of serious illness as a result of COVID-19 infection</w:t>
      </w:r>
      <w:r w:rsidR="00D93134">
        <w:t xml:space="preserve"> and overall weak health infrastructure</w:t>
      </w:r>
      <w:r w:rsidR="00E87A1F">
        <w:fldChar w:fldCharType="begin" w:fldLock="1"/>
      </w:r>
      <w:r w:rsidR="006E49AF">
        <w:instrText>ADDIN CSL_CITATION {"citationItems":[{"id":"ITEM-1","itemData":{"DOI":"10.3390/challe11020022","ISSN":"2078-1547","abstract":"Coronavirus disease 2019 (COVID-19) is a novel disease pandemic that emerged in late 2019 in China, and later spread to other parts of the world, including Nigeria. This review analyzes the preparedness of Nigeria to the COVID-19 pandemic and recommends strategies that could be useful in controlling the disease. Published articles on COVID-19 worldwide, socioeconomic and disease status and preparedness to COVID-19 in Africa and Nigeria, were retrieved from databases such as Pubmed, MEDLINE, Scopus, Web of Knowledge and Google search engine. Nigeria is the most populous black nation in the world, and is one of the largest crude oil producers in the world. However, its healthcare system is dilapidated and weak, due to years of neglect and widespread corruption. As a result, Nigeria is vulnerable to COVID-19, as evidenced by the current geographical distribution of the disease in its population. Many socioeconomic factors could potentially facilitate the spread of COVID-19 in Nigeria. This could lead to a high caseload in the country, which could overwhelm the health care system. The application of social distancing, personal hygiene, especially hand hygiene and mask-wearing, as practiced in many countries, has proven to be effective to reduce the spread of COVID-19. In Nigeria, social distancing, in many instances, may be impracticable, given its large population, and a high density of people living in crowded conditions like slums and camps. Moreover, there is a sizeable population of internally displaced people, due to the attack by Boko Haram fighters in Northern Nigeria, and herdsmen in Southern Nigeria. The implementation of these measures is likely to be a great challenge. Nigeria has announced a complete lockdown for the containment of COVD-19, but its implementation and efficacy are doubtful, due to the same reasons previously mentioned.","author":[{"dropping-particle":"","family":"Anyanwu","given":"Madubuike Umunna","non-dropping-particle":"","parse-names":false,"suffix":""},{"dropping-particle":"","family":"Festus","given":"Ishmael Jaja","non-dropping-particle":"","parse-names":false,"suffix":""},{"dropping-particle":"","family":"Nwobi","given":"Obichukwu Chisom","non-dropping-particle":"","parse-names":false,"suffix":""},{"dropping-particle":"","family":"Jaja","given":"Chinwe-Juliana Iwu","non-dropping-particle":"","parse-names":false,"suffix":""},{"dropping-particle":"","family":"Oguttu","given":"James Wabwire","non-dropping-particle":"","parse-names":false,"suffix":""}],"container-title":"Challenges","id":"ITEM-1","issue":"2","issued":{"date-parts":[["2020"]]},"page":"22","title":"A Perspective on Nigeria’s Preparedness, Response and Challenges to Mitigating the Spread of COVID-19","type":"article-journal","volume":"11"},"uris":["http://www.mendeley.com/documents/?uuid=019c8169-5bbb-44f5-83e3-0689797b9a0d"]}],"mendeley":{"formattedCitation":"&lt;sup&gt;4&lt;/sup&gt;","plainTextFormattedCitation":"4","previouslyFormattedCitation":"&lt;sup&gt;4&lt;/sup&gt;"},"properties":{"noteIndex":0},"schema":"https://github.com/citation-style-language/schema/raw/master/csl-citation.json"}</w:instrText>
      </w:r>
      <w:r w:rsidR="00E87A1F">
        <w:fldChar w:fldCharType="separate"/>
      </w:r>
      <w:r w:rsidR="00E87A1F" w:rsidRPr="00E87A1F">
        <w:rPr>
          <w:noProof/>
          <w:vertAlign w:val="superscript"/>
        </w:rPr>
        <w:t>4</w:t>
      </w:r>
      <w:r w:rsidR="00E87A1F">
        <w:fldChar w:fldCharType="end"/>
      </w:r>
      <w:r w:rsidR="006E49AF">
        <w:t>.</w:t>
      </w:r>
      <w:r w:rsidR="00D93134" w:rsidRPr="00D93134">
        <w:t xml:space="preserve"> </w:t>
      </w:r>
      <w:r w:rsidR="008E4D4C">
        <w:t>However, Nigeria has managed to mitigate what could have been the catastrophic impact of the pandemic by taking swift and aggressive action</w:t>
      </w:r>
      <w:r w:rsidR="00775744">
        <w:t xml:space="preserve"> and importantly, implementing social protection mechanisms to ease the socioeconomic impact of COVID-19 mitigation </w:t>
      </w:r>
      <w:r w:rsidR="00D12343">
        <w:t>efforts</w:t>
      </w:r>
      <w:r w:rsidR="008E4D4C">
        <w:t>.</w:t>
      </w:r>
      <w:r w:rsidR="004C3EB1">
        <w:t xml:space="preserve"> </w:t>
      </w:r>
    </w:p>
    <w:p w14:paraId="22B29848" w14:textId="3888CE95" w:rsidR="004C3EB1" w:rsidRDefault="004C3EB1" w:rsidP="008E4D4C">
      <w:pPr>
        <w:jc w:val="both"/>
      </w:pPr>
    </w:p>
    <w:p w14:paraId="1245866B" w14:textId="56434492" w:rsidR="00D93134" w:rsidRPr="00D93134" w:rsidRDefault="004C3EB1" w:rsidP="00D93134">
      <w:pPr>
        <w:jc w:val="both"/>
      </w:pPr>
      <w:r>
        <w:t xml:space="preserve">While progress towards </w:t>
      </w:r>
      <w:ins w:id="0" w:author="Sooyoung Kim" w:date="2021-06-25T13:36:00Z">
        <w:r w:rsidR="0007233B">
          <w:t>SDG-</w:t>
        </w:r>
      </w:ins>
      <w:ins w:id="1" w:author="Sooyoung Kim" w:date="2021-06-25T13:37:00Z">
        <w:r w:rsidR="0007233B">
          <w:t xml:space="preserve">3 target and </w:t>
        </w:r>
      </w:ins>
      <w:r>
        <w:t xml:space="preserve">UHC has certainly been made in Nigeria, </w:t>
      </w:r>
      <w:ins w:id="2" w:author="Sooyoung Kim" w:date="2021-06-25T13:36:00Z">
        <w:r w:rsidR="0007233B">
          <w:t xml:space="preserve">as shown in figure XX, </w:t>
        </w:r>
      </w:ins>
      <w:r>
        <w:t xml:space="preserve">there has not been adequate focus and investment and therefore the health system remains vulnerable and UHC has not been a driving force behind the country’s </w:t>
      </w:r>
      <w:r w:rsidR="0050757A">
        <w:t>COVID-19 response. Rather, taking early action,</w:t>
      </w:r>
      <w:r w:rsidR="00F83B97">
        <w:t xml:space="preserve"> implementing social protection measures,</w:t>
      </w:r>
      <w:r w:rsidR="0050757A">
        <w:t xml:space="preserve"> leveraging existing epidemic preparedness and experience and robust support from WHO and other agencies have likely slowed the rate of transmission</w:t>
      </w:r>
      <w:r w:rsidR="006E49AF">
        <w:fldChar w:fldCharType="begin" w:fldLock="1"/>
      </w:r>
      <w:r w:rsidR="006E49AF">
        <w:instrText>ADDIN CSL_CITATION {"citationItems":[{"id":"ITEM-1","itemData":{"DOI":"10.7189/JOGH.10.020399","ISSN":"20472986","PMID":"33274062","author":[{"dropping-particle":"","family":"Dan-Nwafor","given":"Chioma","non-dropping-particle":"","parse-names":false,"suffix":""},{"dropping-particle":"","family":"Ochu","given":"Chinwe Lucia","non-dropping-particle":"","parse-names":false,"suffix":""},{"dropping-particle":"","family":"Elimian","given":"Kelly","non-dropping-particle":"","parse-names":false,"suffix":""},{"dropping-particle":"","family":"Oladejo","given":"John","non-dropping-particle":"","parse-names":false,"suffix":""},{"dropping-particle":"","family":"Ilori","given":"Elsie","non-dropping-particle":"","parse-names":false,"suffix":""},{"dropping-particle":"","family":"Umeokonkwo","given":"Chukwuma","non-dropping-particle":"","parse-names":false,"suffix":""},{"dropping-particle":"","family":"Steinhardt","given":"Laura","non-dropping-particle":"","parse-names":false,"suffix":""},{"dropping-particle":"","family":"Igumbor","given":"Ehimario","non-dropping-particle":"","parse-names":false,"suffix":""},{"dropping-particle":"","family":"Wagai","given":"John","non-dropping-particle":"","parse-names":false,"suffix":""},{"dropping-particle":"","family":"Okwor","given":"Tochi","non-dropping-particle":"","parse-names":false,"suffix":""},{"dropping-particle":"","family":"Aderinola","given":"Olaolu","non-dropping-particle":"","parse-names":false,"suffix":""},{"dropping-particle":"","family":"Mba","given":"Nwando","non-dropping-particle":"","parse-names":false,"suffix":""},{"dropping-particle":"","family":"Hassan","given":"Assad","non-dropping-particle":"","parse-names":false,"suffix":""},{"dropping-particle":"","family":"Dalhat","given":"Mahmood","non-dropping-particle":"","parse-names":false,"suffix":""},{"dropping-particle":"","family":"Jinadu","given":"Kola","non-dropping-particle":"","parse-names":false,"suffix":""},{"dropping-particle":"","family":"Badaru","given":"Sikiru","non-dropping-particle":"","parse-names":false,"suffix":""},{"dropping-particle":"","family":"Arinze","given":"Chinedu","non-dropping-particle":"","parse-names":false,"suffix":""},{"dropping-particle":"","family":"Jafiya","given":"Abubakar","non-dropping-particle":"","parse-names":false,"suffix":""},{"dropping-particle":"","family":"Disu","given":"Yahya","non-dropping-particle":"","parse-names":false,"suffix":""},{"dropping-particle":"","family":"Saleh","given":"Fatima","non-dropping-particle":"","parse-names":false,"suffix":""},{"dropping-particle":"","family":"Abubakar","given":"Anwar","non-dropping-particle":"","parse-names":false,"suffix":""},{"dropping-particle":"","family":"Obiekea","given":"Celestina","non-dropping-particle":"","parse-names":false,"suffix":""},{"dropping-particle":"","family":"Yinka-Ogunleye","given":"Adesola","non-dropping-particle":"","parse-names":false,"suffix":""},{"dropping-particle":"","family":"Naidoo","given":"Dhamari","non-dropping-particle":"","parse-names":false,"suffix":""},{"dropping-particle":"","family":"Namara","given":"Geoffrey","non-dropping-particle":"","parse-names":false,"suffix":""},{"dropping-particle":"","family":"Muhammad","given":"Saleh","non-dropping-particle":"","parse-names":false,"suffix":""},{"dropping-particle":"","family":"Ipadeola","given":"Oladipupo","non-dropping-particle":"","parse-names":false,"suffix":""},{"dropping-particle":"","family":"Ofoegbunam","given":"Chinenye","non-dropping-particle":"","parse-names":false,"suffix":""},{"dropping-particle":"","family":"Ogunbode","given":"Oladipo","non-dropping-particle":"","parse-names":false,"suffix":""},{"dropping-particle":"","family":"Akatobi","given":"Charles","non-dropping-particle":"","parse-names":false,"suffix":""},{"dropping-particle":"","family":"Alagi","given":"Matthias","non-dropping-particle":"","parse-names":false,"suffix":""},{"dropping-particle":"","family":"Yashe","given":"Rimamdeyati","non-dropping-particle":"","parse-names":false,"suffix":""},{"dropping-particle":"","family":"Crawford","given":"Emily","non-dropping-particle":"","parse-names":false,"suffix":""},{"dropping-particle":"","family":"Okunro-made","given":"Oyeladun","non-dropping-particle":"","parse-names":false,"suffix":""},{"dropping-particle":"","family":"Aniaku","given":"Everistus","non-dropping-particle":"","parse-names":false,"suffix":""},{"dropping-particle":"","family":"Mba","given":"Sandra","non-dropping-particle":"","parse-names":false,"suffix":""},{"dropping-particle":"","family":"Agogo","given":"Emmanuel","non-dropping-particle":"","parse-names":false,"suffix":""},{"dropping-particle":"","family":"Olugbile","given":"Michael","non-dropping-particle":"","parse-names":false,"suffix":""},{"dropping-particle":"","family":"Eneh","given":"Chibuzo","non-dropping-particle":"","parse-names":false,"suffix":""},{"dropping-particle":"","family":"Ahumibe","given":"Anthony","non-dropping-particle":"","parse-names":false,"suffix":""},{"dropping-particle":"","family":"Nwachukwu","given":"William","non-dropping-particle":"","parse-names":false,"suffix":""},{"dropping-particle":"","family":"Ibekwe","given":"Priscilla","non-dropping-particle":"","parse-names":false,"suffix":""},{"dropping-particle":"","family":"Adejoro","given":"Ope Oluwa","non-dropping-particle":"","parse-names":false,"suffix":""},{"dropping-particle":"","family":"Ukponu","given":"Winifred","non-dropping-particle":"","parse-names":false,"suffix":""},{"dropping-particle":"","family":"Olayinka","given":"Adebola","non-dropping-particle":"","parse-names":false,"suffix":""},{"dropping-particle":"","family":"Okudo","given":"Ifeanyi","non-dropping-particle":"","parse-names":false,"suffix":""},{"dropping-particle":"","family":"Aruna","given":"Olusola","non-dropping-particle":"","parse-names":false,"suffix":""},{"dropping-particle":"","family":"Yusuf","given":"Fatima","non-dropping-particle":"","parse-names":false,"suffix":""},{"dropping-particle":"","family":"Alex-Okoh","given":"Morenike","non-dropping-particle":"","parse-names":false,"suffix":""},{"dropping-particle":"","family":"Fawole","given":"Temidayo","non-dropping-particle":"","parse-names":false,"suffix":""},{"dropping-particle":"","family":"Alaka","given":"Akeem","non-dropping-particle":"","parse-names":false,"suffix":""},{"dropping-particle":"","family":"Muntari","given":"Hassan","non-dropping-particle":"","parse-names":false,"suffix":""},{"dropping-particle":"","family":"Yennan","given":"Sebastian","non-dropping-particle":"","parse-names":false,"suffix":""},{"dropping-particle":"","family":"Atteh","given":"Rhoda","non-dropping-particle":"","parse-names":false,"suffix":""},{"dropping-particle":"","family":"Balogun","given":"Muhammad","non-dropping-particle":"","parse-names":false,"suffix":""},{"dropping-particle":"","family":"Waziri","given":"Ndadilnasiya","non-dropping-particle":"","parse-names":false,"suffix":""},{"dropping-particle":"","family":"Ogunniyi","given":"Abiodun","non-dropping-particle":"","parse-names":false,"suffix":""},{"dropping-particle":"","family":"Ebhodaghe","given":"Blessing","non-dropping-particle":"","parse-names":false,"suffix":""},{"dropping-particle":"","family":"Lokossou","given":"Virgile","non-dropping-particle":"","parse-names":false,"suffix":""},{"dropping-particle":"","family":"Abudulaziz","given":"Mohammed","non-dropping-particle":"","parse-names":false,"suffix":""},{"dropping-particle":"","family":"Adebiyi","given":"Bimpe","non-dropping-particle":"","parse-names":false,"suffix":""},{"dropping-particle":"","family":"Abayomi","given":"Akin","non-dropping-particle":"","parse-names":false,"suffix":""},{"dropping-particle":"","family":"Abudus-Salam","given":"Ismail","non-dropping-particle":"","parse-names":false,"suffix":""},{"dropping-particle":"","family":"Omilabu","given":"Sunday","non-dropping-particle":"","parse-names":false,"suffix":""},{"dropping-particle":"","family":"Lawal","given":"Lukman","non-dropping-particle":"","parse-names":false,"suffix":""},{"dropping-particle":"","family":"Kawu","given":"Mohammed","non-dropping-particle":"","parse-names":false,"suffix":""},{"dropping-particle":"","family":"Muhammad","given":"Basheer","non-dropping-particle":"","parse-names":false,"suffix":""},{"dropping-particle":"","family":"Tsanyawa","given":"Aminu","non-dropping-particle":"","parse-names":false,"suffix":""},{"dropping-particle":"","family":"Soyinka","given":"Festus","non-dropping-particle":"","parse-names":false,"suffix":""},{"dropping-particle":"","family":"Coker","given":"Tomi","non-dropping-particle":"","parse-names":false,"suffix":""},{"dropping-particle":"","family":"Alabi","given":"Olaniran","non-dropping-particle":"","parse-names":false,"suffix":""},{"dropping-particle":"","family":"Joannis","given":"Tony","non-dropping-particle":"","parse-names":false,"suffix":""},{"dropping-particle":"","family":"Dalhatu","given":"Ibrahim","non-dropping-particle":"","parse-names":false,"suffix":""},{"dropping-particle":"","family":"Swaminathan","given":"Mahesh","non-dropping-particle":"","parse-names":false,"suffix":""},{"dropping-particle":"","family":"Salako","given":"Babatunde","non-dropping-particle":"","parse-names":false,"suffix":""},{"dropping-particle":"","family":"Abubakar","given":"Ibrahim","non-dropping-particle":"","parse-names":false,"suffix":""},{"dropping-particle":"","family":"Fiona","given":"Braka","non-dropping-particle":"","parse-names":false,"suffix":""},{"dropping-particle":"","family":"Nguku","given":"Patrick","non-dropping-particle":"","parse-names":false,"suffix":""},{"dropping-particle":"","family":"H-Aliyu","given":"Sani","non-dropping-particle":"","parse-names":false,"suffix":""},{"dropping-particle":"","family":"Ihekweazu","given":"Chikwe","non-dropping-particle":"","parse-names":false,"suffix":""}],"container-title":"Journal of Global Health","id":"ITEM-1","issue":"2","issued":{"date-parts":[["2020"]]},"title":"Nigeria's public health response to the COVID-19 pandemic: January to May 2020","type":"article-journal","volume":"10"},"uris":["http://www.mendeley.com/documents/?uuid=a774b119-0fa0-47ea-bdab-a35ae29e2359"]}],"mendeley":{"formattedCitation":"&lt;sup&gt;2&lt;/sup&gt;","plainTextFormattedCitation":"2","previouslyFormattedCitation":"&lt;sup&gt;2&lt;/sup&gt;"},"properties":{"noteIndex":0},"schema":"https://github.com/citation-style-language/schema/raw/master/csl-citation.json"}</w:instrText>
      </w:r>
      <w:r w:rsidR="006E49AF">
        <w:fldChar w:fldCharType="separate"/>
      </w:r>
      <w:r w:rsidR="006E49AF" w:rsidRPr="006E49AF">
        <w:rPr>
          <w:noProof/>
          <w:vertAlign w:val="superscript"/>
        </w:rPr>
        <w:t>2</w:t>
      </w:r>
      <w:r w:rsidR="006E49AF">
        <w:fldChar w:fldCharType="end"/>
      </w:r>
      <w:r w:rsidR="0050757A">
        <w:t xml:space="preserve">. </w:t>
      </w:r>
    </w:p>
    <w:p w14:paraId="2BF4A08C" w14:textId="4DFF8D9A" w:rsidR="006538D1" w:rsidRDefault="006538D1" w:rsidP="00010E5B">
      <w:pPr>
        <w:jc w:val="both"/>
        <w:rPr>
          <w:ins w:id="3" w:author="Sooyoung Kim" w:date="2021-06-25T13:35:00Z"/>
        </w:rPr>
      </w:pPr>
    </w:p>
    <w:p w14:paraId="5FE83159" w14:textId="6DAA885A" w:rsidR="0007233B" w:rsidRDefault="0007233B" w:rsidP="00010E5B">
      <w:pPr>
        <w:jc w:val="both"/>
        <w:rPr>
          <w:ins w:id="4" w:author="Sooyoung Kim" w:date="2021-06-25T13:37:00Z"/>
        </w:rPr>
      </w:pPr>
      <w:ins w:id="5" w:author="Sooyoung Kim" w:date="2021-06-25T13:35:00Z">
        <w:r>
          <w:rPr>
            <w:noProof/>
          </w:rPr>
          <w:lastRenderedPageBreak/>
          <w:drawing>
            <wp:inline distT="0" distB="0" distL="0" distR="0" wp14:anchorId="69B452E5" wp14:editId="5DD05254">
              <wp:extent cx="5943600" cy="4358640"/>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358640"/>
                      </a:xfrm>
                      <a:prstGeom prst="rect">
                        <a:avLst/>
                      </a:prstGeom>
                    </pic:spPr>
                  </pic:pic>
                </a:graphicData>
              </a:graphic>
            </wp:inline>
          </w:drawing>
        </w:r>
      </w:ins>
    </w:p>
    <w:p w14:paraId="79BB6D98" w14:textId="154563C2" w:rsidR="0007233B" w:rsidRDefault="0007233B" w:rsidP="0007233B">
      <w:pPr>
        <w:jc w:val="both"/>
        <w:rPr>
          <w:ins w:id="6" w:author="Sooyoung Kim" w:date="2021-06-25T13:37:00Z"/>
        </w:rPr>
      </w:pPr>
      <w:proofErr w:type="spellStart"/>
      <w:proofErr w:type="gramStart"/>
      <w:ins w:id="7" w:author="Sooyoung Kim" w:date="2021-06-25T13:37:00Z">
        <w:r>
          <w:t>Fig.XX</w:t>
        </w:r>
        <w:proofErr w:type="spellEnd"/>
        <w:r>
          <w:t xml:space="preserve">  Trend</w:t>
        </w:r>
        <w:proofErr w:type="gramEnd"/>
        <w:r>
          <w:t xml:space="preserve"> of Selected SDG-3 Indicators Before the COVID-19 Pandemic (2009-2019), </w:t>
        </w:r>
      </w:ins>
      <w:ins w:id="8" w:author="Sooyoung Kim" w:date="2021-06-25T13:38:00Z">
        <w:r>
          <w:t>Nigeria</w:t>
        </w:r>
      </w:ins>
    </w:p>
    <w:p w14:paraId="423DD371" w14:textId="77777777" w:rsidR="0007233B" w:rsidRDefault="0007233B" w:rsidP="00010E5B">
      <w:pPr>
        <w:jc w:val="both"/>
      </w:pPr>
    </w:p>
    <w:p w14:paraId="26E9CAA5" w14:textId="0D378F83" w:rsidR="002E33F0" w:rsidRDefault="002E33F0">
      <w:pPr>
        <w:rPr>
          <w:ins w:id="9" w:author="Sooyoung Kim" w:date="2021-06-25T14:53:00Z"/>
          <w:i/>
          <w:iCs/>
        </w:rPr>
      </w:pPr>
      <w:r>
        <w:rPr>
          <w:i/>
          <w:iCs/>
        </w:rPr>
        <w:t>Overview of the health system and progress towards UHC</w:t>
      </w:r>
    </w:p>
    <w:p w14:paraId="2789430D" w14:textId="3BD09F88" w:rsidR="000F4F65" w:rsidRDefault="000F4F65">
      <w:pPr>
        <w:rPr>
          <w:i/>
          <w:iCs/>
        </w:rPr>
      </w:pPr>
      <w:ins w:id="10" w:author="Sooyoung Kim" w:date="2021-06-25T14:53:00Z">
        <w:r>
          <w:rPr>
            <w:i/>
            <w:iCs/>
            <w:noProof/>
          </w:rPr>
          <w:lastRenderedPageBreak/>
          <w:drawing>
            <wp:inline distT="0" distB="0" distL="0" distR="0" wp14:anchorId="4D84E631" wp14:editId="5F9714D5">
              <wp:extent cx="4036127" cy="3793787"/>
              <wp:effectExtent l="0" t="0" r="2540" b="381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57869" cy="3814224"/>
                      </a:xfrm>
                      <a:prstGeom prst="rect">
                        <a:avLst/>
                      </a:prstGeom>
                    </pic:spPr>
                  </pic:pic>
                </a:graphicData>
              </a:graphic>
            </wp:inline>
          </w:drawing>
        </w:r>
      </w:ins>
    </w:p>
    <w:p w14:paraId="1D9FF4F4" w14:textId="3E21C383" w:rsidR="000A08D4" w:rsidRDefault="00AA48ED" w:rsidP="009830F4">
      <w:pPr>
        <w:jc w:val="both"/>
      </w:pPr>
      <w:r>
        <w:t>Nigeria’s health care system is largely publicly managed, with 66% of the 34,000 health facilities owned by the government, but there is also substantial private sector involvement in the provision of health services</w:t>
      </w:r>
      <w:r w:rsidR="006E49AF">
        <w:fldChar w:fldCharType="begin" w:fldLock="1"/>
      </w:r>
      <w:r w:rsidR="006E49AF">
        <w:instrText>ADDIN CSL_CITATION {"citationItems":[{"id":"ITEM-1","itemData":{"DOI":"10.4103/0300-1652.170382","ISSN":"0300-1652","abstract":"Nigeria faces challenges that delay progress toward the attainment of the national government's declared goal of universal health coverage (UHC). One such challenge is system-wide inequities resulting from lack of financial protection for the health care needs of the vast majority of Nigerians. Only a small proportion of Nigerians have prepaid health care. In this paper, we draw on existing evidence to suggest steps toward reforming health care financing in Nigeria to achieve UHC through social health insurance. This article sets out to demonstrate that a viable path to UHC through expanding social health insurance exists in Nigeria. We argue that encouraging the states which are semi-autonomous federating units to setup and manage their own insurance schemes presents a unique opportunity for rapidly scaling up prepaid coverage for Nigerians. We show that Nigeria's federal structure which prescribes a sharing of responsibilities for health care among the three tiers of government presents serious challenges for significantly extending social insurance to uncovered groups. We recommend that rather than allowing this governance structure to impair progress toward UHC, it should be leveraged to accelerate the process by supporting the states to establish and manage their own insurance funds while encouraging integration with the National Health Insurance Scheme.","author":[{"dropping-particle":"","family":"Okpani","given":"ArnoldIkedichi","non-dropping-particle":"","parse-names":false,"suffix":""},{"dropping-particle":"","family":"Abimbola","given":"Seye","non-dropping-particle":"","parse-names":false,"suffix":""}],"container-title":"Nigerian Medical Journal","id":"ITEM-1","issue":"5","issued":{"date-parts":[["2015"]]},"page":"305","title":"Operationalizing universal health coverage in Nigeria through social health insurance","type":"article-journal","volume":"56"},"uris":["http://www.mendeley.com/documents/?uuid=a600e469-46e9-4b53-a578-4c4ec5fb3bc8"]}],"mendeley":{"formattedCitation":"&lt;sup&gt;5&lt;/sup&gt;","plainTextFormattedCitation":"5","previouslyFormattedCitation":"&lt;sup&gt;5&lt;/sup&gt;"},"properties":{"noteIndex":0},"schema":"https://github.com/citation-style-language/schema/raw/master/csl-citation.json"}</w:instrText>
      </w:r>
      <w:r w:rsidR="006E49AF">
        <w:fldChar w:fldCharType="separate"/>
      </w:r>
      <w:r w:rsidR="006E49AF" w:rsidRPr="006E49AF">
        <w:rPr>
          <w:noProof/>
          <w:vertAlign w:val="superscript"/>
        </w:rPr>
        <w:t>5</w:t>
      </w:r>
      <w:r w:rsidR="006E49AF">
        <w:fldChar w:fldCharType="end"/>
      </w:r>
      <w:r w:rsidR="00E56D91">
        <w:t xml:space="preserve">. </w:t>
      </w:r>
      <w:r>
        <w:t xml:space="preserve">The structure of the Nigerian health system </w:t>
      </w:r>
      <w:r w:rsidR="00775744">
        <w:t xml:space="preserve">is a decentralized model that </w:t>
      </w:r>
      <w:r>
        <w:t>mirrors the three tiers of government</w:t>
      </w:r>
      <w:r w:rsidR="00775744">
        <w:t xml:space="preserve"> </w:t>
      </w:r>
      <w:r>
        <w:t xml:space="preserve">with varying responsibilities at the federal, state, and local government </w:t>
      </w:r>
      <w:ins w:id="11" w:author="Sooyoung Kim" w:date="2021-06-25T13:39:00Z">
        <w:r w:rsidR="00962638">
          <w:t>area (LGA)</w:t>
        </w:r>
      </w:ins>
      <w:ins w:id="12" w:author="Sooyoung Kim" w:date="2021-06-25T13:40:00Z">
        <w:r w:rsidR="00962638">
          <w:t xml:space="preserve"> </w:t>
        </w:r>
      </w:ins>
      <w:r>
        <w:t>levels</w:t>
      </w:r>
      <w:del w:id="13" w:author="Sooyoung Kim" w:date="2021-06-25T13:40:00Z">
        <w:r w:rsidDel="00962638">
          <w:delText xml:space="preserve"> (</w:delText>
        </w:r>
      </w:del>
      <w:del w:id="14" w:author="Sooyoung Kim" w:date="2021-06-25T13:39:00Z">
        <w:r w:rsidRPr="00AA48ED" w:rsidDel="00962638">
          <w:delText>Okafor, Chukwuemeka</w:delText>
        </w:r>
      </w:del>
      <w:del w:id="15" w:author="Sooyoung Kim" w:date="2021-06-25T13:40:00Z">
        <w:r w:rsidDel="00962638">
          <w:delText>)</w:delText>
        </w:r>
      </w:del>
      <w:ins w:id="16" w:author="Sooyoung Kim" w:date="2021-06-25T13:40:00Z">
        <w:r w:rsidR="00962638">
          <w:t>[ref]</w:t>
        </w:r>
      </w:ins>
      <w:r>
        <w:t>. Each state has at least one tertiary health facility owned by the federal government</w:t>
      </w:r>
      <w:r w:rsidR="00E153A5">
        <w:t>, often located in more populated urban areas,</w:t>
      </w:r>
      <w:r>
        <w:t xml:space="preserve"> </w:t>
      </w:r>
      <w:r w:rsidR="009830F4">
        <w:t>along with secondary facilities owned by individual states. Local governments provide primary healthcare services through clinics, health posts and dispensaries</w:t>
      </w:r>
      <w:r w:rsidR="001C6371">
        <w:t xml:space="preserve"> </w:t>
      </w:r>
      <w:r w:rsidR="00E153A5">
        <w:t>which tend to serve more rural communities</w:t>
      </w:r>
      <w:r w:rsidR="006E49AF">
        <w:fldChar w:fldCharType="begin" w:fldLock="1"/>
      </w:r>
      <w:r w:rsidR="006E49AF">
        <w:instrText>ADDIN CSL_CITATION {"citationItems":[{"id":"ITEM-1","itemData":{"DOI":"10.4103/0300-1652.170382","ISSN":"0300-1652","abstract":"Nigeria faces challenges that delay progress toward the attainment of the national government's declared goal of universal health coverage (UHC). One such challenge is system-wide inequities resulting from lack of financial protection for the health care needs of the vast majority of Nigerians. Only a small proportion of Nigerians have prepaid health care. In this paper, we draw on existing evidence to suggest steps toward reforming health care financing in Nigeria to achieve UHC through social health insurance. This article sets out to demonstrate that a viable path to UHC through expanding social health insurance exists in Nigeria. We argue that encouraging the states which are semi-autonomous federating units to setup and manage their own insurance schemes presents a unique opportunity for rapidly scaling up prepaid coverage for Nigerians. We show that Nigeria's federal structure which prescribes a sharing of responsibilities for health care among the three tiers of government presents serious challenges for significantly extending social insurance to uncovered groups. We recommend that rather than allowing this governance structure to impair progress toward UHC, it should be leveraged to accelerate the process by supporting the states to establish and manage their own insurance funds while encouraging integration with the National Health Insurance Scheme.","author":[{"dropping-particle":"","family":"Okpani","given":"ArnoldIkedichi","non-dropping-particle":"","parse-names":false,"suffix":""},{"dropping-particle":"","family":"Abimbola","given":"Seye","non-dropping-particle":"","parse-names":false,"suffix":""}],"container-title":"Nigerian Medical Journal","id":"ITEM-1","issue":"5","issued":{"date-parts":[["2015"]]},"page":"305","title":"Operationalizing universal health coverage in Nigeria through social health insurance","type":"article-journal","volume":"56"},"uris":["http://www.mendeley.com/documents/?uuid=a600e469-46e9-4b53-a578-4c4ec5fb3bc8"]}],"mendeley":{"formattedCitation":"&lt;sup&gt;5&lt;/sup&gt;","plainTextFormattedCitation":"5","previouslyFormattedCitation":"&lt;sup&gt;5&lt;/sup&gt;"},"properties":{"noteIndex":0},"schema":"https://github.com/citation-style-language/schema/raw/master/csl-citation.json"}</w:instrText>
      </w:r>
      <w:r w:rsidR="006E49AF">
        <w:fldChar w:fldCharType="separate"/>
      </w:r>
      <w:r w:rsidR="006E49AF" w:rsidRPr="006E49AF">
        <w:rPr>
          <w:noProof/>
          <w:vertAlign w:val="superscript"/>
        </w:rPr>
        <w:t>5</w:t>
      </w:r>
      <w:r w:rsidR="006E49AF">
        <w:fldChar w:fldCharType="end"/>
      </w:r>
      <w:r w:rsidR="001C6371">
        <w:t xml:space="preserve">. </w:t>
      </w:r>
      <w:r w:rsidR="009830F4">
        <w:t xml:space="preserve"> </w:t>
      </w:r>
      <w:r w:rsidR="000A08D4">
        <w:t xml:space="preserve">Since the establishment of the Nigerian Health Insurance Scheme (NHIS) in 2005, still only about 5% of the population have health insurance and 70% of Nigerians </w:t>
      </w:r>
      <w:r w:rsidR="006E49AF">
        <w:t>must</w:t>
      </w:r>
      <w:r w:rsidR="000A08D4">
        <w:t xml:space="preserve"> pay out of pocket for health services</w:t>
      </w:r>
      <w:r w:rsidR="006E49AF">
        <w:fldChar w:fldCharType="begin" w:fldLock="1"/>
      </w:r>
      <w:r w:rsidR="006E49AF">
        <w:instrText>ADDIN CSL_CITATION {"citationItems":[{"id":"ITEM-1","itemData":{"DOI":"10.1186/s12889-020-10133-5","ISSN":"14712458","PMID":"33430837","abstract":"Background: Health insurance is an important mechanism to prevent financial hardship in the process of accessing health care. Since the launch of Nigeria’s National Health Insurance Scheme (NHIS) in 2005, only 5% of Nigerians have health insurance and 70% still finance their healthcare through Out-Of-Pocket (OOP) expenditure. Understanding the contextualized perspectives of stakeholders involved in NHIS is critical to advancing and implementing necessary reforms for expanding health insurance coverage at national and sub-national levels in Nigeria. This study explored the perspectives of sub-national level actors/stakeholders on the design and implementation challenges of Nigeria’s NHIS. Methods: A descriptive case study design was used in this research. Data were collected in Ibadan, Oyo State in 2016 from health insurance regulators, healthcare providers, and policymakers. Key informant interviews (KII) were conducted among purposively selected stakeholders to examine their perspectives on the design and implementation challenges of Nigeria’s National Health Insurance Scheme. Data were analysed using inductive and deductive thematic approaches with the aid of NVIVO software package version 11. Results: Implementation challenges identified include abject poverty, low level of awareness, low interest (in the scheme), superstitious beliefs, inefficient mode of payment, drug stock-out, weak administrative and supervisory capacity. The scheme is believed to have provided more coverage for the formal sector, its voluntary nature and lack of legal framework at the subnational levels were seen as the overarching policy challenge. Only NHIS staff currently make required financial co-contribution into the scheme, as all other federal employees are been paid for by the (federal) government. Conclusions: Sub-national governments should create legal frameworks establishing compulsory health insurance schemes at the subnational levels. Effective and efficient platforms to get the informal sector enrolled in the scheme is desirable. CBHI schemes and the currently approved state supported health insurance programmes may provide a more acceptable platform than NHIS especially among the rural informal sector. These other two should be promoted. Awareness and education should also be raised to enlighten citizens. Stakeholders need to address these gaps as well as poverty.","author":[{"dropping-particle":"","family":"Alawode","given":"Gbadegesin O.","non-dropping-particle":"","parse-names":false,"suffix":""},{"dropping-particle":"","family":"Adewole","given":"David A.","non-dropping-particle":"","parse-names":false,"suffix":""}],"container-title":"BMC Public Health","id":"ITEM-1","issue":"1","issued":{"date-parts":[["2021"]]},"page":"1-12","publisher":"BMC Public Health","title":"Assessment of the design and implementation challenges of the National Health Insurance Scheme in Nigeria: a qualitative study among sub-national level actors, healthcare and insurance providers","type":"article-journal","volume":"21"},"uris":["http://www.mendeley.com/documents/?uuid=1cb70930-54a3-42fa-a635-07e8f7bb1ec1"]}],"mendeley":{"formattedCitation":"&lt;sup&gt;6&lt;/sup&gt;","plainTextFormattedCitation":"6","previouslyFormattedCitation":"&lt;sup&gt;6&lt;/sup&gt;"},"properties":{"noteIndex":0},"schema":"https://github.com/citation-style-language/schema/raw/master/csl-citation.json"}</w:instrText>
      </w:r>
      <w:r w:rsidR="006E49AF">
        <w:fldChar w:fldCharType="separate"/>
      </w:r>
      <w:r w:rsidR="006E49AF" w:rsidRPr="006E49AF">
        <w:rPr>
          <w:noProof/>
          <w:vertAlign w:val="superscript"/>
        </w:rPr>
        <w:t>6</w:t>
      </w:r>
      <w:r w:rsidR="006E49AF">
        <w:fldChar w:fldCharType="end"/>
      </w:r>
      <w:r w:rsidR="00E56D91">
        <w:t xml:space="preserve">, </w:t>
      </w:r>
      <w:r w:rsidR="000A08D4">
        <w:t xml:space="preserve">which points to a </w:t>
      </w:r>
      <w:r w:rsidR="008C4C8B">
        <w:t>highly</w:t>
      </w:r>
      <w:r w:rsidR="000A08D4">
        <w:t xml:space="preserve"> inequitable system considering </w:t>
      </w:r>
      <w:r w:rsidR="00632D94">
        <w:t>4</w:t>
      </w:r>
      <w:r w:rsidR="000A08D4">
        <w:t>0% of the population lives below the $1</w:t>
      </w:r>
      <w:r w:rsidR="009C66CE">
        <w:t>.90</w:t>
      </w:r>
      <w:r w:rsidR="000A08D4">
        <w:t>/day poverty line which presents an enormous financial barrier to access</w:t>
      </w:r>
      <w:r w:rsidR="006E49AF">
        <w:fldChar w:fldCharType="begin" w:fldLock="1"/>
      </w:r>
      <w:r w:rsidR="006E49AF">
        <w:instrText>ADDIN CSL_CITATION {"citationItems":[{"id":"ITEM-1","itemData":{"author":[{"dropping-particle":"","family":"Coope","given":"Samantha","non-dropping-particle":"","parse-names":false,"suffix":""},{"dropping-particle":"","family":"Iorwa","given":"Apera","non-dropping-particle":"","parse-names":false,"suffix":""}],"id":"ITEM-1","issue":"127","issued":{"date-parts":[["2020"]]},"title":"´ 6KLIWLQJ WKH 2YHUWRQ : LQGRZ ² Covid- 19 and opportunities for social SURWHFWLRQµ","type":"article-journal"},"uris":["http://www.mendeley.com/documents/?uuid=aaa35d5d-538b-4ff9-ae62-30809a9e6381"]}],"mendeley":{"formattedCitation":"&lt;sup&gt;7&lt;/sup&gt;","plainTextFormattedCitation":"7","previouslyFormattedCitation":"&lt;sup&gt;7&lt;/sup&gt;"},"properties":{"noteIndex":0},"schema":"https://github.com/citation-style-language/schema/raw/master/csl-citation.json"}</w:instrText>
      </w:r>
      <w:r w:rsidR="006E49AF">
        <w:fldChar w:fldCharType="separate"/>
      </w:r>
      <w:r w:rsidR="006E49AF" w:rsidRPr="006E49AF">
        <w:rPr>
          <w:noProof/>
          <w:vertAlign w:val="superscript"/>
        </w:rPr>
        <w:t>7</w:t>
      </w:r>
      <w:r w:rsidR="006E49AF">
        <w:fldChar w:fldCharType="end"/>
      </w:r>
      <w:r w:rsidR="000A08D4">
        <w:t xml:space="preserve">. </w:t>
      </w:r>
    </w:p>
    <w:p w14:paraId="7EABF292" w14:textId="2585CCEB" w:rsidR="000207D1" w:rsidRDefault="000207D1" w:rsidP="009830F4">
      <w:pPr>
        <w:jc w:val="both"/>
      </w:pPr>
    </w:p>
    <w:p w14:paraId="19132C50" w14:textId="103BBE4F" w:rsidR="000207D1" w:rsidRDefault="000207D1" w:rsidP="009830F4">
      <w:pPr>
        <w:jc w:val="both"/>
      </w:pPr>
      <w:r>
        <w:t xml:space="preserve">There has been very little </w:t>
      </w:r>
      <w:ins w:id="17" w:author="Sooyoung Kim" w:date="2021-06-25T13:43:00Z">
        <w:r w:rsidR="00962638">
          <w:t xml:space="preserve">improvement in the primary health care and the expansion of </w:t>
        </w:r>
      </w:ins>
      <w:ins w:id="18" w:author="Sooyoung Kim" w:date="2021-06-25T13:44:00Z">
        <w:r w:rsidR="00962638">
          <w:t>UHC</w:t>
        </w:r>
      </w:ins>
      <w:ins w:id="19" w:author="Sooyoung Kim" w:date="2021-06-25T13:43:00Z">
        <w:r w:rsidR="00962638">
          <w:t xml:space="preserve"> </w:t>
        </w:r>
      </w:ins>
      <w:del w:id="20" w:author="Sooyoung Kim" w:date="2021-06-25T13:43:00Z">
        <w:r w:rsidDel="00962638">
          <w:delText xml:space="preserve">development of </w:delText>
        </w:r>
        <w:commentRangeStart w:id="21"/>
        <w:r w:rsidDel="00962638">
          <w:delText xml:space="preserve">the health sector </w:delText>
        </w:r>
      </w:del>
      <w:commentRangeEnd w:id="21"/>
      <w:r w:rsidR="00962638">
        <w:rPr>
          <w:rStyle w:val="CommentReference"/>
        </w:rPr>
        <w:commentReference w:id="21"/>
      </w:r>
      <w:r>
        <w:t>in Nigeria in the 21</w:t>
      </w:r>
      <w:r w:rsidRPr="000207D1">
        <w:rPr>
          <w:vertAlign w:val="superscript"/>
        </w:rPr>
        <w:t>st</w:t>
      </w:r>
      <w:r>
        <w:t xml:space="preserve"> century, which can be attributed to several factors, including the fact that the leadership of the Ministry of Health changes which every change in political leadership wherein the ruling party often appoints ministers based on political favors rather than competency</w:t>
      </w:r>
      <w:r w:rsidR="006E49AF">
        <w:fldChar w:fldCharType="begin" w:fldLock="1"/>
      </w:r>
      <w:r w:rsidR="006E49AF">
        <w:instrText>ADDIN CSL_CITATION {"citationItems":[{"id":"ITEM-1","itemData":{"DOI":"10.3390/challe11020022","ISSN":"2078-1547","abstract":"Coronavirus disease 2019 (COVID-19) is a novel disease pandemic that emerged in late 2019 in China, and later spread to other parts of the world, including Nigeria. This review analyzes the preparedness of Nigeria to the COVID-19 pandemic and recommends strategies that could be useful in controlling the disease. Published articles on COVID-19 worldwide, socioeconomic and disease status and preparedness to COVID-19 in Africa and Nigeria, were retrieved from databases such as Pubmed, MEDLINE, Scopus, Web of Knowledge and Google search engine. Nigeria is the most populous black nation in the world, and is one of the largest crude oil producers in the world. However, its healthcare system is dilapidated and weak, due to years of neglect and widespread corruption. As a result, Nigeria is vulnerable to COVID-19, as evidenced by the current geographical distribution of the disease in its population. Many socioeconomic factors could potentially facilitate the spread of COVID-19 in Nigeria. This could lead to a high caseload in the country, which could overwhelm the health care system. The application of social distancing, personal hygiene, especially hand hygiene and mask-wearing, as practiced in many countries, has proven to be effective to reduce the spread of COVID-19. In Nigeria, social distancing, in many instances, may be impracticable, given its large population, and a high density of people living in crowded conditions like slums and camps. Moreover, there is a sizeable population of internally displaced people, due to the attack by Boko Haram fighters in Northern Nigeria, and herdsmen in Southern Nigeria. The implementation of these measures is likely to be a great challenge. Nigeria has announced a complete lockdown for the containment of COVD-19, but its implementation and efficacy are doubtful, due to the same reasons previously mentioned.","author":[{"dropping-particle":"","family":"Anyanwu","given":"Madubuike Umunna","non-dropping-particle":"","parse-names":false,"suffix":""},{"dropping-particle":"","family":"Festus","given":"Ishmael Jaja","non-dropping-particle":"","parse-names":false,"suffix":""},{"dropping-particle":"","family":"Nwobi","given":"Obichukwu Chisom","non-dropping-particle":"","parse-names":false,"suffix":""},{"dropping-particle":"","family":"Jaja","given":"Chinwe-Juliana Iwu","non-dropping-particle":"","parse-names":false,"suffix":""},{"dropping-particle":"","family":"Oguttu","given":"James Wabwire","non-dropping-particle":"","parse-names":false,"suffix":""}],"container-title":"Challenges","id":"ITEM-1","issue":"2","issued":{"date-parts":[["2020"]]},"page":"22","title":"A Perspective on Nigeria’s Preparedness, Response and Challenges to Mitigating the Spread of COVID-19","type":"article-journal","volume":"11"},"uris":["http://www.mendeley.com/documents/?uuid=019c8169-5bbb-44f5-83e3-0689797b9a0d"]}],"mendeley":{"formattedCitation":"&lt;sup&gt;4&lt;/sup&gt;","plainTextFormattedCitation":"4","previouslyFormattedCitation":"&lt;sup&gt;4&lt;/sup&gt;"},"properties":{"noteIndex":0},"schema":"https://github.com/citation-style-language/schema/raw/master/csl-citation.json"}</w:instrText>
      </w:r>
      <w:r w:rsidR="006E49AF">
        <w:fldChar w:fldCharType="separate"/>
      </w:r>
      <w:r w:rsidR="006E49AF" w:rsidRPr="006E49AF">
        <w:rPr>
          <w:noProof/>
          <w:vertAlign w:val="superscript"/>
        </w:rPr>
        <w:t>4</w:t>
      </w:r>
      <w:r w:rsidR="006E49AF">
        <w:fldChar w:fldCharType="end"/>
      </w:r>
      <w:r>
        <w:t>. This is a major contributing factor to the Nigerian health system being ranked the worst by Transparency International on healthcare system corruption</w:t>
      </w:r>
      <w:r w:rsidR="006E49AF">
        <w:fldChar w:fldCharType="begin" w:fldLock="1"/>
      </w:r>
      <w:r w:rsidR="00661E2B">
        <w:instrText>ADDIN CSL_CITATION {"citationItems":[{"id":"ITEM-1","itemData":{"DOI":"10.3390/challe11020022","ISSN":"2078-1547","abstract":"Coronavirus disease 2019 (COVID-19) is a novel disease pandemic that emerged in late 2019 in China, and later spread to other parts of the world, including Nigeria. This review analyzes the preparedness of Nigeria to the COVID-19 pandemic and recommends strategies that could be useful in controlling the disease. Published articles on COVID-19 worldwide, socioeconomic and disease status and preparedness to COVID-19 in Africa and Nigeria, were retrieved from databases such as Pubmed, MEDLINE, Scopus, Web of Knowledge and Google search engine. Nigeria is the most populous black nation in the world, and is one of the largest crude oil producers in the world. However, its healthcare system is dilapidated and weak, due to years of neglect and widespread corruption. As a result, Nigeria is vulnerable to COVID-19, as evidenced by the current geographical distribution of the disease in its population. Many socioeconomic factors could potentially facilitate the spread of COVID-19 in Nigeria. This could lead to a high caseload in the country, which could overwhelm the health care system. The application of social distancing, personal hygiene, especially hand hygiene and mask-wearing, as practiced in many countries, has proven to be effective to reduce the spread of COVID-19. In Nigeria, social distancing, in many instances, may be impracticable, given its large population, and a high density of people living in crowded conditions like slums and camps. Moreover, there is a sizeable population of internally displaced people, due to the attack by Boko Haram fighters in Northern Nigeria, and herdsmen in Southern Nigeria. The implementation of these measures is likely to be a great challenge. Nigeria has announced a complete lockdown for the containment of COVD-19, but its implementation and efficacy are doubtful, due to the same reasons previously mentioned.","author":[{"dropping-particle":"","family":"Anyanwu","given":"Madubuike Umunna","non-dropping-particle":"","parse-names":false,"suffix":""},{"dropping-particle":"","family":"Festus","given":"Ishmael Jaja","non-dropping-particle":"","parse-names":false,"suffix":""},{"dropping-particle":"","family":"Nwobi","given":"Obichukwu Chisom","non-dropping-particle":"","parse-names":false,"suffix":""},{"dropping-particle":"","family":"Jaja","given":"Chinwe-Juliana Iwu","non-dropping-particle":"","parse-names":false,"suffix":""},{"dropping-particle":"","family":"Oguttu","given":"James Wabwire","non-dropping-particle":"","parse-names":false,"suffix":""}],"container-title":"Challenges","id":"ITEM-1","issue":"2","issued":{"date-parts":[["2020"]]},"page":"22","title":"A Perspective on Nigeria’s Preparedness, Response and Challenges to Mitigating the Spread of COVID-19","type":"article-journal","volume":"11"},"uris":["http://www.mendeley.com/documents/?uuid=019c8169-5bbb-44f5-83e3-0689797b9a0d"]}],"mendeley":{"formattedCitation":"&lt;sup&gt;4&lt;/sup&gt;","plainTextFormattedCitation":"4","previouslyFormattedCitation":"&lt;sup&gt;4&lt;/sup&gt;"},"properties":{"noteIndex":0},"schema":"https://github.com/citation-style-language/schema/raw/master/csl-citation.json"}</w:instrText>
      </w:r>
      <w:r w:rsidR="006E49AF">
        <w:fldChar w:fldCharType="separate"/>
      </w:r>
      <w:r w:rsidR="006E49AF" w:rsidRPr="006E49AF">
        <w:rPr>
          <w:noProof/>
          <w:vertAlign w:val="superscript"/>
        </w:rPr>
        <w:t>4</w:t>
      </w:r>
      <w:r w:rsidR="006E49AF">
        <w:fldChar w:fldCharType="end"/>
      </w:r>
      <w:r>
        <w:t xml:space="preserve">. Additionally, investment and overall </w:t>
      </w:r>
      <w:r w:rsidR="002518BE">
        <w:t>resource</w:t>
      </w:r>
      <w:r>
        <w:t xml:space="preserve"> allocation</w:t>
      </w:r>
      <w:r w:rsidR="00E56D91">
        <w:t xml:space="preserve"> is aimed at </w:t>
      </w:r>
      <w:r w:rsidR="002518BE">
        <w:t>secondary and tertiary care rather than primary health care which has been a limiting factor in Nigeria’s progress towards UHC</w:t>
      </w:r>
      <w:r w:rsidR="00661E2B">
        <w:fldChar w:fldCharType="begin" w:fldLock="1"/>
      </w:r>
      <w:r w:rsidR="00661E2B">
        <w:instrText>ADDIN CSL_CITATION {"citationItems":[{"id":"ITEM-1","itemData":{"DOI":"10.4103/0300-1652.170382","ISSN":"0300-1652","abstract":"Nigeria faces challenges that delay progress toward the attainment of the national government's declared goal of universal health coverage (UHC). One such challenge is system-wide inequities resulting from lack of financial protection for the health care needs of the vast majority of Nigerians. Only a small proportion of Nigerians have prepaid health care. In this paper, we draw on existing evidence to suggest steps toward reforming health care financing in Nigeria to achieve UHC through social health insurance. This article sets out to demonstrate that a viable path to UHC through expanding social health insurance exists in Nigeria. We argue that encouraging the states which are semi-autonomous federating units to setup and manage their own insurance schemes presents a unique opportunity for rapidly scaling up prepaid coverage for Nigerians. We show that Nigeria's federal structure which prescribes a sharing of responsibilities for health care among the three tiers of government presents serious challenges for significantly extending social insurance to uncovered groups. We recommend that rather than allowing this governance structure to impair progress toward UHC, it should be leveraged to accelerate the process by supporting the states to establish and manage their own insurance funds while encouraging integration with the National Health Insurance Scheme.","author":[{"dropping-particle":"","family":"Okpani","given":"ArnoldIkedichi","non-dropping-particle":"","parse-names":false,"suffix":""},{"dropping-particle":"","family":"Abimbola","given":"Seye","non-dropping-particle":"","parse-names":false,"suffix":""}],"container-title":"Nigerian Medical Journal","id":"ITEM-1","issue":"5","issued":{"date-parts":[["2015"]]},"page":"305","title":"Operationalizing universal health coverage in Nigeria through social health insurance","type":"article-journal","volume":"56"},"uris":["http://www.mendeley.com/documents/?uuid=a600e469-46e9-4b53-a578-4c4ec5fb3bc8"]}],"mendeley":{"formattedCitation":"&lt;sup&gt;5&lt;/sup&gt;","plainTextFormattedCitation":"5","previouslyFormattedCitation":"&lt;sup&gt;5&lt;/sup&gt;"},"properties":{"noteIndex":0},"schema":"https://github.com/citation-style-language/schema/raw/master/csl-citation.json"}</w:instrText>
      </w:r>
      <w:r w:rsidR="00661E2B">
        <w:fldChar w:fldCharType="separate"/>
      </w:r>
      <w:r w:rsidR="00661E2B" w:rsidRPr="00661E2B">
        <w:rPr>
          <w:noProof/>
          <w:vertAlign w:val="superscript"/>
        </w:rPr>
        <w:t>5</w:t>
      </w:r>
      <w:r w:rsidR="00661E2B">
        <w:fldChar w:fldCharType="end"/>
      </w:r>
      <w:r w:rsidR="002518BE">
        <w:t>. As of 2019, IHME estimated that Nigeria had achieved 38.3% effective UHC coverage, an increase of 6.7% from 2010</w:t>
      </w:r>
      <w:r w:rsidR="00661E2B">
        <w:fldChar w:fldCharType="begin" w:fldLock="1"/>
      </w:r>
      <w:r w:rsidR="008613F3">
        <w:instrText>ADDIN CSL_CITATION {"citationItems":[{"id":"ITEM-1","itemData":{"URL":"http://www.healthdata.org/nigeria","accessed":{"date-parts":[["2021","6","23"]]},"author":[{"dropping-particle":"","family":"Institute for Health Metrics and Evaluation","given":"","non-dropping-particle":"","parse-names":false,"suffix":""}],"id":"ITEM-1","issued":{"date-parts":[["0"]]},"title":"IHME Nigeria","type":"webpage"},"uris":["http://www.mendeley.com/documents/?uuid=47976cf2-cc46-4ca9-8dd6-8a0fa1c18e51"]}],"mendeley":{"formattedCitation":"&lt;sup&gt;8&lt;/sup&gt;","plainTextFormattedCitation":"8","previouslyFormattedCitation":"&lt;sup&gt;8&lt;/sup&gt;"},"properties":{"noteIndex":0},"schema":"https://github.com/citation-style-language/schema/raw/master/csl-citation.json"}</w:instrText>
      </w:r>
      <w:r w:rsidR="00661E2B">
        <w:fldChar w:fldCharType="separate"/>
      </w:r>
      <w:r w:rsidR="00661E2B" w:rsidRPr="00661E2B">
        <w:rPr>
          <w:noProof/>
          <w:vertAlign w:val="superscript"/>
        </w:rPr>
        <w:t>8</w:t>
      </w:r>
      <w:r w:rsidR="00661E2B">
        <w:fldChar w:fldCharType="end"/>
      </w:r>
      <w:r w:rsidR="00661E2B">
        <w:t>.</w:t>
      </w:r>
      <w:r w:rsidR="002518BE">
        <w:t xml:space="preserve"> </w:t>
      </w:r>
    </w:p>
    <w:p w14:paraId="35B1EB91" w14:textId="77777777" w:rsidR="000A08D4" w:rsidRDefault="000A08D4" w:rsidP="009830F4">
      <w:pPr>
        <w:jc w:val="both"/>
      </w:pPr>
    </w:p>
    <w:p w14:paraId="059CA8D2" w14:textId="3DF0AEAA" w:rsidR="00042582" w:rsidRPr="000A073A" w:rsidRDefault="00EA2779" w:rsidP="000A073A">
      <w:pPr>
        <w:jc w:val="both"/>
      </w:pPr>
      <w:r>
        <w:t>Nigeria</w:t>
      </w:r>
      <w:del w:id="22" w:author="Sooyoung Kim" w:date="2021-06-25T13:44:00Z">
        <w:r w:rsidDel="00962638">
          <w:delText>,</w:delText>
        </w:r>
      </w:del>
      <w:r>
        <w:t xml:space="preserve"> </w:t>
      </w:r>
      <w:del w:id="23" w:author="Sooyoung Kim" w:date="2021-06-25T13:44:00Z">
        <w:r w:rsidDel="00962638">
          <w:delText xml:space="preserve">like Viet Nam, </w:delText>
        </w:r>
      </w:del>
      <w:r>
        <w:t xml:space="preserve">faces three health system-specific challenges that put the country at particular risk and complicated its response to COVID-19. </w:t>
      </w:r>
      <w:r w:rsidR="00060158">
        <w:t xml:space="preserve">First, Nigeria consistently faces overcrowding in hospitals; according to the World Bank, </w:t>
      </w:r>
      <w:commentRangeStart w:id="24"/>
      <w:del w:id="25" w:author="Sooyoung Kim" w:date="2021-06-25T13:52:00Z">
        <w:r w:rsidR="00060158" w:rsidDel="00962638">
          <w:delText>as of 2004, there</w:delText>
        </w:r>
      </w:del>
      <w:ins w:id="26" w:author="Sooyoung Kim" w:date="2021-06-25T13:52:00Z">
        <w:r w:rsidR="00962638">
          <w:t xml:space="preserve">the latest </w:t>
        </w:r>
      </w:ins>
      <w:ins w:id="27" w:author="Sooyoung Kim" w:date="2021-06-25T13:53:00Z">
        <w:r w:rsidR="00962638">
          <w:t>available</w:t>
        </w:r>
      </w:ins>
      <w:ins w:id="28" w:author="Sooyoung Kim" w:date="2021-06-25T13:52:00Z">
        <w:r w:rsidR="00962638">
          <w:t xml:space="preserve"> </w:t>
        </w:r>
      </w:ins>
      <w:ins w:id="29" w:author="Sooyoung Kim" w:date="2021-06-25T13:53:00Z">
        <w:r w:rsidR="00962638">
          <w:t>number of hospital beds per 10,000 population</w:t>
        </w:r>
      </w:ins>
      <w:r w:rsidR="00060158">
        <w:t xml:space="preserve"> w</w:t>
      </w:r>
      <w:del w:id="30" w:author="Sooyoung Kim" w:date="2021-06-25T13:53:00Z">
        <w:r w:rsidR="00060158" w:rsidDel="00962638">
          <w:delText>er</w:delText>
        </w:r>
      </w:del>
      <w:ins w:id="31" w:author="Sooyoung Kim" w:date="2021-06-25T13:53:00Z">
        <w:r w:rsidR="00962638">
          <w:t>as from 2004, and was estimated to be</w:t>
        </w:r>
      </w:ins>
      <w:del w:id="32" w:author="Sooyoung Kim" w:date="2021-06-25T13:53:00Z">
        <w:r w:rsidR="00060158" w:rsidDel="00962638">
          <w:delText>e</w:delText>
        </w:r>
      </w:del>
      <w:r w:rsidR="00060158">
        <w:t xml:space="preserve"> only 5 hospital beds per 10,000 population</w:t>
      </w:r>
      <w:r w:rsidR="008613F3">
        <w:fldChar w:fldCharType="begin" w:fldLock="1"/>
      </w:r>
      <w:r w:rsidR="008613F3">
        <w:instrText>ADDIN CSL_CITATION {"citationItems":[{"id":"ITEM-1","itemData":{"URL":"https://data.worldbank.org/country/nigeria?view=chart","accessed":{"date-parts":[["2021","6","23"]]},"author":[{"dropping-particle":"","family":"The World Bank","given":"","non-dropping-particle":"","parse-names":false,"suffix":""}],"id":"ITEM-1","issued":{"date-parts":[["0"]]},"title":"Nigeria","type":"webpage"},"uris":["http://www.mendeley.com/documents/?uuid=b60638b0-d901-426f-a239-7360fe27e772"]}],"mendeley":{"formattedCitation":"&lt;sup&gt;1&lt;/sup&gt;","plainTextFormattedCitation":"1","previouslyFormattedCitation":"&lt;sup&gt;1&lt;/sup&gt;"},"properties":{"noteIndex":0},"schema":"https://github.com/citation-style-language/schema/raw/master/csl-citation.json"}</w:instrText>
      </w:r>
      <w:r w:rsidR="008613F3">
        <w:fldChar w:fldCharType="separate"/>
      </w:r>
      <w:r w:rsidR="008613F3" w:rsidRPr="008613F3">
        <w:rPr>
          <w:noProof/>
          <w:vertAlign w:val="superscript"/>
        </w:rPr>
        <w:t>1</w:t>
      </w:r>
      <w:r w:rsidR="008613F3">
        <w:fldChar w:fldCharType="end"/>
      </w:r>
      <w:commentRangeEnd w:id="24"/>
      <w:r w:rsidR="00962638">
        <w:rPr>
          <w:rStyle w:val="CommentReference"/>
        </w:rPr>
        <w:commentReference w:id="24"/>
      </w:r>
      <w:r w:rsidR="00060158">
        <w:t xml:space="preserve">. </w:t>
      </w:r>
      <w:r w:rsidR="00CF4C63">
        <w:t>Overcrowding was</w:t>
      </w:r>
      <w:r w:rsidR="0029778C">
        <w:t xml:space="preserve"> a challenge even before COVID-19, and has only exacerbated by the ongoing pandemic, with health care providers being forced to make difficult decisions as to who to prioritize for care, especially in major cities such as </w:t>
      </w:r>
      <w:proofErr w:type="spellStart"/>
      <w:r w:rsidR="0029778C">
        <w:t>Konos</w:t>
      </w:r>
      <w:proofErr w:type="spellEnd"/>
      <w:r w:rsidR="0029778C">
        <w:t xml:space="preserve"> and Lagos which have incurred the highest rates of positive cases</w:t>
      </w:r>
      <w:r w:rsidR="008613F3">
        <w:fldChar w:fldCharType="begin" w:fldLock="1"/>
      </w:r>
      <w:r w:rsidR="008613F3">
        <w:instrText>ADDIN CSL_CITATION {"citationItems":[{"id":"ITEM-1","itemData":{"author":[{"dropping-particle":"","family":"Soto","given":"Alonso","non-dropping-particle":"","parse-names":false,"suffix":""}],"container-title":"Next Africa","id":"ITEM-1","issued":{"date-parts":[["2021"]]},"title":"Nigerian Hospitals Struggling to Cope With Surge in Covid Cases","type":"article-newspaper"},"uris":["http://www.mendeley.com/documents/?uuid=a0012328-9a85-42ba-be55-a23402322248"]},{"id":"ITEM-2","itemData":{"author":[{"dropping-particle":"","family":"Campbell","given":"John","non-dropping-particle":"","parse-names":false,"suffix":""}],"container-title":"Africa in Transmission","id":"ITEM-2","issued":{"date-parts":[["2020"]]},"title":"Tracking the Spread of COVID-19 in Nigeria’s Largest Northern City","type":"article-newspaper"},"uris":["http://www.mendeley.com/documents/?uuid=b43f9964-d10d-41d6-9a7f-b02bd997ca47"]}],"mendeley":{"formattedCitation":"&lt;sup&gt;9,10&lt;/sup&gt;","plainTextFormattedCitation":"9,10","previouslyFormattedCitation":"&lt;sup&gt;9,10&lt;/sup&gt;"},"properties":{"noteIndex":0},"schema":"https://github.com/citation-style-language/schema/raw/master/csl-citation.json"}</w:instrText>
      </w:r>
      <w:r w:rsidR="008613F3">
        <w:fldChar w:fldCharType="separate"/>
      </w:r>
      <w:r w:rsidR="008613F3" w:rsidRPr="008613F3">
        <w:rPr>
          <w:noProof/>
          <w:vertAlign w:val="superscript"/>
        </w:rPr>
        <w:t>9,10</w:t>
      </w:r>
      <w:r w:rsidR="008613F3">
        <w:fldChar w:fldCharType="end"/>
      </w:r>
      <w:r w:rsidR="0029778C">
        <w:t>. Second, there is significant geographic variability in access to quality health care. Approximately 55% of the population lives in rural areas which have limited access to secondary and tertiary care facilities, which are critical in treating serious cases of the novel coronavirus, increasing the risk of morbidity and mortality for these</w:t>
      </w:r>
      <w:r w:rsidR="009C66CE">
        <w:t xml:space="preserve"> already vulnerable</w:t>
      </w:r>
      <w:r w:rsidR="0029778C">
        <w:t xml:space="preserve"> communities</w:t>
      </w:r>
      <w:r w:rsidR="008613F3">
        <w:fldChar w:fldCharType="begin" w:fldLock="1"/>
      </w:r>
      <w:r w:rsidR="008613F3">
        <w:instrText>ADDIN CSL_CITATION {"citationItems":[{"id":"ITEM-1","itemData":{"DOI":"10.4103/0975-7406.90100","ISSN":"09757406","abstract":"Objectives : As an important element of national security, public health not only functions to provide adequate and timely medical care but also track, monitor, and control disease outbreak. The Nigerian health care had suffered several infectious disease outbreaks year after year. Hence, there is need to tackle the problem. This study aims to review the state of the Nigerian health care system and to provide possible recommendations to the worsening state of health care in the country. To give up-to-date recommendations for the Nigerian health care system, this study also aims at reviewing the dynamics of health care in the United States, Britain, and Europe with regards to methods of medical intelligence/surveillance. Materials and Methods : Databases were searched for relevant literatures using the following keywords: Nigerian health care, Nigerian health care system, and Nigerian primary health care system. Additional keywords used in the search were as follows: United States (OR Europe) health care dynamics, Medical Intelligence, Medical Intelligence systems, Public health surveillance systems, Nigerian medical intelligence, Nigerian surveillance systems, and Nigerian health information system. Literatures were searched in scientific databases Pubmed and African Journals OnLine. Internet searches were based on Google and Search Nigeria. Results : Medical intelligence and surveillance represent a very useful component in the health care system and control diseases outbreak, bioattack, etc. There is increasing role of automated-based medical intelligence and surveillance systems, in addition to the traditional manual pattern of document retrieval in advanced medical setting such as those in western and European countries. Conclusion : The Nigerian health care system is poorly developed. No adequate and functional surveillance systems are developed. To achieve success in health care in this modern era, a system well grounded in routine surveillance and medical intelligence as the backbone of the health sector is necessary, besides adequate management couple with strong leadership principles.","author":[{"dropping-particle":"","family":"Welcome","given":"Menizibeya Osain","non-dropping-particle":"","parse-names":false,"suffix":""}],"container-title":"Journal of Pharmacy and Bioallied Sciences","id":"ITEM-1","issue":"4","issued":{"date-parts":[["2011"]]},"page":"470-478","title":"The Nigerian health care system: Need for integrating adequate medical intelligence and surveillance systems","type":"article-journal","volume":"3"},"uris":["http://www.mendeley.com/documents/?uuid=9d41d2b9-0459-4485-93c2-b01911e52a10"]}],"mendeley":{"formattedCitation":"&lt;sup&gt;11&lt;/sup&gt;","plainTextFormattedCitation":"11","previouslyFormattedCitation":"&lt;sup&gt;11&lt;/sup&gt;"},"properties":{"noteIndex":0},"schema":"https://github.com/citation-style-language/schema/raw/master/csl-citation.json"}</w:instrText>
      </w:r>
      <w:r w:rsidR="008613F3">
        <w:fldChar w:fldCharType="separate"/>
      </w:r>
      <w:r w:rsidR="008613F3" w:rsidRPr="008613F3">
        <w:rPr>
          <w:noProof/>
          <w:vertAlign w:val="superscript"/>
        </w:rPr>
        <w:t>11</w:t>
      </w:r>
      <w:r w:rsidR="008613F3">
        <w:fldChar w:fldCharType="end"/>
      </w:r>
      <w:r w:rsidR="008613F3">
        <w:t>.</w:t>
      </w:r>
      <w:r w:rsidR="0029778C">
        <w:t xml:space="preserve"> </w:t>
      </w:r>
      <w:r w:rsidR="008C7860">
        <w:t xml:space="preserve">Third, there is an overall shortage of healthcare providers; Nigeria reported only 3.8 physicians per 10,000 </w:t>
      </w:r>
      <w:r w:rsidR="009A6595">
        <w:t>population and 15 nurses and midwives per 10,000</w:t>
      </w:r>
      <w:r w:rsidR="00F138C8">
        <w:fldChar w:fldCharType="begin" w:fldLock="1"/>
      </w:r>
      <w:r w:rsidR="00F138C8">
        <w:instrText>ADDIN CSL_CITATION {"citationItems":[{"id":"ITEM-1","itemData":{"author":[{"dropping-particle":"","family":"World Health Organization (WHO)","given":"","non-dropping-particle":"","parse-names":false,"suffix":""}],"id":"ITEM-1","issued":{"date-parts":[["0"]]},"title":"THE GLOBAL HEALTH OBSERVATORY","type":"webpage"},"uris":["http://www.mendeley.com/documents/?uuid=1744b7e2-db1e-47f6-bd18-3d57acbd9776"]}],"mendeley":{"formattedCitation":"&lt;sup&gt;12&lt;/sup&gt;","plainTextFormattedCitation":"12","previouslyFormattedCitation":"&lt;sup&gt;12&lt;/sup&gt;"},"properties":{"noteIndex":0},"schema":"https://github.com/citation-style-language/schema/raw/master/csl-citation.json"}</w:instrText>
      </w:r>
      <w:r w:rsidR="00F138C8">
        <w:fldChar w:fldCharType="separate"/>
      </w:r>
      <w:r w:rsidR="00F138C8" w:rsidRPr="00F138C8">
        <w:rPr>
          <w:noProof/>
          <w:vertAlign w:val="superscript"/>
        </w:rPr>
        <w:t>12</w:t>
      </w:r>
      <w:r w:rsidR="00F138C8">
        <w:fldChar w:fldCharType="end"/>
      </w:r>
      <w:r w:rsidR="00F138C8">
        <w:t xml:space="preserve">. </w:t>
      </w:r>
      <w:r w:rsidR="00E45006">
        <w:t xml:space="preserve">These factors, among others, raised concerns of the capacity of the health care system during the COVID-19 and points to why Nigeria focused its efforts on containing the virus as quickly as possible. </w:t>
      </w:r>
    </w:p>
    <w:p w14:paraId="289534D5" w14:textId="7F189AFA" w:rsidR="002E33F0" w:rsidRDefault="002E33F0">
      <w:pPr>
        <w:rPr>
          <w:i/>
          <w:iCs/>
        </w:rPr>
      </w:pPr>
    </w:p>
    <w:p w14:paraId="6DFE7396" w14:textId="6956943F" w:rsidR="002E33F0" w:rsidRDefault="002E33F0">
      <w:pPr>
        <w:rPr>
          <w:i/>
          <w:iCs/>
        </w:rPr>
      </w:pPr>
      <w:r>
        <w:rPr>
          <w:i/>
          <w:iCs/>
        </w:rPr>
        <w:t xml:space="preserve">Pandemic Preparedness </w:t>
      </w:r>
    </w:p>
    <w:p w14:paraId="7A3C5B8A" w14:textId="42C075D7" w:rsidR="003B1450" w:rsidRDefault="003B1450" w:rsidP="0078112D">
      <w:pPr>
        <w:jc w:val="both"/>
      </w:pPr>
      <w:r>
        <w:t>Nigeria is no stranger to infectious disease outbreaks, with over 20 public health emergencies and disease outbreaks reported between 2016 and 2018 alone</w:t>
      </w:r>
      <w:r w:rsidR="008613F3">
        <w:fldChar w:fldCharType="begin" w:fldLock="1"/>
      </w:r>
      <w:r w:rsidR="00F138C8">
        <w:instrText>ADDIN CSL_CITATION {"citationItems":[{"id":"ITEM-1","itemData":{"DOI":"10.3934/publichealth.2020057","ISSN":"2327-8994","abstract":"Effective disease outbreak response has historically been a challenging accomplishment for the Nigerian health system due to an array of hurdles not unique to Nigeria but also found in other African nations which share its large size and complexity. However, the efficiency of the response mounted against the Ebola Virus Disease (EVD) outbreak of 2014 proved that indeed, though challenging, proactive and effective outbreak response is not impossible. With over 20 public health emergencies and infectious disease outbreaks between 2016 and 2018 alone, Nigeria is one of only five members of the World Health Organization (WHO) African Region to report five or more public health events per annum. There are many lessons that can be drawn from Nigeria's experience in handling outbreaks of infectious diseases. In this review, we discuss the history of emerging and re-emerging infectious disease outbreaks in Nigeria and explore the response strategies mounted towards each. We also highlight the significant successes and note-worthy limitations, which we have then utilized to proffer policy recommendations to strengthen the Nigerian public health emergency response systems. Copyright © 2020 the Author(s), licensee AIMS Press.","author":[{"dropping-particle":"","family":"J Olumade","given":"Testimony","non-dropping-particle":"","parse-names":false,"suffix":""},{"dropping-particle":"","family":"A Adesanya","given":"Oluwafolajimi","non-dropping-particle":"","parse-names":false,"suffix":""},{"dropping-particle":"","family":"J Fred-Akintunwa","given":"Iyanuoluwa","non-dropping-particle":"","parse-names":false,"suffix":""},{"dropping-particle":"","family":"O Babalola","given":"David","non-dropping-particle":"","parse-names":false,"suffix":""},{"dropping-particle":"","family":"U Oguzie","given":"Judith","non-dropping-particle":"","parse-names":false,"suffix":""},{"dropping-particle":"","family":"A Ogunsanya","given":"Olusola","non-dropping-particle":"","parse-names":false,"suffix":""},{"dropping-particle":"","family":"E George","given":"Uwem","non-dropping-particle":"","parse-names":false,"suffix":""},{"dropping-particle":"","family":"D Akin-Ajani","given":"Oluwawapelumi","non-dropping-particle":"","parse-names":false,"suffix":""},{"dropping-particle":"","family":"G Osasona","given":"Damilola","non-dropping-particle":"","parse-names":false,"suffix":""}],"container-title":"AIMS Public Health","id":"ITEM-1","issue":"4","issued":{"date-parts":[["2020"]]},"page":"736-757","title":"Infectious disease outbreak preparedness and response in Nigeria: history, limitations and recommendations for global health policy and practice","type":"article-journal","volume":"7"},"uris":["http://www.mendeley.com/documents/?uuid=05faf2c3-f863-4b0b-8f37-2be41580b8ae"]}],"mendeley":{"formattedCitation":"&lt;sup&gt;13&lt;/sup&gt;","plainTextFormattedCitation":"13","previouslyFormattedCitation":"&lt;sup&gt;13&lt;/sup&gt;"},"properties":{"noteIndex":0},"schema":"https://github.com/citation-style-language/schema/raw/master/csl-citation.json"}</w:instrText>
      </w:r>
      <w:r w:rsidR="008613F3">
        <w:fldChar w:fldCharType="separate"/>
      </w:r>
      <w:r w:rsidR="00F138C8" w:rsidRPr="00F138C8">
        <w:rPr>
          <w:noProof/>
          <w:vertAlign w:val="superscript"/>
        </w:rPr>
        <w:t>13</w:t>
      </w:r>
      <w:r w:rsidR="008613F3">
        <w:fldChar w:fldCharType="end"/>
      </w:r>
      <w:r>
        <w:t>. Lassa fever, Monkey Pox, Ebola, Yellow Fever and Poliomyelitis have been found to be the top five emerging and re-emerging infectious disease outbreaks in Nigeria over the last several years</w:t>
      </w:r>
      <w:r w:rsidR="00D53049">
        <w:fldChar w:fldCharType="begin" w:fldLock="1"/>
      </w:r>
      <w:r w:rsidR="00F138C8">
        <w:instrText>ADDIN CSL_CITATION {"citationItems":[{"id":"ITEM-1","itemData":{"DOI":"10.3934/publichealth.2020057","ISSN":"2327-8994","abstract":"Effective disease outbreak response has historically been a challenging accomplishment for the Nigerian health system due to an array of hurdles not unique to Nigeria but also found in other African nations which share its large size and complexity. However, the efficiency of the response mounted against the Ebola Virus Disease (EVD) outbreak of 2014 proved that indeed, though challenging, proactive and effective outbreak response is not impossible. With over 20 public health emergencies and infectious disease outbreaks between 2016 and 2018 alone, Nigeria is one of only five members of the World Health Organization (WHO) African Region to report five or more public health events per annum. There are many lessons that can be drawn from Nigeria's experience in handling outbreaks of infectious diseases. In this review, we discuss the history of emerging and re-emerging infectious disease outbreaks in Nigeria and explore the response strategies mounted towards each. We also highlight the significant successes and note-worthy limitations, which we have then utilized to proffer policy recommendations to strengthen the Nigerian public health emergency response systems. Copyright © 2020 the Author(s), licensee AIMS Press.","author":[{"dropping-particle":"","family":"J Olumade","given":"Testimony","non-dropping-particle":"","parse-names":false,"suffix":""},{"dropping-particle":"","family":"A Adesanya","given":"Oluwafolajimi","non-dropping-particle":"","parse-names":false,"suffix":""},{"dropping-particle":"","family":"J Fred-Akintunwa","given":"Iyanuoluwa","non-dropping-particle":"","parse-names":false,"suffix":""},{"dropping-particle":"","family":"O Babalola","given":"David","non-dropping-particle":"","parse-names":false,"suffix":""},{"dropping-particle":"","family":"U Oguzie","given":"Judith","non-dropping-particle":"","parse-names":false,"suffix":""},{"dropping-particle":"","family":"A Ogunsanya","given":"Olusola","non-dropping-particle":"","parse-names":false,"suffix":""},{"dropping-particle":"","family":"E George","given":"Uwem","non-dropping-particle":"","parse-names":false,"suffix":""},{"dropping-particle":"","family":"D Akin-Ajani","given":"Oluwawapelumi","non-dropping-particle":"","parse-names":false,"suffix":""},{"dropping-particle":"","family":"G Osasona","given":"Damilola","non-dropping-particle":"","parse-names":false,"suffix":""}],"container-title":"AIMS Public Health","id":"ITEM-1","issue":"4","issued":{"date-parts":[["2020"]]},"page":"736-757","title":"Infectious disease outbreak preparedness and response in Nigeria: history, limitations and recommendations for global health policy and practice","type":"article-journal","volume":"7"},"uris":["http://www.mendeley.com/documents/?uuid=05faf2c3-f863-4b0b-8f37-2be41580b8ae"]}],"mendeley":{"formattedCitation":"&lt;sup&gt;13&lt;/sup&gt;","plainTextFormattedCitation":"13","previouslyFormattedCitation":"&lt;sup&gt;13&lt;/sup&gt;"},"properties":{"noteIndex":0},"schema":"https://github.com/citation-style-language/schema/raw/master/csl-citation.json"}</w:instrText>
      </w:r>
      <w:r w:rsidR="00D53049">
        <w:fldChar w:fldCharType="separate"/>
      </w:r>
      <w:r w:rsidR="00F138C8" w:rsidRPr="00F138C8">
        <w:rPr>
          <w:noProof/>
          <w:vertAlign w:val="superscript"/>
        </w:rPr>
        <w:t>13</w:t>
      </w:r>
      <w:r w:rsidR="00D53049">
        <w:fldChar w:fldCharType="end"/>
      </w:r>
      <w:r>
        <w:t xml:space="preserve">. </w:t>
      </w:r>
      <w:moveFromRangeStart w:id="33" w:author="Sooyoung Kim" w:date="2021-06-25T14:01:00Z" w:name="move75522114"/>
      <w:moveFrom w:id="34" w:author="Sooyoung Kim" w:date="2021-06-25T14:01:00Z">
        <w:r w:rsidDel="00B97224">
          <w:t>Nigeria has had some notable successes, including the establishment of the Nigeria Center for Disease Contro</w:t>
        </w:r>
        <w:r w:rsidR="005A5BA8" w:rsidDel="00B97224">
          <w:t>l (NCDC), which led to the establishment of a countrywide reference laboratories and overall strengthening of diagnostic capabilities and the Nigeria Field Epidemiology and Laboratory Training Program (NFELTP)</w:t>
        </w:r>
        <w:r w:rsidDel="00B97224">
          <w:t>,</w:t>
        </w:r>
        <w:r w:rsidR="005A5BA8" w:rsidDel="00B97224">
          <w:t xml:space="preserve"> which has played a key role in developing the public health workforce</w:t>
        </w:r>
        <w:r w:rsidR="00D53049" w:rsidDel="00B97224">
          <w:fldChar w:fldCharType="begin" w:fldLock="1"/>
        </w:r>
        <w:r w:rsidR="00F138C8" w:rsidDel="00B97224">
          <w:instrText>ADDIN CSL_CITATION {"citationItems":[{"id":"ITEM-1","itemData":{"DOI":"10.1136/bmjgh-2018-000712","ISSN":"20597908","author":[{"dropping-particle":"","family":"Njidda","given":"Ahmad Muhammad","non-dropping-particle":"","parse-names":false,"suffix":""},{"dropping-particle":"","family":"Oyebanji","given":"Oyeronke","non-dropping-particle":"","parse-names":false,"suffix":""},{"dropping-particle":"","family":"Obasanya","given":"Joshua","non-dropping-particle":"","parse-names":false,"suffix":""},{"dropping-particle":"","family":"Ojo","given":"Olubunmi","non-dropping-particle":"","parse-names":false,"suffix":""},{"dropping-particle":"","family":"Adedeji","given":"Adebayo","non-dropping-particle":"","parse-names":false,"suffix":""},{"dropping-particle":"","family":"Mba","given":"Nwando","non-dropping-particle":"","parse-names":false,"suffix":""},{"dropping-particle":"","family":"Oladejo","given":"John","non-dropping-particle":"","parse-names":false,"suffix":""},{"dropping-particle":"","family":"Ihekweazu","given":"Chikwe","non-dropping-particle":"","parse-names":false,"suffix":""}],"container-title":"BMJ Global Health","id":"ITEM-1","issue":"2","issued":{"date-parts":[["2018"]]},"page":"3-5","title":"The Nigeria centre for disease control","type":"article-journal","volume":"3"},"uris":["http://www.mendeley.com/documents/?uuid=35b83ce4-3ad2-4fb5-b99b-946b9f7b6d1c"]}],"mendeley":{"formattedCitation":"&lt;sup&gt;14&lt;/sup&gt;","plainTextFormattedCitation":"14","previouslyFormattedCitation":"&lt;sup&gt;14&lt;/sup&gt;"},"properties":{"noteIndex":0},"schema":"https://github.com/citation-style-language/schema/raw/master/csl-citation.json"}</w:instrText>
        </w:r>
        <w:r w:rsidR="00D53049" w:rsidDel="00B97224">
          <w:fldChar w:fldCharType="separate"/>
        </w:r>
        <w:r w:rsidR="00F138C8" w:rsidRPr="00F138C8" w:rsidDel="00B97224">
          <w:rPr>
            <w:noProof/>
            <w:vertAlign w:val="superscript"/>
          </w:rPr>
          <w:t>14</w:t>
        </w:r>
        <w:r w:rsidR="00D53049" w:rsidDel="00B97224">
          <w:fldChar w:fldCharType="end"/>
        </w:r>
        <w:r w:rsidR="00D53049" w:rsidDel="00B97224">
          <w:t xml:space="preserve">. </w:t>
        </w:r>
        <w:r w:rsidR="005A5BA8" w:rsidDel="00B97224">
          <w:t>H</w:t>
        </w:r>
        <w:r w:rsidDel="00B97224">
          <w:t xml:space="preserve">owever, as </w:t>
        </w:r>
        <w:r w:rsidR="000B76A1" w:rsidDel="00B97224">
          <w:t>previously</w:t>
        </w:r>
        <w:r w:rsidDel="00B97224">
          <w:t xml:space="preserve"> noted, factors such as lack of investment in the healthcare system, political instability</w:t>
        </w:r>
        <w:r w:rsidR="00775744" w:rsidDel="00B97224">
          <w:t>,</w:t>
        </w:r>
        <w:r w:rsidDel="00B97224">
          <w:t xml:space="preserve"> inadequate diagnostic </w:t>
        </w:r>
        <w:r w:rsidR="00D12343" w:rsidDel="00B97224">
          <w:t>capacity,</w:t>
        </w:r>
        <w:r w:rsidR="000B76A1" w:rsidDel="00B97224">
          <w:t xml:space="preserve"> and a shortage of medical personnel have limited the ability of the country to effectively prepare for and respond to disease outbreaks</w:t>
        </w:r>
        <w:r w:rsidR="00D53049" w:rsidDel="00B97224">
          <w:fldChar w:fldCharType="begin" w:fldLock="1"/>
        </w:r>
        <w:r w:rsidR="00F138C8" w:rsidDel="00B97224">
          <w:instrText>ADDIN CSL_CITATION {"citationItems":[{"id":"ITEM-1","itemData":{"DOI":"10.3934/publichealth.2020057","ISSN":"2327-8994","abstract":"Effective disease outbreak response has historically been a challenging accomplishment for the Nigerian health system due to an array of hurdles not unique to Nigeria but also found in other African nations which share its large size and complexity. However, the efficiency of the response mounted against the Ebola Virus Disease (EVD) outbreak of 2014 proved that indeed, though challenging, proactive and effective outbreak response is not impossible. With over 20 public health emergencies and infectious disease outbreaks between 2016 and 2018 alone, Nigeria is one of only five members of the World Health Organization (WHO) African Region to report five or more public health events per annum. There are many lessons that can be drawn from Nigeria's experience in handling outbreaks of infectious diseases. In this review, we discuss the history of emerging and re-emerging infectious disease outbreaks in Nigeria and explore the response strategies mounted towards each. We also highlight the significant successes and note-worthy limitations, which we have then utilized to proffer policy recommendations to strengthen the Nigerian public health emergency response systems. Copyright © 2020 the Author(s), licensee AIMS Press.","author":[{"dropping-particle":"","family":"J Olumade","given":"Testimony","non-dropping-particle":"","parse-names":false,"suffix":""},{"dropping-particle":"","family":"A Adesanya","given":"Oluwafolajimi","non-dropping-particle":"","parse-names":false,"suffix":""},{"dropping-particle":"","family":"J Fred-Akintunwa","given":"Iyanuoluwa","non-dropping-particle":"","parse-names":false,"suffix":""},{"dropping-particle":"","family":"O Babalola","given":"David","non-dropping-particle":"","parse-names":false,"suffix":""},{"dropping-particle":"","family":"U Oguzie","given":"Judith","non-dropping-particle":"","parse-names":false,"suffix":""},{"dropping-particle":"","family":"A Ogunsanya","given":"Olusola","non-dropping-particle":"","parse-names":false,"suffix":""},{"dropping-particle":"","family":"E George","given":"Uwem","non-dropping-particle":"","parse-names":false,"suffix":""},{"dropping-particle":"","family":"D Akin-Ajani","given":"Oluwawapelumi","non-dropping-particle":"","parse-names":false,"suffix":""},{"dropping-particle":"","family":"G Osasona","given":"Damilola","non-dropping-particle":"","parse-names":false,"suffix":""}],"container-title":"AIMS Public Health","id":"ITEM-1","issue":"4","issued":{"date-parts":[["2020"]]},"page":"736-757","title":"Infectious disease outbreak preparedness and response in Nigeria: history, limitations and recommendations for global health policy and practice","type":"article-journal","volume":"7"},"uris":["http://www.mendeley.com/documents/?uuid=05faf2c3-f863-4b0b-8f37-2be41580b8ae"]}],"mendeley":{"formattedCitation":"&lt;sup&gt;13&lt;/sup&gt;","plainTextFormattedCitation":"13","previouslyFormattedCitation":"&lt;sup&gt;13&lt;/sup&gt;"},"properties":{"noteIndex":0},"schema":"https://github.com/citation-style-language/schema/raw/master/csl-citation.json"}</w:instrText>
        </w:r>
        <w:r w:rsidR="00D53049" w:rsidDel="00B97224">
          <w:fldChar w:fldCharType="separate"/>
        </w:r>
        <w:r w:rsidR="00F138C8" w:rsidRPr="00F138C8" w:rsidDel="00B97224">
          <w:rPr>
            <w:noProof/>
            <w:vertAlign w:val="superscript"/>
          </w:rPr>
          <w:t>13</w:t>
        </w:r>
        <w:r w:rsidR="00D53049" w:rsidDel="00B97224">
          <w:fldChar w:fldCharType="end"/>
        </w:r>
        <w:r w:rsidR="000B76A1" w:rsidDel="00B97224">
          <w:t xml:space="preserve">. </w:t>
        </w:r>
        <w:r w:rsidR="0078112D" w:rsidDel="00B97224">
          <w:t xml:space="preserve"> </w:t>
        </w:r>
      </w:moveFrom>
      <w:moveFromRangeEnd w:id="33"/>
      <w:del w:id="35" w:author="Sooyoung Kim" w:date="2021-06-25T14:01:00Z">
        <w:r w:rsidR="0078112D" w:rsidDel="00B97224">
          <w:delText xml:space="preserve">That said, </w:delText>
        </w:r>
      </w:del>
      <w:r w:rsidR="0078112D">
        <w:t>Nigeria’s successful response to the 2014 Ebola epidemic</w:t>
      </w:r>
      <w:r w:rsidR="00C14C2A">
        <w:t>, which was controlled in record time,</w:t>
      </w:r>
      <w:r w:rsidR="0078112D">
        <w:t xml:space="preserve"> highlights that despite the</w:t>
      </w:r>
      <w:del w:id="36" w:author="Sooyoung Kim" w:date="2021-06-25T14:01:00Z">
        <w:r w:rsidR="0078112D" w:rsidDel="00B97224">
          <w:delText>se</w:delText>
        </w:r>
      </w:del>
      <w:r w:rsidR="0078112D">
        <w:t xml:space="preserve"> challenges</w:t>
      </w:r>
      <w:ins w:id="37" w:author="Sooyoung Kim" w:date="2021-06-25T14:01:00Z">
        <w:r w:rsidR="00B97224">
          <w:t xml:space="preserve"> posed by their weak health system infrastructure</w:t>
        </w:r>
      </w:ins>
      <w:r w:rsidR="0078112D">
        <w:t xml:space="preserve">, effective outbreak response is possible. </w:t>
      </w:r>
      <w:r w:rsidR="00073F2D">
        <w:t>Nigeria</w:t>
      </w:r>
      <w:r w:rsidR="00C14C2A">
        <w:t xml:space="preserve">’s </w:t>
      </w:r>
      <w:r w:rsidR="00990C69">
        <w:t xml:space="preserve">well-coordinated </w:t>
      </w:r>
      <w:r w:rsidR="00C14C2A">
        <w:t xml:space="preserve">response to the Ebola outbreak included key actions including: (1) leveraging existing surveillance and response systems for effective contact tracing; (2) timely identification of suspected cases; (3) </w:t>
      </w:r>
      <w:r w:rsidR="00990C69">
        <w:t xml:space="preserve">scaled up laboratory diagnostic capabilities; (4) measures to safeguard points of entry; (5) management of rumors and misinformation; and (6) community engagement strategies </w:t>
      </w:r>
      <w:r w:rsidR="00225A78">
        <w:fldChar w:fldCharType="begin" w:fldLock="1"/>
      </w:r>
      <w:r w:rsidR="00F138C8">
        <w:instrText>ADDIN CSL_CITATION {"citationItems":[{"id":"ITEM-1","itemData":{"DOI":"10.3934/publichealth.2020057","ISSN":"2327-8994","abstract":"Effective disease outbreak response has historically been a challenging accomplishment for the Nigerian health system due to an array of hurdles not unique to Nigeria but also found in other African nations which share its large size and complexity. However, the efficiency of the response mounted against the Ebola Virus Disease (EVD) outbreak of 2014 proved that indeed, though challenging, proactive and effective outbreak response is not impossible. With over 20 public health emergencies and infectious disease outbreaks between 2016 and 2018 alone, Nigeria is one of only five members of the World Health Organization (WHO) African Region to report five or more public health events per annum. There are many lessons that can be drawn from Nigeria's experience in handling outbreaks of infectious diseases. In this review, we discuss the history of emerging and re-emerging infectious disease outbreaks in Nigeria and explore the response strategies mounted towards each. We also highlight the significant successes and note-worthy limitations, which we have then utilized to proffer policy recommendations to strengthen the Nigerian public health emergency response systems. Copyright © 2020 the Author(s), licensee AIMS Press.","author":[{"dropping-particle":"","family":"J Olumade","given":"Testimony","non-dropping-particle":"","parse-names":false,"suffix":""},{"dropping-particle":"","family":"A Adesanya","given":"Oluwafolajimi","non-dropping-particle":"","parse-names":false,"suffix":""},{"dropping-particle":"","family":"J Fred-Akintunwa","given":"Iyanuoluwa","non-dropping-particle":"","parse-names":false,"suffix":""},{"dropping-particle":"","family":"O Babalola","given":"David","non-dropping-particle":"","parse-names":false,"suffix":""},{"dropping-particle":"","family":"U Oguzie","given":"Judith","non-dropping-particle":"","parse-names":false,"suffix":""},{"dropping-particle":"","family":"A Ogunsanya","given":"Olusola","non-dropping-particle":"","parse-names":false,"suffix":""},{"dropping-particle":"","family":"E George","given":"Uwem","non-dropping-particle":"","parse-names":false,"suffix":""},{"dropping-particle":"","family":"D Akin-Ajani","given":"Oluwawapelumi","non-dropping-particle":"","parse-names":false,"suffix":""},{"dropping-particle":"","family":"G Osasona","given":"Damilola","non-dropping-particle":"","parse-names":false,"suffix":""}],"container-title":"AIMS Public Health","id":"ITEM-1","issue":"4","issued":{"date-parts":[["2020"]]},"page":"736-757","title":"Infectious disease outbreak preparedness and response in Nigeria: history, limitations and recommendations for global health policy and practice","type":"article-journal","volume":"7"},"uris":["http://www.mendeley.com/documents/?uuid=05faf2c3-f863-4b0b-8f37-2be41580b8ae"]}],"mendeley":{"formattedCitation":"&lt;sup&gt;13&lt;/sup&gt;","plainTextFormattedCitation":"13","previouslyFormattedCitation":"&lt;sup&gt;13&lt;/sup&gt;"},"properties":{"noteIndex":0},"schema":"https://github.com/citation-style-language/schema/raw/master/csl-citation.json"}</w:instrText>
      </w:r>
      <w:r w:rsidR="00225A78">
        <w:fldChar w:fldCharType="separate"/>
      </w:r>
      <w:r w:rsidR="00F138C8" w:rsidRPr="00F138C8">
        <w:rPr>
          <w:noProof/>
          <w:vertAlign w:val="superscript"/>
        </w:rPr>
        <w:t>13</w:t>
      </w:r>
      <w:r w:rsidR="00225A78">
        <w:fldChar w:fldCharType="end"/>
      </w:r>
      <w:r w:rsidR="00990C69">
        <w:t xml:space="preserve">. </w:t>
      </w:r>
      <w:r w:rsidR="00FE1718">
        <w:t>The experience of the 2014 Ebola epidemic alerted the health system, government, and importantly, communities to the potentially devastating impact of highly transmissible diseases such as COVID-19</w:t>
      </w:r>
      <w:r w:rsidR="008F2ADA">
        <w:t xml:space="preserve"> and the importance of implementing timely, preemptive response measures</w:t>
      </w:r>
      <w:r w:rsidR="00225A78">
        <w:fldChar w:fldCharType="begin" w:fldLock="1"/>
      </w:r>
      <w:r w:rsidR="00F138C8">
        <w:instrText>ADDIN CSL_CITATION {"citationItems":[{"id":"ITEM-1","itemData":{"abstract":"an acutely ill traveler from Liberia arrived at the international airport in Lagos, Nigeria, and was con-firmed to have Ebola virus disease (Ebola) after being admitted to a private hospital. This index patient potentially exposed 72 persons at the airport and the hospital. The Federal Ministry of Health, with guidance from the Nigeria Centre for Disease Control (NCDC), declared an Ebola emergency. Lagos, (pop. 21 million) is a regional hub for economic, industrial, and travel activities (1) and a setting where communicable diseases can be easily spread and transmission sustained. Therefore, implementing a rapid response using all available public health assets was the highest priority. On July 23, the Federal Ministry of Health, with the Lagos State government and inter-national partners, activated an Ebola Incident Management Center as a precursor to the current Emergency Operations Center (EOC) to rapidly respond to this outbreak. The index patient died on July 25; as of September 24, there were 19 laboratory-confirmed Ebola cases and one probable case in two states, with 894 contacts identified and followed during the response. Eleven patients with laboratory-confirmed Ebola had been discharged, an additional patient was diagnosed at convalescent stage, and eight patients had died (seven with confirmed Ebola; one probable). The isolation wards were empty, and 891 (all but three) contacts had exited follow-up, with the remainder due to exit on October 2. No new cases had occurred since August 31, suggesting that the Ebola out-break in Nigeria might be contained. The EOC, established quickly and using an Incident Management System (IMS) to coordinate the response and consolidate decision making, is largely credited with helping contain the Nigeria outbreak early. National public health emergency preparedness agencies in the region, including those involved in Ebola responses, should consider including the development of an EOC to improve the ability to rapidly respond to urgent public health threats. The Ebola Outbreak The first known case of Ebola in Nigeria was in a traveler exposed in Liberia. On July 17, 2014, while under observa-tion in a Monrovia, Liberia, hospital for possible Ebola, the patient developed a fever and, while symptomatic, left the hospital against medical advice. Despite advice against travel, on July 20 he flew by commercial airline from Monrovia via Accra, Ghana, to Lomé, Togo, then changed aircraft, and flew to Lagos. On arriv…","author":[{"dropping-particle":"","family":"Shuaib, Gunnala, Musa, Mahoney,  Oguntimehin, Nguku, Nyanti, Knight, Gwarzo, Idigbe, Nasidi","given":"Faisal , Rajni, Emmanuel O, Frank , Olukayode , Patrick, Sara Beysolow, Nancy, Nasir Sani, Oni, Abdulsalam","non-dropping-particle":"","parse-names":false,"suffix":""}],"container-title":"Mmwr","id":"ITEM-1","issue":"39","issued":{"date-parts":[["2014"]]},"page":"867-872","title":"Morbidity and Mortality Weekly Report Ebola Virus Disease Outbreak — Nigeria","type":"article-journal","volume":"63"},"uris":["http://www.mendeley.com/documents/?uuid=3d12d449-ffcb-4704-9851-448fc8632c03"]}],"mendeley":{"formattedCitation":"&lt;sup&gt;15&lt;/sup&gt;","plainTextFormattedCitation":"15","previouslyFormattedCitation":"&lt;sup&gt;15&lt;/sup&gt;"},"properties":{"noteIndex":0},"schema":"https://github.com/citation-style-language/schema/raw/master/csl-citation.json"}</w:instrText>
      </w:r>
      <w:r w:rsidR="00225A78">
        <w:fldChar w:fldCharType="separate"/>
      </w:r>
      <w:r w:rsidR="00F138C8" w:rsidRPr="00F138C8">
        <w:rPr>
          <w:noProof/>
          <w:vertAlign w:val="superscript"/>
        </w:rPr>
        <w:t>15</w:t>
      </w:r>
      <w:r w:rsidR="00225A78">
        <w:fldChar w:fldCharType="end"/>
      </w:r>
      <w:r w:rsidR="00225A78">
        <w:t>.</w:t>
      </w:r>
      <w:r w:rsidR="008F2ADA">
        <w:t xml:space="preserve"> </w:t>
      </w:r>
      <w:ins w:id="38" w:author="Sooyoung Kim" w:date="2021-06-25T14:01:00Z">
        <w:r w:rsidR="00B97224">
          <w:t xml:space="preserve">Since then, </w:t>
        </w:r>
      </w:ins>
      <w:moveToRangeStart w:id="39" w:author="Sooyoung Kim" w:date="2021-06-25T14:01:00Z" w:name="move75522114"/>
      <w:moveTo w:id="40" w:author="Sooyoung Kim" w:date="2021-06-25T14:01:00Z">
        <w:r w:rsidR="00B97224">
          <w:t>Nigeria has had some notable successes, including the establishment of the Nigeria Center for Disease Control (NCDC), which led to the establishment of a countrywide reference laboratories and overall strengthening of diagnostic capabilities and the Nigeria Field Epidemiology and Laboratory Training Program (NFELTP), which has played a key role in developing the public health workforce</w:t>
        </w:r>
        <w:r w:rsidR="00B97224">
          <w:fldChar w:fldCharType="begin" w:fldLock="1"/>
        </w:r>
        <w:r w:rsidR="00B97224">
          <w:instrText>ADDIN CSL_CITATION {"citationItems":[{"id":"ITEM-1","itemData":{"DOI":"10.1136/bmjgh-2018-000712","ISSN":"20597908","author":[{"dropping-particle":"","family":"Njidda","given":"Ahmad Muhammad","non-dropping-particle":"","parse-names":false,"suffix":""},{"dropping-particle":"","family":"Oyebanji","given":"Oyeronke","non-dropping-particle":"","parse-names":false,"suffix":""},{"dropping-particle":"","family":"Obasanya","given":"Joshua","non-dropping-particle":"","parse-names":false,"suffix":""},{"dropping-particle":"","family":"Ojo","given":"Olubunmi","non-dropping-particle":"","parse-names":false,"suffix":""},{"dropping-particle":"","family":"Adedeji","given":"Adebayo","non-dropping-particle":"","parse-names":false,"suffix":""},{"dropping-particle":"","family":"Mba","given":"Nwando","non-dropping-particle":"","parse-names":false,"suffix":""},{"dropping-particle":"","family":"Oladejo","given":"John","non-dropping-particle":"","parse-names":false,"suffix":""},{"dropping-particle":"","family":"Ihekweazu","given":"Chikwe","non-dropping-particle":"","parse-names":false,"suffix":""}],"container-title":"BMJ Global Health","id":"ITEM-1","issue":"2","issued":{"date-parts":[["2018"]]},"page":"3-5","title":"The Nigeria centre for disease control","type":"article-journal","volume":"3"},"uris":["http://www.mendeley.com/documents/?uuid=35b83ce4-3ad2-4fb5-b99b-946b9f7b6d1c"]}],"mendeley":{"formattedCitation":"&lt;sup&gt;14&lt;/sup&gt;","plainTextFormattedCitation":"14","previouslyFormattedCitation":"&lt;sup&gt;14&lt;/sup&gt;"},"properties":{"noteIndex":0},"schema":"https://github.com/citation-style-language/schema/raw/master/csl-citation.json"}</w:instrText>
        </w:r>
        <w:r w:rsidR="00B97224">
          <w:fldChar w:fldCharType="separate"/>
        </w:r>
        <w:r w:rsidR="00B97224" w:rsidRPr="00F138C8">
          <w:rPr>
            <w:noProof/>
            <w:vertAlign w:val="superscript"/>
          </w:rPr>
          <w:t>14</w:t>
        </w:r>
        <w:r w:rsidR="00B97224">
          <w:fldChar w:fldCharType="end"/>
        </w:r>
        <w:r w:rsidR="00B97224">
          <w:t>. However, as previously noted, factors such as lack of investment in the healthcare system, political instability, inadequate diagnostic capacity, and a shortage of medical personnel have limited the ability of the country to effectively prepare for and respond to disease outbreaks</w:t>
        </w:r>
        <w:r w:rsidR="00B97224">
          <w:fldChar w:fldCharType="begin" w:fldLock="1"/>
        </w:r>
        <w:r w:rsidR="00B97224">
          <w:instrText>ADDIN CSL_CITATION {"citationItems":[{"id":"ITEM-1","itemData":{"DOI":"10.3934/publichealth.2020057","ISSN":"2327-8994","abstract":"Effective disease outbreak response has historically been a challenging accomplishment for the Nigerian health system due to an array of hurdles not unique to Nigeria but also found in other African nations which share its large size and complexity. However, the efficiency of the response mounted against the Ebola Virus Disease (EVD) outbreak of 2014 proved that indeed, though challenging, proactive and effective outbreak response is not impossible. With over 20 public health emergencies and infectious disease outbreaks between 2016 and 2018 alone, Nigeria is one of only five members of the World Health Organization (WHO) African Region to report five or more public health events per annum. There are many lessons that can be drawn from Nigeria's experience in handling outbreaks of infectious diseases. In this review, we discuss the history of emerging and re-emerging infectious disease outbreaks in Nigeria and explore the response strategies mounted towards each. We also highlight the significant successes and note-worthy limitations, which we have then utilized to proffer policy recommendations to strengthen the Nigerian public health emergency response systems. Copyright © 2020 the Author(s), licensee AIMS Press.","author":[{"dropping-particle":"","family":"J Olumade","given":"Testimony","non-dropping-particle":"","parse-names":false,"suffix":""},{"dropping-particle":"","family":"A Adesanya","given":"Oluwafolajimi","non-dropping-particle":"","parse-names":false,"suffix":""},{"dropping-particle":"","family":"J Fred-Akintunwa","given":"Iyanuoluwa","non-dropping-particle":"","parse-names":false,"suffix":""},{"dropping-particle":"","family":"O Babalola","given":"David","non-dropping-particle":"","parse-names":false,"suffix":""},{"dropping-particle":"","family":"U Oguzie","given":"Judith","non-dropping-particle":"","parse-names":false,"suffix":""},{"dropping-particle":"","family":"A Ogunsanya","given":"Olusola","non-dropping-particle":"","parse-names":false,"suffix":""},{"dropping-particle":"","family":"E George","given":"Uwem","non-dropping-particle":"","parse-names":false,"suffix":""},{"dropping-particle":"","family":"D Akin-Ajani","given":"Oluwawapelumi","non-dropping-particle":"","parse-names":false,"suffix":""},{"dropping-particle":"","family":"G Osasona","given":"Damilola","non-dropping-particle":"","parse-names":false,"suffix":""}],"container-title":"AIMS Public Health","id":"ITEM-1","issue":"4","issued":{"date-parts":[["2020"]]},"page":"736-757","title":"Infectious disease outbreak preparedness and response in Nigeria: history, limitations and recommendations for global health policy and practice","type":"article-journal","volume":"7"},"uris":["http://www.mendeley.com/documents/?uuid=05faf2c3-f863-4b0b-8f37-2be41580b8ae"]}],"mendeley":{"formattedCitation":"&lt;sup&gt;13&lt;/sup&gt;","plainTextFormattedCitation":"13","previouslyFormattedCitation":"&lt;sup&gt;13&lt;/sup&gt;"},"properties":{"noteIndex":0},"schema":"https://github.com/citation-style-language/schema/raw/master/csl-citation.json"}</w:instrText>
        </w:r>
        <w:r w:rsidR="00B97224">
          <w:fldChar w:fldCharType="separate"/>
        </w:r>
        <w:r w:rsidR="00B97224" w:rsidRPr="00F138C8">
          <w:rPr>
            <w:noProof/>
            <w:vertAlign w:val="superscript"/>
          </w:rPr>
          <w:t>13</w:t>
        </w:r>
        <w:r w:rsidR="00B97224">
          <w:fldChar w:fldCharType="end"/>
        </w:r>
        <w:r w:rsidR="00B97224">
          <w:t xml:space="preserve">.  </w:t>
        </w:r>
      </w:moveTo>
      <w:moveToRangeEnd w:id="39"/>
    </w:p>
    <w:p w14:paraId="496DB3EB" w14:textId="001C8FB8" w:rsidR="0078112D" w:rsidRDefault="0078112D" w:rsidP="0078112D">
      <w:pPr>
        <w:jc w:val="both"/>
      </w:pPr>
    </w:p>
    <w:p w14:paraId="27434B8E" w14:textId="3F96BE2C" w:rsidR="00042582" w:rsidRDefault="00FC7B7F" w:rsidP="001004D7">
      <w:pPr>
        <w:jc w:val="both"/>
        <w:rPr>
          <w:i/>
          <w:iCs/>
        </w:rPr>
      </w:pPr>
      <w:r>
        <w:t>The WHO’s 2017 IHR</w:t>
      </w:r>
      <w:r w:rsidR="00066632">
        <w:t>-</w:t>
      </w:r>
      <w:r>
        <w:t>JEE found that Nigeria had at least a moderate level of capacity in the technical areas of</w:t>
      </w:r>
      <w:r w:rsidR="00066632">
        <w:t xml:space="preserve"> real-time surveillance; workforce development and immunization, which will undoubtedly be critical throughout the COVID-19 vaccine rollout. </w:t>
      </w:r>
      <w:r w:rsidR="00204D04">
        <w:t>However, t</w:t>
      </w:r>
      <w:r w:rsidR="00066632">
        <w:t xml:space="preserve">he review </w:t>
      </w:r>
      <w:r w:rsidR="007D38BA">
        <w:t xml:space="preserve">found that there was an urgent need to strengthen national legislation, </w:t>
      </w:r>
      <w:r w:rsidR="00112E89">
        <w:t>policy,</w:t>
      </w:r>
      <w:r w:rsidR="007D38BA">
        <w:t xml:space="preserve"> and financing; IHR </w:t>
      </w:r>
      <w:r w:rsidR="007D38BA">
        <w:lastRenderedPageBreak/>
        <w:t xml:space="preserve">coordination, </w:t>
      </w:r>
      <w:r w:rsidR="00C8603A">
        <w:t>communication,</w:t>
      </w:r>
      <w:r w:rsidR="007D38BA">
        <w:t xml:space="preserve"> and advocacy; laboratory and testing capacity; and points of entry</w:t>
      </w:r>
      <w:r w:rsidR="00774A15">
        <w:fldChar w:fldCharType="begin" w:fldLock="1"/>
      </w:r>
      <w:r w:rsidR="00F138C8">
        <w:instrText>ADDIN CSL_CITATION {"citationItems":[{"id":"ITEM-1","itemData":{"author":[{"dropping-particle":"","family":"World Health Organization","given":"","non-dropping-particle":"","parse-names":false,"suffix":""}],"id":"ITEM-1","issue":"February","issued":{"date-parts":[["2006"]]},"page":"1-30","title":"Joint External Evaluation of IHR core capacities of the Federal Republic of Nigeria","type":"article-journal"},"uris":["http://www.mendeley.com/documents/?uuid=d3c0ecc7-cdff-47b6-9e1d-34a3c1ea0eb0"]}],"mendeley":{"formattedCitation":"&lt;sup&gt;16&lt;/sup&gt;","plainTextFormattedCitation":"16","previouslyFormattedCitation":"&lt;sup&gt;16&lt;/sup&gt;"},"properties":{"noteIndex":0},"schema":"https://github.com/citation-style-language/schema/raw/master/csl-citation.json"}</w:instrText>
      </w:r>
      <w:r w:rsidR="00774A15">
        <w:fldChar w:fldCharType="separate"/>
      </w:r>
      <w:r w:rsidR="00F138C8" w:rsidRPr="00F138C8">
        <w:rPr>
          <w:noProof/>
          <w:vertAlign w:val="superscript"/>
        </w:rPr>
        <w:t>16</w:t>
      </w:r>
      <w:r w:rsidR="00774A15">
        <w:fldChar w:fldCharType="end"/>
      </w:r>
      <w:r w:rsidR="007D38BA">
        <w:t xml:space="preserve">. </w:t>
      </w:r>
      <w:r w:rsidR="001004D7">
        <w:t xml:space="preserve">The results of the JEE informed the development of Nigeria’s National Action Plan for Health Security (NAPHS) in 2018, which is a five-year multisectoral plan with a one-health approach at its core. The </w:t>
      </w:r>
      <w:r w:rsidR="00CF4C63">
        <w:t xml:space="preserve">four </w:t>
      </w:r>
      <w:r w:rsidR="001004D7">
        <w:t xml:space="preserve">major initiatives </w:t>
      </w:r>
      <w:r w:rsidR="00CF4C63">
        <w:t xml:space="preserve">included </w:t>
      </w:r>
      <w:r w:rsidR="001004D7">
        <w:t xml:space="preserve">in the plan </w:t>
      </w:r>
      <w:r w:rsidR="00CF4C63">
        <w:t>are</w:t>
      </w:r>
      <w:r w:rsidR="001004D7">
        <w:t xml:space="preserve">: (1) </w:t>
      </w:r>
      <w:r w:rsidR="00CF4C63">
        <w:t>expanding digital surveillance; (2) establishing a nation-wide laboratory network; (3) building epidemiology workforce capacity; and (4) developing an “all-hazards” preparedness plan</w:t>
      </w:r>
      <w:r w:rsidR="00774A15">
        <w:fldChar w:fldCharType="begin" w:fldLock="1"/>
      </w:r>
      <w:r w:rsidR="00F138C8">
        <w:instrText>ADDIN CSL_CITATION {"citationItems":[{"id":"ITEM-1","itemData":{"abstract":"Abstract Purpose: To compare the pharmacokinetics (PKs) of intravitreally injected bevacizumab in vitrectomized versus nonvitrectomized control rabbit eyes. Methods: Twenty-five-gauge pars plana vitrectomy without lensectomy was performed in 17 right rabbit eyes (V) and 18 nonvitrectomized right rabbit eyes served as controls (C). After 1.25 mg/0.05 mL intravitreal bevacizumab (IVB) injections, eyes were enucleated at 1 h, 1, 2, 5, 14, and 30 days after the injection and immediately frozen at -80°C. Bevacizumab concentrations were determined after separation of frozen vitreous and aqueous humor (AH) compartments using indirect enzyme-linked immunosorbent assay. Bevacizumab concentration-time data were analyzed to obtain PK data. Results: Vitreous clearance of IVB consisted of 2 phases, the first fast distribution and second slow elimination phase. Clearance of IVB was accelerated in V eyes only during the first phase and not in the second phase. The vitreous concentration percent ratios between V and C eyes were 94.7% (1 h), 70.5% (1 day), 89.2% (2 days), 94.2% (5 days), 99.2% (14 days), and 79.1% (30 days). Overall vitreous half-lives were 6.99 and 7.06 days for V and C eyes, respectively (1.6-h difference). Conclusion: Overall IVB PKs in rabbit eyes after vitrectomy without lensectomy are not substantially different from nonvitrectomized control eyes.","author":[{"dropping-particle":"","family":"Nigeria Center for Disease Control","given":"","non-dropping-particle":"","parse-names":false,"suffix":""}],"id":"ITEM-1","issued":{"date-parts":[["2018"]]},"page":"1-359","title":"National Action Plan for Health Security 2018 - 2022","type":"article-journal"},"uris":["http://www.mendeley.com/documents/?uuid=53a0ef5d-afa3-4898-90ee-d8c7b9238c87"]}],"mendeley":{"formattedCitation":"&lt;sup&gt;17&lt;/sup&gt;","plainTextFormattedCitation":"17","previouslyFormattedCitation":"&lt;sup&gt;17&lt;/sup&gt;"},"properties":{"noteIndex":0},"schema":"https://github.com/citation-style-language/schema/raw/master/csl-citation.json"}</w:instrText>
      </w:r>
      <w:r w:rsidR="00774A15">
        <w:fldChar w:fldCharType="separate"/>
      </w:r>
      <w:r w:rsidR="00F138C8" w:rsidRPr="00F138C8">
        <w:rPr>
          <w:noProof/>
          <w:vertAlign w:val="superscript"/>
        </w:rPr>
        <w:t>17</w:t>
      </w:r>
      <w:r w:rsidR="00774A15">
        <w:fldChar w:fldCharType="end"/>
      </w:r>
      <w:r w:rsidR="00774A15">
        <w:t xml:space="preserve">. </w:t>
      </w:r>
      <w:r w:rsidR="00CF4C63">
        <w:t xml:space="preserve">Unfortunately, these initiatives were not fully funded and in place ahead of the COVID-19 pandemic as they would have been helpful in an effective response. </w:t>
      </w:r>
    </w:p>
    <w:p w14:paraId="694EE81A" w14:textId="132B2316" w:rsidR="002E33F0" w:rsidRDefault="002E33F0">
      <w:pPr>
        <w:rPr>
          <w:i/>
          <w:iCs/>
        </w:rPr>
      </w:pPr>
    </w:p>
    <w:p w14:paraId="78EDBD35" w14:textId="6DF4976F" w:rsidR="002E33F0" w:rsidRDefault="002E33F0">
      <w:pPr>
        <w:rPr>
          <w:i/>
          <w:iCs/>
        </w:rPr>
      </w:pPr>
      <w:r>
        <w:rPr>
          <w:i/>
          <w:iCs/>
        </w:rPr>
        <w:t xml:space="preserve">Response to COVID-19 </w:t>
      </w:r>
    </w:p>
    <w:p w14:paraId="5B627595" w14:textId="14436A91" w:rsidR="00204D04" w:rsidRDefault="008F2ADA" w:rsidP="00204D04">
      <w:pPr>
        <w:jc w:val="both"/>
      </w:pPr>
      <w:r>
        <w:t>Nigeria’s response to COVID-19</w:t>
      </w:r>
      <w:ins w:id="41" w:author="Sooyoung Kim" w:date="2021-06-25T14:06:00Z">
        <w:r w:rsidR="00B97224">
          <w:t xml:space="preserve"> in many aspects resembles their previous experiences in controlling </w:t>
        </w:r>
      </w:ins>
      <w:ins w:id="42" w:author="Sooyoung Kim" w:date="2021-06-25T14:07:00Z">
        <w:r w:rsidR="008215DF">
          <w:t xml:space="preserve">highly fatal </w:t>
        </w:r>
        <w:r w:rsidR="00B97224">
          <w:t>infectious disease outbre</w:t>
        </w:r>
      </w:ins>
      <w:ins w:id="43" w:author="Sooyoung Kim" w:date="2021-06-25T14:08:00Z">
        <w:r w:rsidR="008215DF">
          <w:t>aks, such as viral hemorrhagic fevers, and</w:t>
        </w:r>
      </w:ins>
      <w:ins w:id="44" w:author="Sooyoung Kim" w:date="2021-06-25T14:07:00Z">
        <w:r w:rsidR="00B97224">
          <w:t xml:space="preserve"> </w:t>
        </w:r>
      </w:ins>
      <w:del w:id="45" w:author="Sooyoung Kim" w:date="2021-06-25T14:06:00Z">
        <w:r w:rsidDel="00B97224">
          <w:delText xml:space="preserve"> </w:delText>
        </w:r>
      </w:del>
      <w:r>
        <w:t xml:space="preserve">can be </w:t>
      </w:r>
      <w:r w:rsidR="00C56458">
        <w:t>grouped</w:t>
      </w:r>
      <w:r>
        <w:t xml:space="preserve"> </w:t>
      </w:r>
      <w:r w:rsidR="00C56458">
        <w:t xml:space="preserve">into two distinct stages: (1) pre-outbreak preparedness and (2) outbreak response measures. The outbreak response measures can be further broken down into three primary areas of focus: </w:t>
      </w:r>
      <w:r w:rsidR="009502F9">
        <w:t>containment of initial cases</w:t>
      </w:r>
      <w:r w:rsidR="00C56458">
        <w:t xml:space="preserve">; </w:t>
      </w:r>
      <w:r w:rsidR="009502F9">
        <w:t xml:space="preserve">suppressing </w:t>
      </w:r>
      <w:r w:rsidR="00C56458">
        <w:t xml:space="preserve">clusters of cases; and </w:t>
      </w:r>
      <w:r w:rsidR="009502F9">
        <w:t>mitigating</w:t>
      </w:r>
      <w:r w:rsidR="00C56458">
        <w:t xml:space="preserve"> community transmission</w:t>
      </w:r>
      <w:r w:rsidR="00F138C8">
        <w:fldChar w:fldCharType="begin" w:fldLock="1"/>
      </w:r>
      <w:r w:rsidR="00F138C8">
        <w:instrText>ADDIN CSL_CITATION {"citationItems":[{"id":"ITEM-1","itemData":{"DOI":"10.7189/JOGH.10.020399","ISSN":"20472986","PMID":"33274062","author":[{"dropping-particle":"","family":"Dan-Nwafor","given":"Chioma","non-dropping-particle":"","parse-names":false,"suffix":""},{"dropping-particle":"","family":"Ochu","given":"Chinwe Lucia","non-dropping-particle":"","parse-names":false,"suffix":""},{"dropping-particle":"","family":"Elimian","given":"Kelly","non-dropping-particle":"","parse-names":false,"suffix":""},{"dropping-particle":"","family":"Oladejo","given":"John","non-dropping-particle":"","parse-names":false,"suffix":""},{"dropping-particle":"","family":"Ilori","given":"Elsie","non-dropping-particle":"","parse-names":false,"suffix":""},{"dropping-particle":"","family":"Umeokonkwo","given":"Chukwuma","non-dropping-particle":"","parse-names":false,"suffix":""},{"dropping-particle":"","family":"Steinhardt","given":"Laura","non-dropping-particle":"","parse-names":false,"suffix":""},{"dropping-particle":"","family":"Igumbor","given":"Ehimario","non-dropping-particle":"","parse-names":false,"suffix":""},{"dropping-particle":"","family":"Wagai","given":"John","non-dropping-particle":"","parse-names":false,"suffix":""},{"dropping-particle":"","family":"Okwor","given":"Tochi","non-dropping-particle":"","parse-names":false,"suffix":""},{"dropping-particle":"","family":"Aderinola","given":"Olaolu","non-dropping-particle":"","parse-names":false,"suffix":""},{"dropping-particle":"","family":"Mba","given":"Nwando","non-dropping-particle":"","parse-names":false,"suffix":""},{"dropping-particle":"","family":"Hassan","given":"Assad","non-dropping-particle":"","parse-names":false,"suffix":""},{"dropping-particle":"","family":"Dalhat","given":"Mahmood","non-dropping-particle":"","parse-names":false,"suffix":""},{"dropping-particle":"","family":"Jinadu","given":"Kola","non-dropping-particle":"","parse-names":false,"suffix":""},{"dropping-particle":"","family":"Badaru","given":"Sikiru","non-dropping-particle":"","parse-names":false,"suffix":""},{"dropping-particle":"","family":"Arinze","given":"Chinedu","non-dropping-particle":"","parse-names":false,"suffix":""},{"dropping-particle":"","family":"Jafiya","given":"Abubakar","non-dropping-particle":"","parse-names":false,"suffix":""},{"dropping-particle":"","family":"Disu","given":"Yahya","non-dropping-particle":"","parse-names":false,"suffix":""},{"dropping-particle":"","family":"Saleh","given":"Fatima","non-dropping-particle":"","parse-names":false,"suffix":""},{"dropping-particle":"","family":"Abubakar","given":"Anwar","non-dropping-particle":"","parse-names":false,"suffix":""},{"dropping-particle":"","family":"Obiekea","given":"Celestina","non-dropping-particle":"","parse-names":false,"suffix":""},{"dropping-particle":"","family":"Yinka-Ogunleye","given":"Adesola","non-dropping-particle":"","parse-names":false,"suffix":""},{"dropping-particle":"","family":"Naidoo","given":"Dhamari","non-dropping-particle":"","parse-names":false,"suffix":""},{"dropping-particle":"","family":"Namara","given":"Geoffrey","non-dropping-particle":"","parse-names":false,"suffix":""},{"dropping-particle":"","family":"Muhammad","given":"Saleh","non-dropping-particle":"","parse-names":false,"suffix":""},{"dropping-particle":"","family":"Ipadeola","given":"Oladipupo","non-dropping-particle":"","parse-names":false,"suffix":""},{"dropping-particle":"","family":"Ofoegbunam","given":"Chinenye","non-dropping-particle":"","parse-names":false,"suffix":""},{"dropping-particle":"","family":"Ogunbode","given":"Oladipo","non-dropping-particle":"","parse-names":false,"suffix":""},{"dropping-particle":"","family":"Akatobi","given":"Charles","non-dropping-particle":"","parse-names":false,"suffix":""},{"dropping-particle":"","family":"Alagi","given":"Matthias","non-dropping-particle":"","parse-names":false,"suffix":""},{"dropping-particle":"","family":"Yashe","given":"Rimamdeyati","non-dropping-particle":"","parse-names":false,"suffix":""},{"dropping-particle":"","family":"Crawford","given":"Emily","non-dropping-particle":"","parse-names":false,"suffix":""},{"dropping-particle":"","family":"Okunro-made","given":"Oyeladun","non-dropping-particle":"","parse-names":false,"suffix":""},{"dropping-particle":"","family":"Aniaku","given":"Everistus","non-dropping-particle":"","parse-names":false,"suffix":""},{"dropping-particle":"","family":"Mba","given":"Sandra","non-dropping-particle":"","parse-names":false,"suffix":""},{"dropping-particle":"","family":"Agogo","given":"Emmanuel","non-dropping-particle":"","parse-names":false,"suffix":""},{"dropping-particle":"","family":"Olugbile","given":"Michael","non-dropping-particle":"","parse-names":false,"suffix":""},{"dropping-particle":"","family":"Eneh","given":"Chibuzo","non-dropping-particle":"","parse-names":false,"suffix":""},{"dropping-particle":"","family":"Ahumibe","given":"Anthony","non-dropping-particle":"","parse-names":false,"suffix":""},{"dropping-particle":"","family":"Nwachukwu","given":"William","non-dropping-particle":"","parse-names":false,"suffix":""},{"dropping-particle":"","family":"Ibekwe","given":"Priscilla","non-dropping-particle":"","parse-names":false,"suffix":""},{"dropping-particle":"","family":"Adejoro","given":"Ope Oluwa","non-dropping-particle":"","parse-names":false,"suffix":""},{"dropping-particle":"","family":"Ukponu","given":"Winifred","non-dropping-particle":"","parse-names":false,"suffix":""},{"dropping-particle":"","family":"Olayinka","given":"Adebola","non-dropping-particle":"","parse-names":false,"suffix":""},{"dropping-particle":"","family":"Okudo","given":"Ifeanyi","non-dropping-particle":"","parse-names":false,"suffix":""},{"dropping-particle":"","family":"Aruna","given":"Olusola","non-dropping-particle":"","parse-names":false,"suffix":""},{"dropping-particle":"","family":"Yusuf","given":"Fatima","non-dropping-particle":"","parse-names":false,"suffix":""},{"dropping-particle":"","family":"Alex-Okoh","given":"Morenike","non-dropping-particle":"","parse-names":false,"suffix":""},{"dropping-particle":"","family":"Fawole","given":"Temidayo","non-dropping-particle":"","parse-names":false,"suffix":""},{"dropping-particle":"","family":"Alaka","given":"Akeem","non-dropping-particle":"","parse-names":false,"suffix":""},{"dropping-particle":"","family":"Muntari","given":"Hassan","non-dropping-particle":"","parse-names":false,"suffix":""},{"dropping-particle":"","family":"Yennan","given":"Sebastian","non-dropping-particle":"","parse-names":false,"suffix":""},{"dropping-particle":"","family":"Atteh","given":"Rhoda","non-dropping-particle":"","parse-names":false,"suffix":""},{"dropping-particle":"","family":"Balogun","given":"Muhammad","non-dropping-particle":"","parse-names":false,"suffix":""},{"dropping-particle":"","family":"Waziri","given":"Ndadilnasiya","non-dropping-particle":"","parse-names":false,"suffix":""},{"dropping-particle":"","family":"Ogunniyi","given":"Abiodun","non-dropping-particle":"","parse-names":false,"suffix":""},{"dropping-particle":"","family":"Ebhodaghe","given":"Blessing","non-dropping-particle":"","parse-names":false,"suffix":""},{"dropping-particle":"","family":"Lokossou","given":"Virgile","non-dropping-particle":"","parse-names":false,"suffix":""},{"dropping-particle":"","family":"Abudulaziz","given":"Mohammed","non-dropping-particle":"","parse-names":false,"suffix":""},{"dropping-particle":"","family":"Adebiyi","given":"Bimpe","non-dropping-particle":"","parse-names":false,"suffix":""},{"dropping-particle":"","family":"Abayomi","given":"Akin","non-dropping-particle":"","parse-names":false,"suffix":""},{"dropping-particle":"","family":"Abudus-Salam","given":"Ismail","non-dropping-particle":"","parse-names":false,"suffix":""},{"dropping-particle":"","family":"Omilabu","given":"Sunday","non-dropping-particle":"","parse-names":false,"suffix":""},{"dropping-particle":"","family":"Lawal","given":"Lukman","non-dropping-particle":"","parse-names":false,"suffix":""},{"dropping-particle":"","family":"Kawu","given":"Mohammed","non-dropping-particle":"","parse-names":false,"suffix":""},{"dropping-particle":"","family":"Muhammad","given":"Basheer","non-dropping-particle":"","parse-names":false,"suffix":""},{"dropping-particle":"","family":"Tsanyawa","given":"Aminu","non-dropping-particle":"","parse-names":false,"suffix":""},{"dropping-particle":"","family":"Soyinka","given":"Festus","non-dropping-particle":"","parse-names":false,"suffix":""},{"dropping-particle":"","family":"Coker","given":"Tomi","non-dropping-particle":"","parse-names":false,"suffix":""},{"dropping-particle":"","family":"Alabi","given":"Olaniran","non-dropping-particle":"","parse-names":false,"suffix":""},{"dropping-particle":"","family":"Joannis","given":"Tony","non-dropping-particle":"","parse-names":false,"suffix":""},{"dropping-particle":"","family":"Dalhatu","given":"Ibrahim","non-dropping-particle":"","parse-names":false,"suffix":""},{"dropping-particle":"","family":"Swaminathan","given":"Mahesh","non-dropping-particle":"","parse-names":false,"suffix":""},{"dropping-particle":"","family":"Salako","given":"Babatunde","non-dropping-particle":"","parse-names":false,"suffix":""},{"dropping-particle":"","family":"Abubakar","given":"Ibrahim","non-dropping-particle":"","parse-names":false,"suffix":""},{"dropping-particle":"","family":"Fiona","given":"Braka","non-dropping-particle":"","parse-names":false,"suffix":""},{"dropping-particle":"","family":"Nguku","given":"Patrick","non-dropping-particle":"","parse-names":false,"suffix":""},{"dropping-particle":"","family":"H-Aliyu","given":"Sani","non-dropping-particle":"","parse-names":false,"suffix":""},{"dropping-particle":"","family":"Ihekweazu","given":"Chikwe","non-dropping-particle":"","parse-names":false,"suffix":""}],"container-title":"Journal of Global Health","id":"ITEM-1","issue":"2","issued":{"date-parts":[["2020"]]},"title":"Nigeria's public health response to the COVID-19 pandemic: January to May 2020","type":"article-journal","volume":"10"},"uris":["http://www.mendeley.com/documents/?uuid=a774b119-0fa0-47ea-bdab-a35ae29e2359"]}],"mendeley":{"formattedCitation":"&lt;sup&gt;2&lt;/sup&gt;","plainTextFormattedCitation":"2","previouslyFormattedCitation":"&lt;sup&gt;2&lt;/sup&gt;"},"properties":{"noteIndex":0},"schema":"https://github.com/citation-style-language/schema/raw/master/csl-citation.json"}</w:instrText>
      </w:r>
      <w:r w:rsidR="00F138C8">
        <w:fldChar w:fldCharType="separate"/>
      </w:r>
      <w:r w:rsidR="00F138C8" w:rsidRPr="00F138C8">
        <w:rPr>
          <w:noProof/>
          <w:vertAlign w:val="superscript"/>
        </w:rPr>
        <w:t>2</w:t>
      </w:r>
      <w:r w:rsidR="00F138C8">
        <w:fldChar w:fldCharType="end"/>
      </w:r>
      <w:r w:rsidR="00F138C8">
        <w:t>.</w:t>
      </w:r>
      <w:r w:rsidR="00C56458">
        <w:t xml:space="preserve"> </w:t>
      </w:r>
    </w:p>
    <w:p w14:paraId="678AF246" w14:textId="587D4850" w:rsidR="00C56458" w:rsidRDefault="00C56458" w:rsidP="00204D04">
      <w:pPr>
        <w:jc w:val="both"/>
      </w:pPr>
    </w:p>
    <w:p w14:paraId="5F1F44D0" w14:textId="242DA73F" w:rsidR="009502F9" w:rsidRDefault="005419EC" w:rsidP="009502F9">
      <w:pPr>
        <w:jc w:val="both"/>
      </w:pPr>
      <w:r>
        <w:t>In terms of preparedness measures, by</w:t>
      </w:r>
      <w:r w:rsidR="00C56458">
        <w:t xml:space="preserve"> January </w:t>
      </w:r>
      <w:r w:rsidR="009502F9">
        <w:t>2</w:t>
      </w:r>
      <w:r w:rsidR="00C56458">
        <w:t xml:space="preserve">6, 2020, </w:t>
      </w:r>
      <w:r w:rsidR="009502F9">
        <w:t>about</w:t>
      </w:r>
      <w:r w:rsidR="00C56458">
        <w:t xml:space="preserve"> </w:t>
      </w:r>
      <w:r w:rsidR="009502F9">
        <w:t>one</w:t>
      </w:r>
      <w:r w:rsidR="00C56458">
        <w:t xml:space="preserve"> month prior to the arrival of COVID-19 in Nigeria, </w:t>
      </w:r>
      <w:r w:rsidR="009502F9">
        <w:t>the NCDC established a multisectoral National Coronavirus Preparedness Group (</w:t>
      </w:r>
      <w:r w:rsidR="00EE0CA1">
        <w:t>N</w:t>
      </w:r>
      <w:r w:rsidR="009502F9">
        <w:t>CPG)</w:t>
      </w:r>
      <w:r>
        <w:t>. This group</w:t>
      </w:r>
      <w:r w:rsidR="009502F9">
        <w:t xml:space="preserve"> was tasked with monitoring the epi curve, assessing the risk of disease transmission, and initiating measures to strengthen preparedness for early detection and response to the outbreak</w:t>
      </w:r>
      <w:r w:rsidR="00F138C8">
        <w:fldChar w:fldCharType="begin" w:fldLock="1"/>
      </w:r>
      <w:r w:rsidR="00F138C8">
        <w:instrText>ADDIN CSL_CITATION {"citationItems":[{"id":"ITEM-1","itemData":{"DOI":"10.7189/JOGH.10.020399","ISSN":"20472986","PMID":"33274062","author":[{"dropping-particle":"","family":"Dan-Nwafor","given":"Chioma","non-dropping-particle":"","parse-names":false,"suffix":""},{"dropping-particle":"","family":"Ochu","given":"Chinwe Lucia","non-dropping-particle":"","parse-names":false,"suffix":""},{"dropping-particle":"","family":"Elimian","given":"Kelly","non-dropping-particle":"","parse-names":false,"suffix":""},{"dropping-particle":"","family":"Oladejo","given":"John","non-dropping-particle":"","parse-names":false,"suffix":""},{"dropping-particle":"","family":"Ilori","given":"Elsie","non-dropping-particle":"","parse-names":false,"suffix":""},{"dropping-particle":"","family":"Umeokonkwo","given":"Chukwuma","non-dropping-particle":"","parse-names":false,"suffix":""},{"dropping-particle":"","family":"Steinhardt","given":"Laura","non-dropping-particle":"","parse-names":false,"suffix":""},{"dropping-particle":"","family":"Igumbor","given":"Ehimario","non-dropping-particle":"","parse-names":false,"suffix":""},{"dropping-particle":"","family":"Wagai","given":"John","non-dropping-particle":"","parse-names":false,"suffix":""},{"dropping-particle":"","family":"Okwor","given":"Tochi","non-dropping-particle":"","parse-names":false,"suffix":""},{"dropping-particle":"","family":"Aderinola","given":"Olaolu","non-dropping-particle":"","parse-names":false,"suffix":""},{"dropping-particle":"","family":"Mba","given":"Nwando","non-dropping-particle":"","parse-names":false,"suffix":""},{"dropping-particle":"","family":"Hassan","given":"Assad","non-dropping-particle":"","parse-names":false,"suffix":""},{"dropping-particle":"","family":"Dalhat","given":"Mahmood","non-dropping-particle":"","parse-names":false,"suffix":""},{"dropping-particle":"","family":"Jinadu","given":"Kola","non-dropping-particle":"","parse-names":false,"suffix":""},{"dropping-particle":"","family":"Badaru","given":"Sikiru","non-dropping-particle":"","parse-names":false,"suffix":""},{"dropping-particle":"","family":"Arinze","given":"Chinedu","non-dropping-particle":"","parse-names":false,"suffix":""},{"dropping-particle":"","family":"Jafiya","given":"Abubakar","non-dropping-particle":"","parse-names":false,"suffix":""},{"dropping-particle":"","family":"Disu","given":"Yahya","non-dropping-particle":"","parse-names":false,"suffix":""},{"dropping-particle":"","family":"Saleh","given":"Fatima","non-dropping-particle":"","parse-names":false,"suffix":""},{"dropping-particle":"","family":"Abubakar","given":"Anwar","non-dropping-particle":"","parse-names":false,"suffix":""},{"dropping-particle":"","family":"Obiekea","given":"Celestina","non-dropping-particle":"","parse-names":false,"suffix":""},{"dropping-particle":"","family":"Yinka-Ogunleye","given":"Adesola","non-dropping-particle":"","parse-names":false,"suffix":""},{"dropping-particle":"","family":"Naidoo","given":"Dhamari","non-dropping-particle":"","parse-names":false,"suffix":""},{"dropping-particle":"","family":"Namara","given":"Geoffrey","non-dropping-particle":"","parse-names":false,"suffix":""},{"dropping-particle":"","family":"Muhammad","given":"Saleh","non-dropping-particle":"","parse-names":false,"suffix":""},{"dropping-particle":"","family":"Ipadeola","given":"Oladipupo","non-dropping-particle":"","parse-names":false,"suffix":""},{"dropping-particle":"","family":"Ofoegbunam","given":"Chinenye","non-dropping-particle":"","parse-names":false,"suffix":""},{"dropping-particle":"","family":"Ogunbode","given":"Oladipo","non-dropping-particle":"","parse-names":false,"suffix":""},{"dropping-particle":"","family":"Akatobi","given":"Charles","non-dropping-particle":"","parse-names":false,"suffix":""},{"dropping-particle":"","family":"Alagi","given":"Matthias","non-dropping-particle":"","parse-names":false,"suffix":""},{"dropping-particle":"","family":"Yashe","given":"Rimamdeyati","non-dropping-particle":"","parse-names":false,"suffix":""},{"dropping-particle":"","family":"Crawford","given":"Emily","non-dropping-particle":"","parse-names":false,"suffix":""},{"dropping-particle":"","family":"Okunro-made","given":"Oyeladun","non-dropping-particle":"","parse-names":false,"suffix":""},{"dropping-particle":"","family":"Aniaku","given":"Everistus","non-dropping-particle":"","parse-names":false,"suffix":""},{"dropping-particle":"","family":"Mba","given":"Sandra","non-dropping-particle":"","parse-names":false,"suffix":""},{"dropping-particle":"","family":"Agogo","given":"Emmanuel","non-dropping-particle":"","parse-names":false,"suffix":""},{"dropping-particle":"","family":"Olugbile","given":"Michael","non-dropping-particle":"","parse-names":false,"suffix":""},{"dropping-particle":"","family":"Eneh","given":"Chibuzo","non-dropping-particle":"","parse-names":false,"suffix":""},{"dropping-particle":"","family":"Ahumibe","given":"Anthony","non-dropping-particle":"","parse-names":false,"suffix":""},{"dropping-particle":"","family":"Nwachukwu","given":"William","non-dropping-particle":"","parse-names":false,"suffix":""},{"dropping-particle":"","family":"Ibekwe","given":"Priscilla","non-dropping-particle":"","parse-names":false,"suffix":""},{"dropping-particle":"","family":"Adejoro","given":"Ope Oluwa","non-dropping-particle":"","parse-names":false,"suffix":""},{"dropping-particle":"","family":"Ukponu","given":"Winifred","non-dropping-particle":"","parse-names":false,"suffix":""},{"dropping-particle":"","family":"Olayinka","given":"Adebola","non-dropping-particle":"","parse-names":false,"suffix":""},{"dropping-particle":"","family":"Okudo","given":"Ifeanyi","non-dropping-particle":"","parse-names":false,"suffix":""},{"dropping-particle":"","family":"Aruna","given":"Olusola","non-dropping-particle":"","parse-names":false,"suffix":""},{"dropping-particle":"","family":"Yusuf","given":"Fatima","non-dropping-particle":"","parse-names":false,"suffix":""},{"dropping-particle":"","family":"Alex-Okoh","given":"Morenike","non-dropping-particle":"","parse-names":false,"suffix":""},{"dropping-particle":"","family":"Fawole","given":"Temidayo","non-dropping-particle":"","parse-names":false,"suffix":""},{"dropping-particle":"","family":"Alaka","given":"Akeem","non-dropping-particle":"","parse-names":false,"suffix":""},{"dropping-particle":"","family":"Muntari","given":"Hassan","non-dropping-particle":"","parse-names":false,"suffix":""},{"dropping-particle":"","family":"Yennan","given":"Sebastian","non-dropping-particle":"","parse-names":false,"suffix":""},{"dropping-particle":"","family":"Atteh","given":"Rhoda","non-dropping-particle":"","parse-names":false,"suffix":""},{"dropping-particle":"","family":"Balogun","given":"Muhammad","non-dropping-particle":"","parse-names":false,"suffix":""},{"dropping-particle":"","family":"Waziri","given":"Ndadilnasiya","non-dropping-particle":"","parse-names":false,"suffix":""},{"dropping-particle":"","family":"Ogunniyi","given":"Abiodun","non-dropping-particle":"","parse-names":false,"suffix":""},{"dropping-particle":"","family":"Ebhodaghe","given":"Blessing","non-dropping-particle":"","parse-names":false,"suffix":""},{"dropping-particle":"","family":"Lokossou","given":"Virgile","non-dropping-particle":"","parse-names":false,"suffix":""},{"dropping-particle":"","family":"Abudulaziz","given":"Mohammed","non-dropping-particle":"","parse-names":false,"suffix":""},{"dropping-particle":"","family":"Adebiyi","given":"Bimpe","non-dropping-particle":"","parse-names":false,"suffix":""},{"dropping-particle":"","family":"Abayomi","given":"Akin","non-dropping-particle":"","parse-names":false,"suffix":""},{"dropping-particle":"","family":"Abudus-Salam","given":"Ismail","non-dropping-particle":"","parse-names":false,"suffix":""},{"dropping-particle":"","family":"Omilabu","given":"Sunday","non-dropping-particle":"","parse-names":false,"suffix":""},{"dropping-particle":"","family":"Lawal","given":"Lukman","non-dropping-particle":"","parse-names":false,"suffix":""},{"dropping-particle":"","family":"Kawu","given":"Mohammed","non-dropping-particle":"","parse-names":false,"suffix":""},{"dropping-particle":"","family":"Muhammad","given":"Basheer","non-dropping-particle":"","parse-names":false,"suffix":""},{"dropping-particle":"","family":"Tsanyawa","given":"Aminu","non-dropping-particle":"","parse-names":false,"suffix":""},{"dropping-particle":"","family":"Soyinka","given":"Festus","non-dropping-particle":"","parse-names":false,"suffix":""},{"dropping-particle":"","family":"Coker","given":"Tomi","non-dropping-particle":"","parse-names":false,"suffix":""},{"dropping-particle":"","family":"Alabi","given":"Olaniran","non-dropping-particle":"","parse-names":false,"suffix":""},{"dropping-particle":"","family":"Joannis","given":"Tony","non-dropping-particle":"","parse-names":false,"suffix":""},{"dropping-particle":"","family":"Dalhatu","given":"Ibrahim","non-dropping-particle":"","parse-names":false,"suffix":""},{"dropping-particle":"","family":"Swaminathan","given":"Mahesh","non-dropping-particle":"","parse-names":false,"suffix":""},{"dropping-particle":"","family":"Salako","given":"Babatunde","non-dropping-particle":"","parse-names":false,"suffix":""},{"dropping-particle":"","family":"Abubakar","given":"Ibrahim","non-dropping-particle":"","parse-names":false,"suffix":""},{"dropping-particle":"","family":"Fiona","given":"Braka","non-dropping-particle":"","parse-names":false,"suffix":""},{"dropping-particle":"","family":"Nguku","given":"Patrick","non-dropping-particle":"","parse-names":false,"suffix":""},{"dropping-particle":"","family":"H-Aliyu","given":"Sani","non-dropping-particle":"","parse-names":false,"suffix":""},{"dropping-particle":"","family":"Ihekweazu","given":"Chikwe","non-dropping-particle":"","parse-names":false,"suffix":""}],"container-title":"Journal of Global Health","id":"ITEM-1","issue":"2","issued":{"date-parts":[["2020"]]},"title":"Nigeria's public health response to the COVID-19 pandemic: January to May 2020","type":"article-journal","volume":"10"},"uris":["http://www.mendeley.com/documents/?uuid=a774b119-0fa0-47ea-bdab-a35ae29e2359"]}],"mendeley":{"formattedCitation":"&lt;sup&gt;2&lt;/sup&gt;","plainTextFormattedCitation":"2","previouslyFormattedCitation":"&lt;sup&gt;2&lt;/sup&gt;"},"properties":{"noteIndex":0},"schema":"https://github.com/citation-style-language/schema/raw/master/csl-citation.json"}</w:instrText>
      </w:r>
      <w:r w:rsidR="00F138C8">
        <w:fldChar w:fldCharType="separate"/>
      </w:r>
      <w:r w:rsidR="00F138C8" w:rsidRPr="00F138C8">
        <w:rPr>
          <w:noProof/>
          <w:vertAlign w:val="superscript"/>
        </w:rPr>
        <w:t>2</w:t>
      </w:r>
      <w:r w:rsidR="00F138C8">
        <w:fldChar w:fldCharType="end"/>
      </w:r>
      <w:r w:rsidR="00F138C8">
        <w:t xml:space="preserve">. </w:t>
      </w:r>
      <w:r w:rsidR="009502F9">
        <w:t xml:space="preserve">A week later, a Multisectoral Technical </w:t>
      </w:r>
      <w:r>
        <w:t>Working</w:t>
      </w:r>
      <w:r w:rsidR="009502F9">
        <w:t xml:space="preserve"> Group, with representation from across government ministries, was </w:t>
      </w:r>
      <w:r>
        <w:t>introduced</w:t>
      </w:r>
      <w:r w:rsidR="009502F9">
        <w:t xml:space="preserve"> at the Ministry of Health</w:t>
      </w:r>
      <w:r>
        <w:t xml:space="preserve"> </w:t>
      </w:r>
      <w:r w:rsidR="009502F9">
        <w:t>to strengthen preparedness measure</w:t>
      </w:r>
      <w:r>
        <w:t xml:space="preserve">s, which included training health care workers on infection prevention and control; designating three existing laboratories for COVID-19 testing; </w:t>
      </w:r>
      <w:r w:rsidR="00775744">
        <w:t>establishing</w:t>
      </w:r>
      <w:r>
        <w:t xml:space="preserve"> COVID-19 treatment centers and initiating Points of Entry (PoE) surveillance at international borders</w:t>
      </w:r>
      <w:r w:rsidR="00F138C8">
        <w:fldChar w:fldCharType="begin" w:fldLock="1"/>
      </w:r>
      <w:r w:rsidR="00F767FB">
        <w:instrText>ADDIN CSL_CITATION {"citationItems":[{"id":"ITEM-1","itemData":{"DOI":"10.7189/JOGH.10.020399","ISSN":"20472986","PMID":"33274062","author":[{"dropping-particle":"","family":"Dan-Nwafor","given":"Chioma","non-dropping-particle":"","parse-names":false,"suffix":""},{"dropping-particle":"","family":"Ochu","given":"Chinwe Lucia","non-dropping-particle":"","parse-names":false,"suffix":""},{"dropping-particle":"","family":"Elimian","given":"Kelly","non-dropping-particle":"","parse-names":false,"suffix":""},{"dropping-particle":"","family":"Oladejo","given":"John","non-dropping-particle":"","parse-names":false,"suffix":""},{"dropping-particle":"","family":"Ilori","given":"Elsie","non-dropping-particle":"","parse-names":false,"suffix":""},{"dropping-particle":"","family":"Umeokonkwo","given":"Chukwuma","non-dropping-particle":"","parse-names":false,"suffix":""},{"dropping-particle":"","family":"Steinhardt","given":"Laura","non-dropping-particle":"","parse-names":false,"suffix":""},{"dropping-particle":"","family":"Igumbor","given":"Ehimario","non-dropping-particle":"","parse-names":false,"suffix":""},{"dropping-particle":"","family":"Wagai","given":"John","non-dropping-particle":"","parse-names":false,"suffix":""},{"dropping-particle":"","family":"Okwor","given":"Tochi","non-dropping-particle":"","parse-names":false,"suffix":""},{"dropping-particle":"","family":"Aderinola","given":"Olaolu","non-dropping-particle":"","parse-names":false,"suffix":""},{"dropping-particle":"","family":"Mba","given":"Nwando","non-dropping-particle":"","parse-names":false,"suffix":""},{"dropping-particle":"","family":"Hassan","given":"Assad","non-dropping-particle":"","parse-names":false,"suffix":""},{"dropping-particle":"","family":"Dalhat","given":"Mahmood","non-dropping-particle":"","parse-names":false,"suffix":""},{"dropping-particle":"","family":"Jinadu","given":"Kola","non-dropping-particle":"","parse-names":false,"suffix":""},{"dropping-particle":"","family":"Badaru","given":"Sikiru","non-dropping-particle":"","parse-names":false,"suffix":""},{"dropping-particle":"","family":"Arinze","given":"Chinedu","non-dropping-particle":"","parse-names":false,"suffix":""},{"dropping-particle":"","family":"Jafiya","given":"Abubakar","non-dropping-particle":"","parse-names":false,"suffix":""},{"dropping-particle":"","family":"Disu","given":"Yahya","non-dropping-particle":"","parse-names":false,"suffix":""},{"dropping-particle":"","family":"Saleh","given":"Fatima","non-dropping-particle":"","parse-names":false,"suffix":""},{"dropping-particle":"","family":"Abubakar","given":"Anwar","non-dropping-particle":"","parse-names":false,"suffix":""},{"dropping-particle":"","family":"Obiekea","given":"Celestina","non-dropping-particle":"","parse-names":false,"suffix":""},{"dropping-particle":"","family":"Yinka-Ogunleye","given":"Adesola","non-dropping-particle":"","parse-names":false,"suffix":""},{"dropping-particle":"","family":"Naidoo","given":"Dhamari","non-dropping-particle":"","parse-names":false,"suffix":""},{"dropping-particle":"","family":"Namara","given":"Geoffrey","non-dropping-particle":"","parse-names":false,"suffix":""},{"dropping-particle":"","family":"Muhammad","given":"Saleh","non-dropping-particle":"","parse-names":false,"suffix":""},{"dropping-particle":"","family":"Ipadeola","given":"Oladipupo","non-dropping-particle":"","parse-names":false,"suffix":""},{"dropping-particle":"","family":"Ofoegbunam","given":"Chinenye","non-dropping-particle":"","parse-names":false,"suffix":""},{"dropping-particle":"","family":"Ogunbode","given":"Oladipo","non-dropping-particle":"","parse-names":false,"suffix":""},{"dropping-particle":"","family":"Akatobi","given":"Charles","non-dropping-particle":"","parse-names":false,"suffix":""},{"dropping-particle":"","family":"Alagi","given":"Matthias","non-dropping-particle":"","parse-names":false,"suffix":""},{"dropping-particle":"","family":"Yashe","given":"Rimamdeyati","non-dropping-particle":"","parse-names":false,"suffix":""},{"dropping-particle":"","family":"Crawford","given":"Emily","non-dropping-particle":"","parse-names":false,"suffix":""},{"dropping-particle":"","family":"Okunro-made","given":"Oyeladun","non-dropping-particle":"","parse-names":false,"suffix":""},{"dropping-particle":"","family":"Aniaku","given":"Everistus","non-dropping-particle":"","parse-names":false,"suffix":""},{"dropping-particle":"","family":"Mba","given":"Sandra","non-dropping-particle":"","parse-names":false,"suffix":""},{"dropping-particle":"","family":"Agogo","given":"Emmanuel","non-dropping-particle":"","parse-names":false,"suffix":""},{"dropping-particle":"","family":"Olugbile","given":"Michael","non-dropping-particle":"","parse-names":false,"suffix":""},{"dropping-particle":"","family":"Eneh","given":"Chibuzo","non-dropping-particle":"","parse-names":false,"suffix":""},{"dropping-particle":"","family":"Ahumibe","given":"Anthony","non-dropping-particle":"","parse-names":false,"suffix":""},{"dropping-particle":"","family":"Nwachukwu","given":"William","non-dropping-particle":"","parse-names":false,"suffix":""},{"dropping-particle":"","family":"Ibekwe","given":"Priscilla","non-dropping-particle":"","parse-names":false,"suffix":""},{"dropping-particle":"","family":"Adejoro","given":"Ope Oluwa","non-dropping-particle":"","parse-names":false,"suffix":""},{"dropping-particle":"","family":"Ukponu","given":"Winifred","non-dropping-particle":"","parse-names":false,"suffix":""},{"dropping-particle":"","family":"Olayinka","given":"Adebola","non-dropping-particle":"","parse-names":false,"suffix":""},{"dropping-particle":"","family":"Okudo","given":"Ifeanyi","non-dropping-particle":"","parse-names":false,"suffix":""},{"dropping-particle":"","family":"Aruna","given":"Olusola","non-dropping-particle":"","parse-names":false,"suffix":""},{"dropping-particle":"","family":"Yusuf","given":"Fatima","non-dropping-particle":"","parse-names":false,"suffix":""},{"dropping-particle":"","family":"Alex-Okoh","given":"Morenike","non-dropping-particle":"","parse-names":false,"suffix":""},{"dropping-particle":"","family":"Fawole","given":"Temidayo","non-dropping-particle":"","parse-names":false,"suffix":""},{"dropping-particle":"","family":"Alaka","given":"Akeem","non-dropping-particle":"","parse-names":false,"suffix":""},{"dropping-particle":"","family":"Muntari","given":"Hassan","non-dropping-particle":"","parse-names":false,"suffix":""},{"dropping-particle":"","family":"Yennan","given":"Sebastian","non-dropping-particle":"","parse-names":false,"suffix":""},{"dropping-particle":"","family":"Atteh","given":"Rhoda","non-dropping-particle":"","parse-names":false,"suffix":""},{"dropping-particle":"","family":"Balogun","given":"Muhammad","non-dropping-particle":"","parse-names":false,"suffix":""},{"dropping-particle":"","family":"Waziri","given":"Ndadilnasiya","non-dropping-particle":"","parse-names":false,"suffix":""},{"dropping-particle":"","family":"Ogunniyi","given":"Abiodun","non-dropping-particle":"","parse-names":false,"suffix":""},{"dropping-particle":"","family":"Ebhodaghe","given":"Blessing","non-dropping-particle":"","parse-names":false,"suffix":""},{"dropping-particle":"","family":"Lokossou","given":"Virgile","non-dropping-particle":"","parse-names":false,"suffix":""},{"dropping-particle":"","family":"Abudulaziz","given":"Mohammed","non-dropping-particle":"","parse-names":false,"suffix":""},{"dropping-particle":"","family":"Adebiyi","given":"Bimpe","non-dropping-particle":"","parse-names":false,"suffix":""},{"dropping-particle":"","family":"Abayomi","given":"Akin","non-dropping-particle":"","parse-names":false,"suffix":""},{"dropping-particle":"","family":"Abudus-Salam","given":"Ismail","non-dropping-particle":"","parse-names":false,"suffix":""},{"dropping-particle":"","family":"Omilabu","given":"Sunday","non-dropping-particle":"","parse-names":false,"suffix":""},{"dropping-particle":"","family":"Lawal","given":"Lukman","non-dropping-particle":"","parse-names":false,"suffix":""},{"dropping-particle":"","family":"Kawu","given":"Mohammed","non-dropping-particle":"","parse-names":false,"suffix":""},{"dropping-particle":"","family":"Muhammad","given":"Basheer","non-dropping-particle":"","parse-names":false,"suffix":""},{"dropping-particle":"","family":"Tsanyawa","given":"Aminu","non-dropping-particle":"","parse-names":false,"suffix":""},{"dropping-particle":"","family":"Soyinka","given":"Festus","non-dropping-particle":"","parse-names":false,"suffix":""},{"dropping-particle":"","family":"Coker","given":"Tomi","non-dropping-particle":"","parse-names":false,"suffix":""},{"dropping-particle":"","family":"Alabi","given":"Olaniran","non-dropping-particle":"","parse-names":false,"suffix":""},{"dropping-particle":"","family":"Joannis","given":"Tony","non-dropping-particle":"","parse-names":false,"suffix":""},{"dropping-particle":"","family":"Dalhatu","given":"Ibrahim","non-dropping-particle":"","parse-names":false,"suffix":""},{"dropping-particle":"","family":"Swaminathan","given":"Mahesh","non-dropping-particle":"","parse-names":false,"suffix":""},{"dropping-particle":"","family":"Salako","given":"Babatunde","non-dropping-particle":"","parse-names":false,"suffix":""},{"dropping-particle":"","family":"Abubakar","given":"Ibrahim","non-dropping-particle":"","parse-names":false,"suffix":""},{"dropping-particle":"","family":"Fiona","given":"Braka","non-dropping-particle":"","parse-names":false,"suffix":""},{"dropping-particle":"","family":"Nguku","given":"Patrick","non-dropping-particle":"","parse-names":false,"suffix":""},{"dropping-particle":"","family":"H-Aliyu","given":"Sani","non-dropping-particle":"","parse-names":false,"suffix":""},{"dropping-particle":"","family":"Ihekweazu","given":"Chikwe","non-dropping-particle":"","parse-names":false,"suffix":""}],"container-title":"Journal of Global Health","id":"ITEM-1","issue":"2","issued":{"date-parts":[["2020"]]},"title":"Nigeria's public health response to the COVID-19 pandemic: January to May 2020","type":"article-journal","volume":"10"},"uris":["http://www.mendeley.com/documents/?uuid=a774b119-0fa0-47ea-bdab-a35ae29e2359"]}],"mendeley":{"formattedCitation":"&lt;sup&gt;2&lt;/sup&gt;","plainTextFormattedCitation":"2","previouslyFormattedCitation":"&lt;sup&gt;2&lt;/sup&gt;"},"properties":{"noteIndex":0},"schema":"https://github.com/citation-style-language/schema/raw/master/csl-citation.json"}</w:instrText>
      </w:r>
      <w:r w:rsidR="00F138C8">
        <w:fldChar w:fldCharType="separate"/>
      </w:r>
      <w:r w:rsidR="00F138C8" w:rsidRPr="00F138C8">
        <w:rPr>
          <w:noProof/>
          <w:vertAlign w:val="superscript"/>
        </w:rPr>
        <w:t>2</w:t>
      </w:r>
      <w:r w:rsidR="00F138C8">
        <w:fldChar w:fldCharType="end"/>
      </w:r>
      <w:r w:rsidR="00F138C8">
        <w:t xml:space="preserve">. </w:t>
      </w:r>
      <w:r>
        <w:t xml:space="preserve"> </w:t>
      </w:r>
    </w:p>
    <w:p w14:paraId="30E189CA" w14:textId="576FE86B" w:rsidR="007719B9" w:rsidRDefault="007719B9" w:rsidP="009502F9">
      <w:pPr>
        <w:jc w:val="both"/>
      </w:pPr>
    </w:p>
    <w:p w14:paraId="7B342922" w14:textId="166405BA" w:rsidR="007719B9" w:rsidRDefault="003021D4" w:rsidP="009502F9">
      <w:pPr>
        <w:jc w:val="both"/>
      </w:pPr>
      <w:r>
        <w:t xml:space="preserve">The first COVID-19 case, an Italian citizen who flew from Milan to Lagos, Nigeria was confirmed on February 27, 2020, in Ogun </w:t>
      </w:r>
      <w:proofErr w:type="gramStart"/>
      <w:r>
        <w:t>state.</w:t>
      </w:r>
      <w:commentRangeStart w:id="46"/>
      <w:ins w:id="47" w:author="Sooyoung Kim" w:date="2021-06-25T14:04:00Z">
        <w:r w:rsidR="00B97224">
          <w:t>[</w:t>
        </w:r>
        <w:proofErr w:type="gramEnd"/>
        <w:r w:rsidR="00B97224">
          <w:t>ref]</w:t>
        </w:r>
        <w:commentRangeEnd w:id="46"/>
        <w:r w:rsidR="00B97224">
          <w:rPr>
            <w:rStyle w:val="CommentReference"/>
          </w:rPr>
          <w:commentReference w:id="46"/>
        </w:r>
      </w:ins>
      <w:r>
        <w:t xml:space="preserve"> Through immediate contact tracing, 216 individuals were identified for 14-day mandatory quarantine and follow-up. Following the confirmation of this first case, the NCPH transitioned to a national Emergency Operations Center (EOC), activated at the highest level of response to mobilize all available resources</w:t>
      </w:r>
      <w:r w:rsidR="006B2BBD">
        <w:t xml:space="preserve"> and the Presidential Task Force (PTF) was established to </w:t>
      </w:r>
      <w:r w:rsidR="008F162E">
        <w:t>provide</w:t>
      </w:r>
      <w:r w:rsidR="006B2BBD">
        <w:t xml:space="preserve"> high-level strategic </w:t>
      </w:r>
      <w:r w:rsidR="008F162E">
        <w:t>leadership</w:t>
      </w:r>
      <w:r>
        <w:t>. State-level EOCs were also launched in Lagos and Ogun to help coordinate the response</w:t>
      </w:r>
      <w:r w:rsidR="00F767FB">
        <w:fldChar w:fldCharType="begin" w:fldLock="1"/>
      </w:r>
      <w:r w:rsidR="00F767FB">
        <w:instrText>ADDIN CSL_CITATION {"citationItems":[{"id":"ITEM-1","itemData":{"DOI":"10.7189/JOGH.10.020399","ISSN":"20472986","PMID":"33274062","author":[{"dropping-particle":"","family":"Dan-Nwafor","given":"Chioma","non-dropping-particle":"","parse-names":false,"suffix":""},{"dropping-particle":"","family":"Ochu","given":"Chinwe Lucia","non-dropping-particle":"","parse-names":false,"suffix":""},{"dropping-particle":"","family":"Elimian","given":"Kelly","non-dropping-particle":"","parse-names":false,"suffix":""},{"dropping-particle":"","family":"Oladejo","given":"John","non-dropping-particle":"","parse-names":false,"suffix":""},{"dropping-particle":"","family":"Ilori","given":"Elsie","non-dropping-particle":"","parse-names":false,"suffix":""},{"dropping-particle":"","family":"Umeokonkwo","given":"Chukwuma","non-dropping-particle":"","parse-names":false,"suffix":""},{"dropping-particle":"","family":"Steinhardt","given":"Laura","non-dropping-particle":"","parse-names":false,"suffix":""},{"dropping-particle":"","family":"Igumbor","given":"Ehimario","non-dropping-particle":"","parse-names":false,"suffix":""},{"dropping-particle":"","family":"Wagai","given":"John","non-dropping-particle":"","parse-names":false,"suffix":""},{"dropping-particle":"","family":"Okwor","given":"Tochi","non-dropping-particle":"","parse-names":false,"suffix":""},{"dropping-particle":"","family":"Aderinola","given":"Olaolu","non-dropping-particle":"","parse-names":false,"suffix":""},{"dropping-particle":"","family":"Mba","given":"Nwando","non-dropping-particle":"","parse-names":false,"suffix":""},{"dropping-particle":"","family":"Hassan","given":"Assad","non-dropping-particle":"","parse-names":false,"suffix":""},{"dropping-particle":"","family":"Dalhat","given":"Mahmood","non-dropping-particle":"","parse-names":false,"suffix":""},{"dropping-particle":"","family":"Jinadu","given":"Kola","non-dropping-particle":"","parse-names":false,"suffix":""},{"dropping-particle":"","family":"Badaru","given":"Sikiru","non-dropping-particle":"","parse-names":false,"suffix":""},{"dropping-particle":"","family":"Arinze","given":"Chinedu","non-dropping-particle":"","parse-names":false,"suffix":""},{"dropping-particle":"","family":"Jafiya","given":"Abubakar","non-dropping-particle":"","parse-names":false,"suffix":""},{"dropping-particle":"","family":"Disu","given":"Yahya","non-dropping-particle":"","parse-names":false,"suffix":""},{"dropping-particle":"","family":"Saleh","given":"Fatima","non-dropping-particle":"","parse-names":false,"suffix":""},{"dropping-particle":"","family":"Abubakar","given":"Anwar","non-dropping-particle":"","parse-names":false,"suffix":""},{"dropping-particle":"","family":"Obiekea","given":"Celestina","non-dropping-particle":"","parse-names":false,"suffix":""},{"dropping-particle":"","family":"Yinka-Ogunleye","given":"Adesola","non-dropping-particle":"","parse-names":false,"suffix":""},{"dropping-particle":"","family":"Naidoo","given":"Dhamari","non-dropping-particle":"","parse-names":false,"suffix":""},{"dropping-particle":"","family":"Namara","given":"Geoffrey","non-dropping-particle":"","parse-names":false,"suffix":""},{"dropping-particle":"","family":"Muhammad","given":"Saleh","non-dropping-particle":"","parse-names":false,"suffix":""},{"dropping-particle":"","family":"Ipadeola","given":"Oladipupo","non-dropping-particle":"","parse-names":false,"suffix":""},{"dropping-particle":"","family":"Ofoegbunam","given":"Chinenye","non-dropping-particle":"","parse-names":false,"suffix":""},{"dropping-particle":"","family":"Ogunbode","given":"Oladipo","non-dropping-particle":"","parse-names":false,"suffix":""},{"dropping-particle":"","family":"Akatobi","given":"Charles","non-dropping-particle":"","parse-names":false,"suffix":""},{"dropping-particle":"","family":"Alagi","given":"Matthias","non-dropping-particle":"","parse-names":false,"suffix":""},{"dropping-particle":"","family":"Yashe","given":"Rimamdeyati","non-dropping-particle":"","parse-names":false,"suffix":""},{"dropping-particle":"","family":"Crawford","given":"Emily","non-dropping-particle":"","parse-names":false,"suffix":""},{"dropping-particle":"","family":"Okunro-made","given":"Oyeladun","non-dropping-particle":"","parse-names":false,"suffix":""},{"dropping-particle":"","family":"Aniaku","given":"Everistus","non-dropping-particle":"","parse-names":false,"suffix":""},{"dropping-particle":"","family":"Mba","given":"Sandra","non-dropping-particle":"","parse-names":false,"suffix":""},{"dropping-particle":"","family":"Agogo","given":"Emmanuel","non-dropping-particle":"","parse-names":false,"suffix":""},{"dropping-particle":"","family":"Olugbile","given":"Michael","non-dropping-particle":"","parse-names":false,"suffix":""},{"dropping-particle":"","family":"Eneh","given":"Chibuzo","non-dropping-particle":"","parse-names":false,"suffix":""},{"dropping-particle":"","family":"Ahumibe","given":"Anthony","non-dropping-particle":"","parse-names":false,"suffix":""},{"dropping-particle":"","family":"Nwachukwu","given":"William","non-dropping-particle":"","parse-names":false,"suffix":""},{"dropping-particle":"","family":"Ibekwe","given":"Priscilla","non-dropping-particle":"","parse-names":false,"suffix":""},{"dropping-particle":"","family":"Adejoro","given":"Ope Oluwa","non-dropping-particle":"","parse-names":false,"suffix":""},{"dropping-particle":"","family":"Ukponu","given":"Winifred","non-dropping-particle":"","parse-names":false,"suffix":""},{"dropping-particle":"","family":"Olayinka","given":"Adebola","non-dropping-particle":"","parse-names":false,"suffix":""},{"dropping-particle":"","family":"Okudo","given":"Ifeanyi","non-dropping-particle":"","parse-names":false,"suffix":""},{"dropping-particle":"","family":"Aruna","given":"Olusola","non-dropping-particle":"","parse-names":false,"suffix":""},{"dropping-particle":"","family":"Yusuf","given":"Fatima","non-dropping-particle":"","parse-names":false,"suffix":""},{"dropping-particle":"","family":"Alex-Okoh","given":"Morenike","non-dropping-particle":"","parse-names":false,"suffix":""},{"dropping-particle":"","family":"Fawole","given":"Temidayo","non-dropping-particle":"","parse-names":false,"suffix":""},{"dropping-particle":"","family":"Alaka","given":"Akeem","non-dropping-particle":"","parse-names":false,"suffix":""},{"dropping-particle":"","family":"Muntari","given":"Hassan","non-dropping-particle":"","parse-names":false,"suffix":""},{"dropping-particle":"","family":"Yennan","given":"Sebastian","non-dropping-particle":"","parse-names":false,"suffix":""},{"dropping-particle":"","family":"Atteh","given":"Rhoda","non-dropping-particle":"","parse-names":false,"suffix":""},{"dropping-particle":"","family":"Balogun","given":"Muhammad","non-dropping-particle":"","parse-names":false,"suffix":""},{"dropping-particle":"","family":"Waziri","given":"Ndadilnasiya","non-dropping-particle":"","parse-names":false,"suffix":""},{"dropping-particle":"","family":"Ogunniyi","given":"Abiodun","non-dropping-particle":"","parse-names":false,"suffix":""},{"dropping-particle":"","family":"Ebhodaghe","given":"Blessing","non-dropping-particle":"","parse-names":false,"suffix":""},{"dropping-particle":"","family":"Lokossou","given":"Virgile","non-dropping-particle":"","parse-names":false,"suffix":""},{"dropping-particle":"","family":"Abudulaziz","given":"Mohammed","non-dropping-particle":"","parse-names":false,"suffix":""},{"dropping-particle":"","family":"Adebiyi","given":"Bimpe","non-dropping-particle":"","parse-names":false,"suffix":""},{"dropping-particle":"","family":"Abayomi","given":"Akin","non-dropping-particle":"","parse-names":false,"suffix":""},{"dropping-particle":"","family":"Abudus-Salam","given":"Ismail","non-dropping-particle":"","parse-names":false,"suffix":""},{"dropping-particle":"","family":"Omilabu","given":"Sunday","non-dropping-particle":"","parse-names":false,"suffix":""},{"dropping-particle":"","family":"Lawal","given":"Lukman","non-dropping-particle":"","parse-names":false,"suffix":""},{"dropping-particle":"","family":"Kawu","given":"Mohammed","non-dropping-particle":"","parse-names":false,"suffix":""},{"dropping-particle":"","family":"Muhammad","given":"Basheer","non-dropping-particle":"","parse-names":false,"suffix":""},{"dropping-particle":"","family":"Tsanyawa","given":"Aminu","non-dropping-particle":"","parse-names":false,"suffix":""},{"dropping-particle":"","family":"Soyinka","given":"Festus","non-dropping-particle":"","parse-names":false,"suffix":""},{"dropping-particle":"","family":"Coker","given":"Tomi","non-dropping-particle":"","parse-names":false,"suffix":""},{"dropping-particle":"","family":"Alabi","given":"Olaniran","non-dropping-particle":"","parse-names":false,"suffix":""},{"dropping-particle":"","family":"Joannis","given":"Tony","non-dropping-particle":"","parse-names":false,"suffix":""},{"dropping-particle":"","family":"Dalhatu","given":"Ibrahim","non-dropping-particle":"","parse-names":false,"suffix":""},{"dropping-particle":"","family":"Swaminathan","given":"Mahesh","non-dropping-particle":"","parse-names":false,"suffix":""},{"dropping-particle":"","family":"Salako","given":"Babatunde","non-dropping-particle":"","parse-names":false,"suffix":""},{"dropping-particle":"","family":"Abubakar","given":"Ibrahim","non-dropping-particle":"","parse-names":false,"suffix":""},{"dropping-particle":"","family":"Fiona","given":"Braka","non-dropping-particle":"","parse-names":false,"suffix":""},{"dropping-particle":"","family":"Nguku","given":"Patrick","non-dropping-particle":"","parse-names":false,"suffix":""},{"dropping-particle":"","family":"H-Aliyu","given":"Sani","non-dropping-particle":"","parse-names":false,"suffix":""},{"dropping-particle":"","family":"Ihekweazu","given":"Chikwe","non-dropping-particle":"","parse-names":false,"suffix":""}],"container-title":"Journal of Global Health","id":"ITEM-1","issue":"2","issued":{"date-parts":[["2020"]]},"title":"Nigeria's public health response to the COVID-19 pandemic: January to May 2020","type":"article-journal","volume":"10"},"uris":["http://www.mendeley.com/documents/?uuid=a774b119-0fa0-47ea-bdab-a35ae29e2359"]}],"mendeley":{"formattedCitation":"&lt;sup&gt;2&lt;/sup&gt;","plainTextFormattedCitation":"2","previouslyFormattedCitation":"&lt;sup&gt;2&lt;/sup&gt;"},"properties":{"noteIndex":0},"schema":"https://github.com/citation-style-language/schema/raw/master/csl-citation.json"}</w:instrText>
      </w:r>
      <w:r w:rsidR="00F767FB">
        <w:fldChar w:fldCharType="separate"/>
      </w:r>
      <w:r w:rsidR="00F767FB" w:rsidRPr="00F767FB">
        <w:rPr>
          <w:noProof/>
          <w:vertAlign w:val="superscript"/>
        </w:rPr>
        <w:t>2</w:t>
      </w:r>
      <w:r w:rsidR="00F767FB">
        <w:fldChar w:fldCharType="end"/>
      </w:r>
      <w:r w:rsidR="00935BDF">
        <w:t xml:space="preserve">. </w:t>
      </w:r>
      <w:r w:rsidR="007415FF">
        <w:t>PoE screening was also scaled up in high priority states with international airports, including Lagos</w:t>
      </w:r>
      <w:ins w:id="48" w:author="Sooyoung Kim" w:date="2021-06-25T14:39:00Z">
        <w:r w:rsidR="00BA2B04">
          <w:t>.</w:t>
        </w:r>
      </w:ins>
      <w:r w:rsidR="007415FF">
        <w:t xml:space="preserve"> </w:t>
      </w:r>
      <w:del w:id="49" w:author="Sooyoung Kim" w:date="2021-06-25T14:39:00Z">
        <w:r w:rsidR="007415FF" w:rsidDel="00BA2B04">
          <w:delText>and r</w:delText>
        </w:r>
      </w:del>
      <w:ins w:id="50" w:author="Sooyoung Kim" w:date="2021-06-25T14:39:00Z">
        <w:r w:rsidR="00BA2B04">
          <w:t xml:space="preserve">Transparent and timely information sharing was also </w:t>
        </w:r>
      </w:ins>
      <w:ins w:id="51" w:author="Sooyoung Kim" w:date="2021-06-25T14:40:00Z">
        <w:r w:rsidR="00BA2B04">
          <w:t>facilitated from the early on</w:t>
        </w:r>
      </w:ins>
      <w:ins w:id="52" w:author="Sooyoung Kim" w:date="2021-06-25T14:39:00Z">
        <w:r w:rsidR="00BA2B04">
          <w:t xml:space="preserve">; </w:t>
        </w:r>
      </w:ins>
      <w:ins w:id="53" w:author="Sooyoung Kim" w:date="2021-06-25T14:40:00Z">
        <w:r w:rsidR="00BA2B04">
          <w:t xml:space="preserve">NCDC has been publishing the weekly COVID-19 situation report since February 29, </w:t>
        </w:r>
        <w:proofErr w:type="gramStart"/>
        <w:r w:rsidR="00BA2B04">
          <w:t>2020;</w:t>
        </w:r>
        <w:commentRangeStart w:id="54"/>
        <w:r w:rsidR="00BA2B04">
          <w:t>[</w:t>
        </w:r>
        <w:proofErr w:type="gramEnd"/>
        <w:r w:rsidR="00BA2B04">
          <w:t>ref]</w:t>
        </w:r>
        <w:commentRangeEnd w:id="54"/>
        <w:r w:rsidR="00BA2B04">
          <w:rPr>
            <w:rStyle w:val="CommentReference"/>
          </w:rPr>
          <w:commentReference w:id="54"/>
        </w:r>
        <w:r w:rsidR="00BA2B04">
          <w:t xml:space="preserve"> </w:t>
        </w:r>
      </w:ins>
      <w:ins w:id="55" w:author="Sooyoung Kim" w:date="2021-06-25T14:39:00Z">
        <w:r w:rsidR="00BA2B04">
          <w:t>r</w:t>
        </w:r>
      </w:ins>
      <w:r w:rsidR="007415FF">
        <w:t>isk communication strategies, including press releases, radio jingles and leveraging social media platforms, were launched to disseminate accurate information about the virus and how to slow the spread</w:t>
      </w:r>
      <w:r w:rsidR="00775744">
        <w:t xml:space="preserve"> of disease</w:t>
      </w:r>
      <w:r w:rsidR="007415FF">
        <w:t xml:space="preserve">. </w:t>
      </w:r>
    </w:p>
    <w:p w14:paraId="2981DD02" w14:textId="79BE1858" w:rsidR="00C56458" w:rsidRDefault="00C56458" w:rsidP="00C56458">
      <w:pPr>
        <w:jc w:val="both"/>
      </w:pPr>
    </w:p>
    <w:p w14:paraId="18B7766D" w14:textId="5D61272E" w:rsidR="00631EDB" w:rsidRDefault="00EA4DD0" w:rsidP="00C56458">
      <w:pPr>
        <w:jc w:val="both"/>
      </w:pPr>
      <w:r>
        <w:t xml:space="preserve">By March 23, 2020, Nigeria implemented a ban on all international </w:t>
      </w:r>
      <w:r w:rsidR="00775744">
        <w:t>flights</w:t>
      </w:r>
      <w:r>
        <w:t xml:space="preserve"> and land borders were closed and mandatory </w:t>
      </w:r>
      <w:r w:rsidR="002431F7">
        <w:t>institutional</w:t>
      </w:r>
      <w:r>
        <w:t xml:space="preserve"> quarantine and testing for all international returnees was required to reduce additional cases coming into the country from other high-risk countries</w:t>
      </w:r>
      <w:r w:rsidR="00F767FB">
        <w:fldChar w:fldCharType="begin" w:fldLock="1"/>
      </w:r>
      <w:r w:rsidR="00F767FB">
        <w:instrText>ADDIN CSL_CITATION {"citationItems":[{"id":"ITEM-1","itemData":{"DOI":"10.7189/JOGH.10.020399","ISSN":"20472986","PMID":"33274062","author":[{"dropping-particle":"","family":"Dan-Nwafor","given":"Chioma","non-dropping-particle":"","parse-names":false,"suffix":""},{"dropping-particle":"","family":"Ochu","given":"Chinwe Lucia","non-dropping-particle":"","parse-names":false,"suffix":""},{"dropping-particle":"","family":"Elimian","given":"Kelly","non-dropping-particle":"","parse-names":false,"suffix":""},{"dropping-particle":"","family":"Oladejo","given":"John","non-dropping-particle":"","parse-names":false,"suffix":""},{"dropping-particle":"","family":"Ilori","given":"Elsie","non-dropping-particle":"","parse-names":false,"suffix":""},{"dropping-particle":"","family":"Umeokonkwo","given":"Chukwuma","non-dropping-particle":"","parse-names":false,"suffix":""},{"dropping-particle":"","family":"Steinhardt","given":"Laura","non-dropping-particle":"","parse-names":false,"suffix":""},{"dropping-particle":"","family":"Igumbor","given":"Ehimario","non-dropping-particle":"","parse-names":false,"suffix":""},{"dropping-particle":"","family":"Wagai","given":"John","non-dropping-particle":"","parse-names":false,"suffix":""},{"dropping-particle":"","family":"Okwor","given":"Tochi","non-dropping-particle":"","parse-names":false,"suffix":""},{"dropping-particle":"","family":"Aderinola","given":"Olaolu","non-dropping-particle":"","parse-names":false,"suffix":""},{"dropping-particle":"","family":"Mba","given":"Nwando","non-dropping-particle":"","parse-names":false,"suffix":""},{"dropping-particle":"","family":"Hassan","given":"Assad","non-dropping-particle":"","parse-names":false,"suffix":""},{"dropping-particle":"","family":"Dalhat","given":"Mahmood","non-dropping-particle":"","parse-names":false,"suffix":""},{"dropping-particle":"","family":"Jinadu","given":"Kola","non-dropping-particle":"","parse-names":false,"suffix":""},{"dropping-particle":"","family":"Badaru","given":"Sikiru","non-dropping-particle":"","parse-names":false,"suffix":""},{"dropping-particle":"","family":"Arinze","given":"Chinedu","non-dropping-particle":"","parse-names":false,"suffix":""},{"dropping-particle":"","family":"Jafiya","given":"Abubakar","non-dropping-particle":"","parse-names":false,"suffix":""},{"dropping-particle":"","family":"Disu","given":"Yahya","non-dropping-particle":"","parse-names":false,"suffix":""},{"dropping-particle":"","family":"Saleh","given":"Fatima","non-dropping-particle":"","parse-names":false,"suffix":""},{"dropping-particle":"","family":"Abubakar","given":"Anwar","non-dropping-particle":"","parse-names":false,"suffix":""},{"dropping-particle":"","family":"Obiekea","given":"Celestina","non-dropping-particle":"","parse-names":false,"suffix":""},{"dropping-particle":"","family":"Yinka-Ogunleye","given":"Adesola","non-dropping-particle":"","parse-names":false,"suffix":""},{"dropping-particle":"","family":"Naidoo","given":"Dhamari","non-dropping-particle":"","parse-names":false,"suffix":""},{"dropping-particle":"","family":"Namara","given":"Geoffrey","non-dropping-particle":"","parse-names":false,"suffix":""},{"dropping-particle":"","family":"Muhammad","given":"Saleh","non-dropping-particle":"","parse-names":false,"suffix":""},{"dropping-particle":"","family":"Ipadeola","given":"Oladipupo","non-dropping-particle":"","parse-names":false,"suffix":""},{"dropping-particle":"","family":"Ofoegbunam","given":"Chinenye","non-dropping-particle":"","parse-names":false,"suffix":""},{"dropping-particle":"","family":"Ogunbode","given":"Oladipo","non-dropping-particle":"","parse-names":false,"suffix":""},{"dropping-particle":"","family":"Akatobi","given":"Charles","non-dropping-particle":"","parse-names":false,"suffix":""},{"dropping-particle":"","family":"Alagi","given":"Matthias","non-dropping-particle":"","parse-names":false,"suffix":""},{"dropping-particle":"","family":"Yashe","given":"Rimamdeyati","non-dropping-particle":"","parse-names":false,"suffix":""},{"dropping-particle":"","family":"Crawford","given":"Emily","non-dropping-particle":"","parse-names":false,"suffix":""},{"dropping-particle":"","family":"Okunro-made","given":"Oyeladun","non-dropping-particle":"","parse-names":false,"suffix":""},{"dropping-particle":"","family":"Aniaku","given":"Everistus","non-dropping-particle":"","parse-names":false,"suffix":""},{"dropping-particle":"","family":"Mba","given":"Sandra","non-dropping-particle":"","parse-names":false,"suffix":""},{"dropping-particle":"","family":"Agogo","given":"Emmanuel","non-dropping-particle":"","parse-names":false,"suffix":""},{"dropping-particle":"","family":"Olugbile","given":"Michael","non-dropping-particle":"","parse-names":false,"suffix":""},{"dropping-particle":"","family":"Eneh","given":"Chibuzo","non-dropping-particle":"","parse-names":false,"suffix":""},{"dropping-particle":"","family":"Ahumibe","given":"Anthony","non-dropping-particle":"","parse-names":false,"suffix":""},{"dropping-particle":"","family":"Nwachukwu","given":"William","non-dropping-particle":"","parse-names":false,"suffix":""},{"dropping-particle":"","family":"Ibekwe","given":"Priscilla","non-dropping-particle":"","parse-names":false,"suffix":""},{"dropping-particle":"","family":"Adejoro","given":"Ope Oluwa","non-dropping-particle":"","parse-names":false,"suffix":""},{"dropping-particle":"","family":"Ukponu","given":"Winifred","non-dropping-particle":"","parse-names":false,"suffix":""},{"dropping-particle":"","family":"Olayinka","given":"Adebola","non-dropping-particle":"","parse-names":false,"suffix":""},{"dropping-particle":"","family":"Okudo","given":"Ifeanyi","non-dropping-particle":"","parse-names":false,"suffix":""},{"dropping-particle":"","family":"Aruna","given":"Olusola","non-dropping-particle":"","parse-names":false,"suffix":""},{"dropping-particle":"","family":"Yusuf","given":"Fatima","non-dropping-particle":"","parse-names":false,"suffix":""},{"dropping-particle":"","family":"Alex-Okoh","given":"Morenike","non-dropping-particle":"","parse-names":false,"suffix":""},{"dropping-particle":"","family":"Fawole","given":"Temidayo","non-dropping-particle":"","parse-names":false,"suffix":""},{"dropping-particle":"","family":"Alaka","given":"Akeem","non-dropping-particle":"","parse-names":false,"suffix":""},{"dropping-particle":"","family":"Muntari","given":"Hassan","non-dropping-particle":"","parse-names":false,"suffix":""},{"dropping-particle":"","family":"Yennan","given":"Sebastian","non-dropping-particle":"","parse-names":false,"suffix":""},{"dropping-particle":"","family":"Atteh","given":"Rhoda","non-dropping-particle":"","parse-names":false,"suffix":""},{"dropping-particle":"","family":"Balogun","given":"Muhammad","non-dropping-particle":"","parse-names":false,"suffix":""},{"dropping-particle":"","family":"Waziri","given":"Ndadilnasiya","non-dropping-particle":"","parse-names":false,"suffix":""},{"dropping-particle":"","family":"Ogunniyi","given":"Abiodun","non-dropping-particle":"","parse-names":false,"suffix":""},{"dropping-particle":"","family":"Ebhodaghe","given":"Blessing","non-dropping-particle":"","parse-names":false,"suffix":""},{"dropping-particle":"","family":"Lokossou","given":"Virgile","non-dropping-particle":"","parse-names":false,"suffix":""},{"dropping-particle":"","family":"Abudulaziz","given":"Mohammed","non-dropping-particle":"","parse-names":false,"suffix":""},{"dropping-particle":"","family":"Adebiyi","given":"Bimpe","non-dropping-particle":"","parse-names":false,"suffix":""},{"dropping-particle":"","family":"Abayomi","given":"Akin","non-dropping-particle":"","parse-names":false,"suffix":""},{"dropping-particle":"","family":"Abudus-Salam","given":"Ismail","non-dropping-particle":"","parse-names":false,"suffix":""},{"dropping-particle":"","family":"Omilabu","given":"Sunday","non-dropping-particle":"","parse-names":false,"suffix":""},{"dropping-particle":"","family":"Lawal","given":"Lukman","non-dropping-particle":"","parse-names":false,"suffix":""},{"dropping-particle":"","family":"Kawu","given":"Mohammed","non-dropping-particle":"","parse-names":false,"suffix":""},{"dropping-particle":"","family":"Muhammad","given":"Basheer","non-dropping-particle":"","parse-names":false,"suffix":""},{"dropping-particle":"","family":"Tsanyawa","given":"Aminu","non-dropping-particle":"","parse-names":false,"suffix":""},{"dropping-particle":"","family":"Soyinka","given":"Festus","non-dropping-particle":"","parse-names":false,"suffix":""},{"dropping-particle":"","family":"Coker","given":"Tomi","non-dropping-particle":"","parse-names":false,"suffix":""},{"dropping-particle":"","family":"Alabi","given":"Olaniran","non-dropping-particle":"","parse-names":false,"suffix":""},{"dropping-particle":"","family":"Joannis","given":"Tony","non-dropping-particle":"","parse-names":false,"suffix":""},{"dropping-particle":"","family":"Dalhatu","given":"Ibrahim","non-dropping-particle":"","parse-names":false,"suffix":""},{"dropping-particle":"","family":"Swaminathan","given":"Mahesh","non-dropping-particle":"","parse-names":false,"suffix":""},{"dropping-particle":"","family":"Salako","given":"Babatunde","non-dropping-particle":"","parse-names":false,"suffix":""},{"dropping-particle":"","family":"Abubakar","given":"Ibrahim","non-dropping-particle":"","parse-names":false,"suffix":""},{"dropping-particle":"","family":"Fiona","given":"Braka","non-dropping-particle":"","parse-names":false,"suffix":""},{"dropping-particle":"","family":"Nguku","given":"Patrick","non-dropping-particle":"","parse-names":false,"suffix":""},{"dropping-particle":"","family":"H-Aliyu","given":"Sani","non-dropping-particle":"","parse-names":false,"suffix":""},{"dropping-particle":"","family":"Ihekweazu","given":"Chikwe","non-dropping-particle":"","parse-names":false,"suffix":""}],"container-title":"Journal of Global Health","id":"ITEM-1","issue":"2","issued":{"date-parts":[["2020"]]},"title":"Nigeria's public health response to the COVID-19 pandemic: January to May 2020","type":"article-journal","volume":"10"},"uris":["http://www.mendeley.com/documents/?uuid=a774b119-0fa0-47ea-bdab-a35ae29e2359"]}],"mendeley":{"formattedCitation":"&lt;sup&gt;2&lt;/sup&gt;","plainTextFormattedCitation":"2","previouslyFormattedCitation":"&lt;sup&gt;2&lt;/sup&gt;"},"properties":{"noteIndex":0},"schema":"https://github.com/citation-style-language/schema/raw/master/csl-citation.json"}</w:instrText>
      </w:r>
      <w:r w:rsidR="00F767FB">
        <w:fldChar w:fldCharType="separate"/>
      </w:r>
      <w:r w:rsidR="00F767FB" w:rsidRPr="00F767FB">
        <w:rPr>
          <w:noProof/>
          <w:vertAlign w:val="superscript"/>
        </w:rPr>
        <w:t>2</w:t>
      </w:r>
      <w:r w:rsidR="00F767FB">
        <w:fldChar w:fldCharType="end"/>
      </w:r>
      <w:r w:rsidR="00F767FB">
        <w:t xml:space="preserve">. </w:t>
      </w:r>
      <w:r>
        <w:t xml:space="preserve">The </w:t>
      </w:r>
      <w:r>
        <w:lastRenderedPageBreak/>
        <w:t>president also implemented a strict lockdown strategy</w:t>
      </w:r>
      <w:r w:rsidR="00977E12">
        <w:t xml:space="preserve"> in an effort to slow the spread of the virus and to buy time for the health system too increase preparedness measures</w:t>
      </w:r>
      <w:r>
        <w:t xml:space="preserve">, including </w:t>
      </w:r>
      <w:r w:rsidR="00F1473E">
        <w:t>general</w:t>
      </w:r>
      <w:r w:rsidR="00977E12">
        <w:t xml:space="preserve"> </w:t>
      </w:r>
      <w:r>
        <w:t xml:space="preserve">stay-at-home orders </w:t>
      </w:r>
      <w:r w:rsidR="00977E12">
        <w:t xml:space="preserve">in high-risk areas (Lagos, Ogun, Kano and </w:t>
      </w:r>
      <w:r w:rsidR="00775744">
        <w:t>Federal</w:t>
      </w:r>
      <w:r w:rsidR="00977E12">
        <w:t xml:space="preserve"> Capital Territory), school closures, bans on religious and social gatherings, </w:t>
      </w:r>
      <w:r w:rsidR="00EF4115">
        <w:t>curfews</w:t>
      </w:r>
      <w:r w:rsidR="00977E12">
        <w:t xml:space="preserve"> and </w:t>
      </w:r>
      <w:r w:rsidR="00EF4115">
        <w:t>restrictions</w:t>
      </w:r>
      <w:r w:rsidR="00977E12">
        <w:t xml:space="preserve"> on movement</w:t>
      </w:r>
      <w:r w:rsidR="00F767FB">
        <w:fldChar w:fldCharType="begin" w:fldLock="1"/>
      </w:r>
      <w:r w:rsidR="00F767FB">
        <w:instrText>ADDIN CSL_CITATION {"citationItems":[{"id":"ITEM-1","itemData":{"DOI":"10.7189/JOGH.10.020399","ISSN":"20472986","PMID":"33274062","author":[{"dropping-particle":"","family":"Dan-Nwafor","given":"Chioma","non-dropping-particle":"","parse-names":false,"suffix":""},{"dropping-particle":"","family":"Ochu","given":"Chinwe Lucia","non-dropping-particle":"","parse-names":false,"suffix":""},{"dropping-particle":"","family":"Elimian","given":"Kelly","non-dropping-particle":"","parse-names":false,"suffix":""},{"dropping-particle":"","family":"Oladejo","given":"John","non-dropping-particle":"","parse-names":false,"suffix":""},{"dropping-particle":"","family":"Ilori","given":"Elsie","non-dropping-particle":"","parse-names":false,"suffix":""},{"dropping-particle":"","family":"Umeokonkwo","given":"Chukwuma","non-dropping-particle":"","parse-names":false,"suffix":""},{"dropping-particle":"","family":"Steinhardt","given":"Laura","non-dropping-particle":"","parse-names":false,"suffix":""},{"dropping-particle":"","family":"Igumbor","given":"Ehimario","non-dropping-particle":"","parse-names":false,"suffix":""},{"dropping-particle":"","family":"Wagai","given":"John","non-dropping-particle":"","parse-names":false,"suffix":""},{"dropping-particle":"","family":"Okwor","given":"Tochi","non-dropping-particle":"","parse-names":false,"suffix":""},{"dropping-particle":"","family":"Aderinola","given":"Olaolu","non-dropping-particle":"","parse-names":false,"suffix":""},{"dropping-particle":"","family":"Mba","given":"Nwando","non-dropping-particle":"","parse-names":false,"suffix":""},{"dropping-particle":"","family":"Hassan","given":"Assad","non-dropping-particle":"","parse-names":false,"suffix":""},{"dropping-particle":"","family":"Dalhat","given":"Mahmood","non-dropping-particle":"","parse-names":false,"suffix":""},{"dropping-particle":"","family":"Jinadu","given":"Kola","non-dropping-particle":"","parse-names":false,"suffix":""},{"dropping-particle":"","family":"Badaru","given":"Sikiru","non-dropping-particle":"","parse-names":false,"suffix":""},{"dropping-particle":"","family":"Arinze","given":"Chinedu","non-dropping-particle":"","parse-names":false,"suffix":""},{"dropping-particle":"","family":"Jafiya","given":"Abubakar","non-dropping-particle":"","parse-names":false,"suffix":""},{"dropping-particle":"","family":"Disu","given":"Yahya","non-dropping-particle":"","parse-names":false,"suffix":""},{"dropping-particle":"","family":"Saleh","given":"Fatima","non-dropping-particle":"","parse-names":false,"suffix":""},{"dropping-particle":"","family":"Abubakar","given":"Anwar","non-dropping-particle":"","parse-names":false,"suffix":""},{"dropping-particle":"","family":"Obiekea","given":"Celestina","non-dropping-particle":"","parse-names":false,"suffix":""},{"dropping-particle":"","family":"Yinka-Ogunleye","given":"Adesola","non-dropping-particle":"","parse-names":false,"suffix":""},{"dropping-particle":"","family":"Naidoo","given":"Dhamari","non-dropping-particle":"","parse-names":false,"suffix":""},{"dropping-particle":"","family":"Namara","given":"Geoffrey","non-dropping-particle":"","parse-names":false,"suffix":""},{"dropping-particle":"","family":"Muhammad","given":"Saleh","non-dropping-particle":"","parse-names":false,"suffix":""},{"dropping-particle":"","family":"Ipadeola","given":"Oladipupo","non-dropping-particle":"","parse-names":false,"suffix":""},{"dropping-particle":"","family":"Ofoegbunam","given":"Chinenye","non-dropping-particle":"","parse-names":false,"suffix":""},{"dropping-particle":"","family":"Ogunbode","given":"Oladipo","non-dropping-particle":"","parse-names":false,"suffix":""},{"dropping-particle":"","family":"Akatobi","given":"Charles","non-dropping-particle":"","parse-names":false,"suffix":""},{"dropping-particle":"","family":"Alagi","given":"Matthias","non-dropping-particle":"","parse-names":false,"suffix":""},{"dropping-particle":"","family":"Yashe","given":"Rimamdeyati","non-dropping-particle":"","parse-names":false,"suffix":""},{"dropping-particle":"","family":"Crawford","given":"Emily","non-dropping-particle":"","parse-names":false,"suffix":""},{"dropping-particle":"","family":"Okunro-made","given":"Oyeladun","non-dropping-particle":"","parse-names":false,"suffix":""},{"dropping-particle":"","family":"Aniaku","given":"Everistus","non-dropping-particle":"","parse-names":false,"suffix":""},{"dropping-particle":"","family":"Mba","given":"Sandra","non-dropping-particle":"","parse-names":false,"suffix":""},{"dropping-particle":"","family":"Agogo","given":"Emmanuel","non-dropping-particle":"","parse-names":false,"suffix":""},{"dropping-particle":"","family":"Olugbile","given":"Michael","non-dropping-particle":"","parse-names":false,"suffix":""},{"dropping-particle":"","family":"Eneh","given":"Chibuzo","non-dropping-particle":"","parse-names":false,"suffix":""},{"dropping-particle":"","family":"Ahumibe","given":"Anthony","non-dropping-particle":"","parse-names":false,"suffix":""},{"dropping-particle":"","family":"Nwachukwu","given":"William","non-dropping-particle":"","parse-names":false,"suffix":""},{"dropping-particle":"","family":"Ibekwe","given":"Priscilla","non-dropping-particle":"","parse-names":false,"suffix":""},{"dropping-particle":"","family":"Adejoro","given":"Ope Oluwa","non-dropping-particle":"","parse-names":false,"suffix":""},{"dropping-particle":"","family":"Ukponu","given":"Winifred","non-dropping-particle":"","parse-names":false,"suffix":""},{"dropping-particle":"","family":"Olayinka","given":"Adebola","non-dropping-particle":"","parse-names":false,"suffix":""},{"dropping-particle":"","family":"Okudo","given":"Ifeanyi","non-dropping-particle":"","parse-names":false,"suffix":""},{"dropping-particle":"","family":"Aruna","given":"Olusola","non-dropping-particle":"","parse-names":false,"suffix":""},{"dropping-particle":"","family":"Yusuf","given":"Fatima","non-dropping-particle":"","parse-names":false,"suffix":""},{"dropping-particle":"","family":"Alex-Okoh","given":"Morenike","non-dropping-particle":"","parse-names":false,"suffix":""},{"dropping-particle":"","family":"Fawole","given":"Temidayo","non-dropping-particle":"","parse-names":false,"suffix":""},{"dropping-particle":"","family":"Alaka","given":"Akeem","non-dropping-particle":"","parse-names":false,"suffix":""},{"dropping-particle":"","family":"Muntari","given":"Hassan","non-dropping-particle":"","parse-names":false,"suffix":""},{"dropping-particle":"","family":"Yennan","given":"Sebastian","non-dropping-particle":"","parse-names":false,"suffix":""},{"dropping-particle":"","family":"Atteh","given":"Rhoda","non-dropping-particle":"","parse-names":false,"suffix":""},{"dropping-particle":"","family":"Balogun","given":"Muhammad","non-dropping-particle":"","parse-names":false,"suffix":""},{"dropping-particle":"","family":"Waziri","given":"Ndadilnasiya","non-dropping-particle":"","parse-names":false,"suffix":""},{"dropping-particle":"","family":"Ogunniyi","given":"Abiodun","non-dropping-particle":"","parse-names":false,"suffix":""},{"dropping-particle":"","family":"Ebhodaghe","given":"Blessing","non-dropping-particle":"","parse-names":false,"suffix":""},{"dropping-particle":"","family":"Lokossou","given":"Virgile","non-dropping-particle":"","parse-names":false,"suffix":""},{"dropping-particle":"","family":"Abudulaziz","given":"Mohammed","non-dropping-particle":"","parse-names":false,"suffix":""},{"dropping-particle":"","family":"Adebiyi","given":"Bimpe","non-dropping-particle":"","parse-names":false,"suffix":""},{"dropping-particle":"","family":"Abayomi","given":"Akin","non-dropping-particle":"","parse-names":false,"suffix":""},{"dropping-particle":"","family":"Abudus-Salam","given":"Ismail","non-dropping-particle":"","parse-names":false,"suffix":""},{"dropping-particle":"","family":"Omilabu","given":"Sunday","non-dropping-particle":"","parse-names":false,"suffix":""},{"dropping-particle":"","family":"Lawal","given":"Lukman","non-dropping-particle":"","parse-names":false,"suffix":""},{"dropping-particle":"","family":"Kawu","given":"Mohammed","non-dropping-particle":"","parse-names":false,"suffix":""},{"dropping-particle":"","family":"Muhammad","given":"Basheer","non-dropping-particle":"","parse-names":false,"suffix":""},{"dropping-particle":"","family":"Tsanyawa","given":"Aminu","non-dropping-particle":"","parse-names":false,"suffix":""},{"dropping-particle":"","family":"Soyinka","given":"Festus","non-dropping-particle":"","parse-names":false,"suffix":""},{"dropping-particle":"","family":"Coker","given":"Tomi","non-dropping-particle":"","parse-names":false,"suffix":""},{"dropping-particle":"","family":"Alabi","given":"Olaniran","non-dropping-particle":"","parse-names":false,"suffix":""},{"dropping-particle":"","family":"Joannis","given":"Tony","non-dropping-particle":"","parse-names":false,"suffix":""},{"dropping-particle":"","family":"Dalhatu","given":"Ibrahim","non-dropping-particle":"","parse-names":false,"suffix":""},{"dropping-particle":"","family":"Swaminathan","given":"Mahesh","non-dropping-particle":"","parse-names":false,"suffix":""},{"dropping-particle":"","family":"Salako","given":"Babatunde","non-dropping-particle":"","parse-names":false,"suffix":""},{"dropping-particle":"","family":"Abubakar","given":"Ibrahim","non-dropping-particle":"","parse-names":false,"suffix":""},{"dropping-particle":"","family":"Fiona","given":"Braka","non-dropping-particle":"","parse-names":false,"suffix":""},{"dropping-particle":"","family":"Nguku","given":"Patrick","non-dropping-particle":"","parse-names":false,"suffix":""},{"dropping-particle":"","family":"H-Aliyu","given":"Sani","non-dropping-particle":"","parse-names":false,"suffix":""},{"dropping-particle":"","family":"Ihekweazu","given":"Chikwe","non-dropping-particle":"","parse-names":false,"suffix":""}],"container-title":"Journal of Global Health","id":"ITEM-1","issue":"2","issued":{"date-parts":[["2020"]]},"title":"Nigeria's public health response to the COVID-19 pandemic: January to May 2020","type":"article-journal","volume":"10"},"uris":["http://www.mendeley.com/documents/?uuid=a774b119-0fa0-47ea-bdab-a35ae29e2359"]}],"mendeley":{"formattedCitation":"&lt;sup&gt;2&lt;/sup&gt;","plainTextFormattedCitation":"2","previouslyFormattedCitation":"&lt;sup&gt;2&lt;/sup&gt;"},"properties":{"noteIndex":0},"schema":"https://github.com/citation-style-language/schema/raw/master/csl-citation.json"}</w:instrText>
      </w:r>
      <w:r w:rsidR="00F767FB">
        <w:fldChar w:fldCharType="separate"/>
      </w:r>
      <w:r w:rsidR="00F767FB" w:rsidRPr="00F767FB">
        <w:rPr>
          <w:noProof/>
          <w:vertAlign w:val="superscript"/>
        </w:rPr>
        <w:t>2</w:t>
      </w:r>
      <w:r w:rsidR="00F767FB">
        <w:fldChar w:fldCharType="end"/>
      </w:r>
      <w:r w:rsidR="00F767FB">
        <w:t xml:space="preserve">. </w:t>
      </w:r>
      <w:r w:rsidR="00EF4115">
        <w:t>During this period</w:t>
      </w:r>
      <w:r w:rsidR="002431F7">
        <w:t>, treatment centers were expanded from one center in Lagos with just 35 beds</w:t>
      </w:r>
      <w:r w:rsidR="00775744">
        <w:t xml:space="preserve"> to 121 treatment centers nationwide with 6550 beds b</w:t>
      </w:r>
      <w:r w:rsidR="002431F7">
        <w:t>y May 30, 2020</w:t>
      </w:r>
      <w:r w:rsidR="00775744">
        <w:t xml:space="preserve">. </w:t>
      </w:r>
      <w:r w:rsidR="002431F7">
        <w:t xml:space="preserve">The number of laboratories equipped for COVID-19 testing increased from </w:t>
      </w:r>
      <w:r w:rsidR="00787299">
        <w:t>3 to 28, 13,000 health care workers were trained on IPC and PPE was deployed across the country</w:t>
      </w:r>
      <w:r w:rsidR="00F767FB">
        <w:fldChar w:fldCharType="begin" w:fldLock="1"/>
      </w:r>
      <w:r w:rsidR="00F767FB">
        <w:instrText>ADDIN CSL_CITATION {"citationItems":[{"id":"ITEM-1","itemData":{"DOI":"10.7189/JOGH.10.020399","ISSN":"20472986","PMID":"33274062","author":[{"dropping-particle":"","family":"Dan-Nwafor","given":"Chioma","non-dropping-particle":"","parse-names":false,"suffix":""},{"dropping-particle":"","family":"Ochu","given":"Chinwe Lucia","non-dropping-particle":"","parse-names":false,"suffix":""},{"dropping-particle":"","family":"Elimian","given":"Kelly","non-dropping-particle":"","parse-names":false,"suffix":""},{"dropping-particle":"","family":"Oladejo","given":"John","non-dropping-particle":"","parse-names":false,"suffix":""},{"dropping-particle":"","family":"Ilori","given":"Elsie","non-dropping-particle":"","parse-names":false,"suffix":""},{"dropping-particle":"","family":"Umeokonkwo","given":"Chukwuma","non-dropping-particle":"","parse-names":false,"suffix":""},{"dropping-particle":"","family":"Steinhardt","given":"Laura","non-dropping-particle":"","parse-names":false,"suffix":""},{"dropping-particle":"","family":"Igumbor","given":"Ehimario","non-dropping-particle":"","parse-names":false,"suffix":""},{"dropping-particle":"","family":"Wagai","given":"John","non-dropping-particle":"","parse-names":false,"suffix":""},{"dropping-particle":"","family":"Okwor","given":"Tochi","non-dropping-particle":"","parse-names":false,"suffix":""},{"dropping-particle":"","family":"Aderinola","given":"Olaolu","non-dropping-particle":"","parse-names":false,"suffix":""},{"dropping-particle":"","family":"Mba","given":"Nwando","non-dropping-particle":"","parse-names":false,"suffix":""},{"dropping-particle":"","family":"Hassan","given":"Assad","non-dropping-particle":"","parse-names":false,"suffix":""},{"dropping-particle":"","family":"Dalhat","given":"Mahmood","non-dropping-particle":"","parse-names":false,"suffix":""},{"dropping-particle":"","family":"Jinadu","given":"Kola","non-dropping-particle":"","parse-names":false,"suffix":""},{"dropping-particle":"","family":"Badaru","given":"Sikiru","non-dropping-particle":"","parse-names":false,"suffix":""},{"dropping-particle":"","family":"Arinze","given":"Chinedu","non-dropping-particle":"","parse-names":false,"suffix":""},{"dropping-particle":"","family":"Jafiya","given":"Abubakar","non-dropping-particle":"","parse-names":false,"suffix":""},{"dropping-particle":"","family":"Disu","given":"Yahya","non-dropping-particle":"","parse-names":false,"suffix":""},{"dropping-particle":"","family":"Saleh","given":"Fatima","non-dropping-particle":"","parse-names":false,"suffix":""},{"dropping-particle":"","family":"Abubakar","given":"Anwar","non-dropping-particle":"","parse-names":false,"suffix":""},{"dropping-particle":"","family":"Obiekea","given":"Celestina","non-dropping-particle":"","parse-names":false,"suffix":""},{"dropping-particle":"","family":"Yinka-Ogunleye","given":"Adesola","non-dropping-particle":"","parse-names":false,"suffix":""},{"dropping-particle":"","family":"Naidoo","given":"Dhamari","non-dropping-particle":"","parse-names":false,"suffix":""},{"dropping-particle":"","family":"Namara","given":"Geoffrey","non-dropping-particle":"","parse-names":false,"suffix":""},{"dropping-particle":"","family":"Muhammad","given":"Saleh","non-dropping-particle":"","parse-names":false,"suffix":""},{"dropping-particle":"","family":"Ipadeola","given":"Oladipupo","non-dropping-particle":"","parse-names":false,"suffix":""},{"dropping-particle":"","family":"Ofoegbunam","given":"Chinenye","non-dropping-particle":"","parse-names":false,"suffix":""},{"dropping-particle":"","family":"Ogunbode","given":"Oladipo","non-dropping-particle":"","parse-names":false,"suffix":""},{"dropping-particle":"","family":"Akatobi","given":"Charles","non-dropping-particle":"","parse-names":false,"suffix":""},{"dropping-particle":"","family":"Alagi","given":"Matthias","non-dropping-particle":"","parse-names":false,"suffix":""},{"dropping-particle":"","family":"Yashe","given":"Rimamdeyati","non-dropping-particle":"","parse-names":false,"suffix":""},{"dropping-particle":"","family":"Crawford","given":"Emily","non-dropping-particle":"","parse-names":false,"suffix":""},{"dropping-particle":"","family":"Okunro-made","given":"Oyeladun","non-dropping-particle":"","parse-names":false,"suffix":""},{"dropping-particle":"","family":"Aniaku","given":"Everistus","non-dropping-particle":"","parse-names":false,"suffix":""},{"dropping-particle":"","family":"Mba","given":"Sandra","non-dropping-particle":"","parse-names":false,"suffix":""},{"dropping-particle":"","family":"Agogo","given":"Emmanuel","non-dropping-particle":"","parse-names":false,"suffix":""},{"dropping-particle":"","family":"Olugbile","given":"Michael","non-dropping-particle":"","parse-names":false,"suffix":""},{"dropping-particle":"","family":"Eneh","given":"Chibuzo","non-dropping-particle":"","parse-names":false,"suffix":""},{"dropping-particle":"","family":"Ahumibe","given":"Anthony","non-dropping-particle":"","parse-names":false,"suffix":""},{"dropping-particle":"","family":"Nwachukwu","given":"William","non-dropping-particle":"","parse-names":false,"suffix":""},{"dropping-particle":"","family":"Ibekwe","given":"Priscilla","non-dropping-particle":"","parse-names":false,"suffix":""},{"dropping-particle":"","family":"Adejoro","given":"Ope Oluwa","non-dropping-particle":"","parse-names":false,"suffix":""},{"dropping-particle":"","family":"Ukponu","given":"Winifred","non-dropping-particle":"","parse-names":false,"suffix":""},{"dropping-particle":"","family":"Olayinka","given":"Adebola","non-dropping-particle":"","parse-names":false,"suffix":""},{"dropping-particle":"","family":"Okudo","given":"Ifeanyi","non-dropping-particle":"","parse-names":false,"suffix":""},{"dropping-particle":"","family":"Aruna","given":"Olusola","non-dropping-particle":"","parse-names":false,"suffix":""},{"dropping-particle":"","family":"Yusuf","given":"Fatima","non-dropping-particle":"","parse-names":false,"suffix":""},{"dropping-particle":"","family":"Alex-Okoh","given":"Morenike","non-dropping-particle":"","parse-names":false,"suffix":""},{"dropping-particle":"","family":"Fawole","given":"Temidayo","non-dropping-particle":"","parse-names":false,"suffix":""},{"dropping-particle":"","family":"Alaka","given":"Akeem","non-dropping-particle":"","parse-names":false,"suffix":""},{"dropping-particle":"","family":"Muntari","given":"Hassan","non-dropping-particle":"","parse-names":false,"suffix":""},{"dropping-particle":"","family":"Yennan","given":"Sebastian","non-dropping-particle":"","parse-names":false,"suffix":""},{"dropping-particle":"","family":"Atteh","given":"Rhoda","non-dropping-particle":"","parse-names":false,"suffix":""},{"dropping-particle":"","family":"Balogun","given":"Muhammad","non-dropping-particle":"","parse-names":false,"suffix":""},{"dropping-particle":"","family":"Waziri","given":"Ndadilnasiya","non-dropping-particle":"","parse-names":false,"suffix":""},{"dropping-particle":"","family":"Ogunniyi","given":"Abiodun","non-dropping-particle":"","parse-names":false,"suffix":""},{"dropping-particle":"","family":"Ebhodaghe","given":"Blessing","non-dropping-particle":"","parse-names":false,"suffix":""},{"dropping-particle":"","family":"Lokossou","given":"Virgile","non-dropping-particle":"","parse-names":false,"suffix":""},{"dropping-particle":"","family":"Abudulaziz","given":"Mohammed","non-dropping-particle":"","parse-names":false,"suffix":""},{"dropping-particle":"","family":"Adebiyi","given":"Bimpe","non-dropping-particle":"","parse-names":false,"suffix":""},{"dropping-particle":"","family":"Abayomi","given":"Akin","non-dropping-particle":"","parse-names":false,"suffix":""},{"dropping-particle":"","family":"Abudus-Salam","given":"Ismail","non-dropping-particle":"","parse-names":false,"suffix":""},{"dropping-particle":"","family":"Omilabu","given":"Sunday","non-dropping-particle":"","parse-names":false,"suffix":""},{"dropping-particle":"","family":"Lawal","given":"Lukman","non-dropping-particle":"","parse-names":false,"suffix":""},{"dropping-particle":"","family":"Kawu","given":"Mohammed","non-dropping-particle":"","parse-names":false,"suffix":""},{"dropping-particle":"","family":"Muhammad","given":"Basheer","non-dropping-particle":"","parse-names":false,"suffix":""},{"dropping-particle":"","family":"Tsanyawa","given":"Aminu","non-dropping-particle":"","parse-names":false,"suffix":""},{"dropping-particle":"","family":"Soyinka","given":"Festus","non-dropping-particle":"","parse-names":false,"suffix":""},{"dropping-particle":"","family":"Coker","given":"Tomi","non-dropping-particle":"","parse-names":false,"suffix":""},{"dropping-particle":"","family":"Alabi","given":"Olaniran","non-dropping-particle":"","parse-names":false,"suffix":""},{"dropping-particle":"","family":"Joannis","given":"Tony","non-dropping-particle":"","parse-names":false,"suffix":""},{"dropping-particle":"","family":"Dalhatu","given":"Ibrahim","non-dropping-particle":"","parse-names":false,"suffix":""},{"dropping-particle":"","family":"Swaminathan","given":"Mahesh","non-dropping-particle":"","parse-names":false,"suffix":""},{"dropping-particle":"","family":"Salako","given":"Babatunde","non-dropping-particle":"","parse-names":false,"suffix":""},{"dropping-particle":"","family":"Abubakar","given":"Ibrahim","non-dropping-particle":"","parse-names":false,"suffix":""},{"dropping-particle":"","family":"Fiona","given":"Braka","non-dropping-particle":"","parse-names":false,"suffix":""},{"dropping-particle":"","family":"Nguku","given":"Patrick","non-dropping-particle":"","parse-names":false,"suffix":""},{"dropping-particle":"","family":"H-Aliyu","given":"Sani","non-dropping-particle":"","parse-names":false,"suffix":""},{"dropping-particle":"","family":"Ihekweazu","given":"Chikwe","non-dropping-particle":"","parse-names":false,"suffix":""}],"container-title":"Journal of Global Health","id":"ITEM-1","issue":"2","issued":{"date-parts":[["2020"]]},"title":"Nigeria's public health response to the COVID-19 pandemic: January to May 2020","type":"article-journal","volume":"10"},"uris":["http://www.mendeley.com/documents/?uuid=a774b119-0fa0-47ea-bdab-a35ae29e2359"]}],"mendeley":{"formattedCitation":"&lt;sup&gt;2&lt;/sup&gt;","plainTextFormattedCitation":"2","previouslyFormattedCitation":"&lt;sup&gt;2&lt;/sup&gt;"},"properties":{"noteIndex":0},"schema":"https://github.com/citation-style-language/schema/raw/master/csl-citation.json"}</w:instrText>
      </w:r>
      <w:r w:rsidR="00F767FB">
        <w:fldChar w:fldCharType="separate"/>
      </w:r>
      <w:r w:rsidR="00F767FB" w:rsidRPr="00F767FB">
        <w:rPr>
          <w:noProof/>
          <w:vertAlign w:val="superscript"/>
        </w:rPr>
        <w:t>2</w:t>
      </w:r>
      <w:r w:rsidR="00F767FB">
        <w:fldChar w:fldCharType="end"/>
      </w:r>
      <w:r w:rsidR="00787299">
        <w:t xml:space="preserve">. </w:t>
      </w:r>
      <w:r w:rsidR="00631EDB">
        <w:t xml:space="preserve">The strict lockdowns that </w:t>
      </w:r>
      <w:r w:rsidR="00632D94">
        <w:t>were put into place</w:t>
      </w:r>
      <w:r w:rsidR="00631EDB">
        <w:t xml:space="preserve"> across the country </w:t>
      </w:r>
      <w:r w:rsidR="005352AF">
        <w:t>helped</w:t>
      </w:r>
      <w:r w:rsidR="00631EDB">
        <w:t xml:space="preserve"> buy time to increase the capacity of the existing health system to better manage the outbreak. </w:t>
      </w:r>
      <w:ins w:id="56" w:author="Sooyoung Kim" w:date="2021-06-25T14:14:00Z">
        <w:r w:rsidR="008215DF">
          <w:t xml:space="preserve">The fast expansion of control strategies undoubtedly benefited from their existing infrastructure, including the </w:t>
        </w:r>
      </w:ins>
      <w:ins w:id="57" w:author="Sooyoung Kim" w:date="2021-06-25T14:15:00Z">
        <w:r w:rsidR="008215DF" w:rsidRPr="008215DF">
          <w:t>Integrated Disease Surveillance and Response framework (IDSR)</w:t>
        </w:r>
        <w:r w:rsidR="008215DF">
          <w:t xml:space="preserve">, molecular diagnostics laboratory networks for specific disease programs, </w:t>
        </w:r>
      </w:ins>
      <w:ins w:id="58" w:author="Sooyoung Kim" w:date="2021-06-25T14:16:00Z">
        <w:r w:rsidR="008215DF">
          <w:t xml:space="preserve">and </w:t>
        </w:r>
      </w:ins>
      <w:ins w:id="59" w:author="Sooyoung Kim" w:date="2021-06-25T14:15:00Z">
        <w:r w:rsidR="008215DF">
          <w:t xml:space="preserve">existing </w:t>
        </w:r>
      </w:ins>
      <w:ins w:id="60" w:author="Sooyoung Kim" w:date="2021-06-25T14:16:00Z">
        <w:r w:rsidR="008215DF">
          <w:t xml:space="preserve">international </w:t>
        </w:r>
      </w:ins>
      <w:ins w:id="61" w:author="Sooyoung Kim" w:date="2021-06-25T14:15:00Z">
        <w:r w:rsidR="008215DF">
          <w:t>aids</w:t>
        </w:r>
      </w:ins>
      <w:ins w:id="62" w:author="Sooyoung Kim" w:date="2021-06-25T14:16:00Z">
        <w:r w:rsidR="008215DF">
          <w:t xml:space="preserve"> and support. </w:t>
        </w:r>
      </w:ins>
    </w:p>
    <w:p w14:paraId="0A576102" w14:textId="77777777" w:rsidR="008D1FEB" w:rsidRDefault="008D1FEB" w:rsidP="00C56458">
      <w:pPr>
        <w:jc w:val="both"/>
      </w:pPr>
    </w:p>
    <w:p w14:paraId="7CC8E91C" w14:textId="5DF27E0A" w:rsidR="00026761" w:rsidRDefault="008D1FEB" w:rsidP="00A03341">
      <w:pPr>
        <w:jc w:val="both"/>
      </w:pPr>
      <w:r>
        <w:t>T</w:t>
      </w:r>
      <w:r w:rsidR="00631EDB">
        <w:t>he early and rapid response by the Nigerian government has undoubtedly been critical</w:t>
      </w:r>
      <w:r w:rsidR="009C66CE">
        <w:t xml:space="preserve"> in managing the pandemic</w:t>
      </w:r>
      <w:r w:rsidR="00631EDB">
        <w:t>,</w:t>
      </w:r>
      <w:r>
        <w:t xml:space="preserve"> however,</w:t>
      </w:r>
      <w:r w:rsidR="00631EDB">
        <w:t xml:space="preserve"> </w:t>
      </w:r>
      <w:del w:id="63" w:author="Sooyoung Kim" w:date="2021-06-25T14:33:00Z">
        <w:r w:rsidR="00631EDB" w:rsidDel="00950ADB">
          <w:delText xml:space="preserve">its success is </w:delText>
        </w:r>
      </w:del>
      <w:del w:id="64" w:author="Sooyoung Kim" w:date="2021-06-25T14:19:00Z">
        <w:r w:rsidR="00631EDB" w:rsidDel="008F6A6E">
          <w:delText xml:space="preserve">directly </w:delText>
        </w:r>
      </w:del>
      <w:del w:id="65" w:author="Sooyoung Kim" w:date="2021-06-25T14:33:00Z">
        <w:r w:rsidR="00631EDB" w:rsidDel="00950ADB">
          <w:delText xml:space="preserve">linked to the </w:delText>
        </w:r>
      </w:del>
      <w:r w:rsidR="00631EDB">
        <w:t xml:space="preserve">simultaneous implementation and scale up of social </w:t>
      </w:r>
      <w:del w:id="66" w:author="Sooyoung Kim" w:date="2021-06-25T14:16:00Z">
        <w:r w:rsidR="00631EDB" w:rsidDel="008215DF">
          <w:delText xml:space="preserve">protection </w:delText>
        </w:r>
      </w:del>
      <w:r w:rsidR="00631EDB">
        <w:t>measures</w:t>
      </w:r>
      <w:ins w:id="67" w:author="Sooyoung Kim" w:date="2021-06-25T14:33:00Z">
        <w:r w:rsidR="00950ADB">
          <w:t xml:space="preserve"> also contributed to its success in part</w:t>
        </w:r>
      </w:ins>
      <w:r w:rsidR="00631EDB">
        <w:t xml:space="preserve">. As noted </w:t>
      </w:r>
      <w:r w:rsidR="00632D94">
        <w:t>previously,</w:t>
      </w:r>
      <w:r w:rsidR="009C66CE">
        <w:t xml:space="preserve"> </w:t>
      </w:r>
      <w:r w:rsidR="00632D94">
        <w:t xml:space="preserve">over 40% of the population of Nigeria </w:t>
      </w:r>
      <w:r w:rsidR="009C66CE">
        <w:t>live in extreme poverty</w:t>
      </w:r>
      <w:ins w:id="68" w:author="Sooyoung Kim" w:date="2021-06-25T14:19:00Z">
        <w:r w:rsidR="008F6A6E">
          <w:t>.</w:t>
        </w:r>
        <w:r w:rsidR="008F6A6E">
          <w:fldChar w:fldCharType="begin" w:fldLock="1"/>
        </w:r>
        <w:r w:rsidR="008F6A6E">
          <w:instrText>ADDIN CSL_CITATION {"citationItems":[{"id":"ITEM-1","itemData":{"author":[{"dropping-particle":"","family":"Coope","given":"Samantha","non-dropping-particle":"","parse-names":false,"suffix":""},{"dropping-particle":"","family":"Iorwa","given":"Apera","non-dropping-particle":"","parse-names":false,"suffix":""}],"id":"ITEM-1","issue":"127","issued":{"date-parts":[["2020"]]},"title":"´ 6KLIWLQJ WKH 2YHUWRQ : LQGRZ ² Covid- 19 and opportunities for social SURWHFWLRQµ","type":"article-journal"},"uris":["http://www.mendeley.com/documents/?uuid=aaa35d5d-538b-4ff9-ae62-30809a9e6381"]}],"mendeley":{"formattedCitation":"&lt;sup&gt;7&lt;/sup&gt;","plainTextFormattedCitation":"7"},"properties":{"noteIndex":0},"schema":"https://github.com/citation-style-language/schema/raw/master/csl-citation.json"}</w:instrText>
        </w:r>
        <w:r w:rsidR="008F6A6E">
          <w:fldChar w:fldCharType="separate"/>
        </w:r>
        <w:r w:rsidR="008F6A6E" w:rsidRPr="00F767FB">
          <w:rPr>
            <w:noProof/>
            <w:vertAlign w:val="superscript"/>
          </w:rPr>
          <w:t>7</w:t>
        </w:r>
        <w:r w:rsidR="008F6A6E">
          <w:fldChar w:fldCharType="end"/>
        </w:r>
      </w:ins>
      <w:r w:rsidR="009C66CE">
        <w:t xml:space="preserve"> </w:t>
      </w:r>
      <w:moveToRangeStart w:id="69" w:author="Sooyoung Kim" w:date="2021-06-25T14:19:00Z" w:name="move75523211"/>
      <w:moveTo w:id="70" w:author="Sooyoung Kim" w:date="2021-06-25T14:19:00Z">
        <w:r w:rsidR="008F6A6E">
          <w:t>The sweeping travel restrictions enacted as part of the COVID-19 response had significant consequences for the 90% of Nigerians that work in the informal sector</w:t>
        </w:r>
        <w:del w:id="71" w:author="Sooyoung Kim" w:date="2021-06-25T14:20:00Z">
          <w:r w:rsidR="008F6A6E" w:rsidDel="008F6A6E">
            <w:delText xml:space="preserve"> and women, who are more likely to work in informal jobs while taking on additional increasing caretaking responsibilities, pointing to the importance of universal social protection</w:delText>
          </w:r>
        </w:del>
        <w:r w:rsidR="008F6A6E">
          <w:fldChar w:fldCharType="begin" w:fldLock="1"/>
        </w:r>
        <w:r w:rsidR="008F6A6E">
          <w:instrText>ADDIN CSL_CITATION {"citationItems":[{"id":"ITEM-1","itemData":{"author":[{"dropping-particle":"","family":"Coope","given":"Samantha","non-dropping-particle":"","parse-names":false,"suffix":""},{"dropping-particle":"","family":"Iorwa","given":"Apera","non-dropping-particle":"","parse-names":false,"suffix":""}],"id":"ITEM-1","issue":"127","issued":{"date-parts":[["2020"]]},"title":"´ 6KLIWLQJ WKH 2YHUWRQ : LQGRZ ² Covid- 19 and opportunities for social SURWHFWLRQµ","type":"article-journal"},"uris":["http://www.mendeley.com/documents/?uuid=aaa35d5d-538b-4ff9-ae62-30809a9e6381"]}],"mendeley":{"formattedCitation":"&lt;sup&gt;7&lt;/sup&gt;","plainTextFormattedCitation":"7"},"properties":{"noteIndex":0},"schema":"https://github.com/citation-style-language/schema/raw/master/csl-citation.json"}</w:instrText>
        </w:r>
        <w:r w:rsidR="008F6A6E">
          <w:fldChar w:fldCharType="separate"/>
        </w:r>
        <w:r w:rsidR="008F6A6E" w:rsidRPr="00F767FB">
          <w:rPr>
            <w:noProof/>
            <w:vertAlign w:val="superscript"/>
          </w:rPr>
          <w:t>7</w:t>
        </w:r>
        <w:r w:rsidR="008F6A6E">
          <w:fldChar w:fldCharType="end"/>
        </w:r>
        <w:r w:rsidR="008F6A6E">
          <w:t>.</w:t>
        </w:r>
      </w:moveTo>
      <w:moveToRangeEnd w:id="69"/>
      <w:del w:id="72" w:author="Sooyoung Kim" w:date="2021-06-25T14:20:00Z">
        <w:r w:rsidR="009C66CE" w:rsidDel="008F6A6E">
          <w:delText>and</w:delText>
        </w:r>
      </w:del>
      <w:r w:rsidR="009C66CE">
        <w:t xml:space="preserve"> </w:t>
      </w:r>
      <w:del w:id="73" w:author="Sooyoung Kim" w:date="2021-06-25T14:20:00Z">
        <w:r w:rsidR="009C66CE" w:rsidDel="008F6A6E">
          <w:delText xml:space="preserve">the </w:delText>
        </w:r>
      </w:del>
      <w:r w:rsidR="009C66CE">
        <w:t>World Bank</w:t>
      </w:r>
      <w:r w:rsidR="005A5D40">
        <w:t xml:space="preserve"> recently</w:t>
      </w:r>
      <w:r w:rsidR="009C66CE">
        <w:t xml:space="preserve"> predicted that an additional 5 million people will be forced into poverty either as a direct or indirect result of COVID-19</w:t>
      </w:r>
      <w:r>
        <w:t>, pointing to the need for urgent social protection strategies</w:t>
      </w:r>
      <w:r w:rsidR="00F767FB">
        <w:fldChar w:fldCharType="begin" w:fldLock="1"/>
      </w:r>
      <w:r w:rsidR="00F767FB">
        <w:instrText>ADDIN CSL_CITATION {"citationItems":[{"id":"ITEM-1","itemData":{"author":[{"dropping-particle":"","family":"Coope","given":"Samantha","non-dropping-particle":"","parse-names":false,"suffix":""},{"dropping-particle":"","family":"Iorwa","given":"Apera","non-dropping-particle":"","parse-names":false,"suffix":""}],"id":"ITEM-1","issue":"127","issued":{"date-parts":[["2020"]]},"title":"´ 6KLIWLQJ WKH 2YHUWRQ : LQGRZ ² Covid- 19 and opportunities for social SURWHFWLRQµ","type":"article-journal"},"uris":["http://www.mendeley.com/documents/?uuid=aaa35d5d-538b-4ff9-ae62-30809a9e6381"]}],"mendeley":{"formattedCitation":"&lt;sup&gt;7&lt;/sup&gt;","plainTextFormattedCitation":"7"},"properties":{"noteIndex":0},"schema":"https://github.com/citation-style-language/schema/raw/master/csl-citation.json"}</w:instrText>
      </w:r>
      <w:r w:rsidR="00F767FB">
        <w:fldChar w:fldCharType="separate"/>
      </w:r>
      <w:r w:rsidR="00F767FB" w:rsidRPr="00F767FB">
        <w:rPr>
          <w:noProof/>
          <w:vertAlign w:val="superscript"/>
        </w:rPr>
        <w:t>7</w:t>
      </w:r>
      <w:r w:rsidR="00F767FB">
        <w:fldChar w:fldCharType="end"/>
      </w:r>
      <w:r w:rsidR="009C66CE">
        <w:t>.</w:t>
      </w:r>
      <w:r>
        <w:t xml:space="preserve"> </w:t>
      </w:r>
      <w:del w:id="74" w:author="Sooyoung Kim" w:date="2021-06-25T14:30:00Z">
        <w:r w:rsidR="00D12343" w:rsidDel="00950ADB">
          <w:delText>While there has been renewed commitment to allocating resources for social protection programs in recent years, including the establishment of the National Social Safety Net Programme, they are still very new and coverage is still quite low, with only 5% of those living in poverty receiving assistance</w:delText>
        </w:r>
        <w:r w:rsidR="00F767FB" w:rsidDel="00950ADB">
          <w:fldChar w:fldCharType="begin" w:fldLock="1"/>
        </w:r>
        <w:r w:rsidR="00F767FB" w:rsidDel="00950ADB">
          <w:delInstrText>ADDIN CSL_CITATION {"citationItems":[{"id":"ITEM-1","itemData":{"author":[{"dropping-particle":"","family":"Coope","given":"Samantha","non-dropping-particle":"","parse-names":false,"suffix":""},{"dropping-particle":"","family":"Iorwa","given":"Apera","non-dropping-particle":"","parse-names":false,"suffix":""}],"id":"ITEM-1","issue":"127","issued":{"date-parts":[["2020"]]},"title":"´ 6KLIWLQJ WKH 2YHUWRQ : LQGRZ ² Covid- 19 and opportunities for social SURWHFWLRQµ","type":"article-journal"},"uris":["http://www.mendeley.com/documents/?uuid=aaa35d5d-538b-4ff9-ae62-30809a9e6381"]}],"mendeley":{"formattedCitation":"&lt;sup&gt;7&lt;/sup&gt;","plainTextFormattedCitation":"7"},"properties":{"noteIndex":0},"schema":"https://github.com/citation-style-language/schema/raw/master/csl-citation.json"}</w:delInstrText>
        </w:r>
        <w:r w:rsidR="00F767FB" w:rsidDel="00950ADB">
          <w:fldChar w:fldCharType="separate"/>
        </w:r>
        <w:r w:rsidR="00F767FB" w:rsidRPr="00F767FB" w:rsidDel="00950ADB">
          <w:rPr>
            <w:noProof/>
            <w:vertAlign w:val="superscript"/>
          </w:rPr>
          <w:delText>7</w:delText>
        </w:r>
        <w:r w:rsidR="00F767FB" w:rsidDel="00950ADB">
          <w:fldChar w:fldCharType="end"/>
        </w:r>
        <w:r w:rsidR="00F767FB" w:rsidDel="00950ADB">
          <w:delText xml:space="preserve">. </w:delText>
        </w:r>
      </w:del>
      <w:moveFromRangeStart w:id="75" w:author="Sooyoung Kim" w:date="2021-06-25T14:19:00Z" w:name="move75523211"/>
      <w:moveFrom w:id="76" w:author="Sooyoung Kim" w:date="2021-06-25T14:19:00Z">
        <w:r w:rsidR="00F670D5" w:rsidDel="008F6A6E">
          <w:t xml:space="preserve">The sweeping </w:t>
        </w:r>
        <w:r w:rsidR="00D12343" w:rsidDel="008F6A6E">
          <w:t xml:space="preserve">travel restrictions </w:t>
        </w:r>
        <w:r w:rsidR="00F670D5" w:rsidDel="008F6A6E">
          <w:t xml:space="preserve">enacted as part of the COVID-19 response </w:t>
        </w:r>
        <w:r w:rsidR="00D12343" w:rsidDel="008F6A6E">
          <w:t>had significant consequences for the 90% of Nigerians that work in the informal sector</w:t>
        </w:r>
        <w:r w:rsidR="00A03341" w:rsidDel="008F6A6E">
          <w:t xml:space="preserve"> and women, who are more likely to work in informal jobs </w:t>
        </w:r>
        <w:r w:rsidR="005A5D40" w:rsidDel="008F6A6E">
          <w:t>while taking on additional</w:t>
        </w:r>
        <w:r w:rsidR="00A03341" w:rsidDel="008F6A6E">
          <w:t xml:space="preserve"> increasing caretaking responsibilities</w:t>
        </w:r>
        <w:r w:rsidR="00F670D5" w:rsidDel="008F6A6E">
          <w:t>, pointing to the importance of universal social protection</w:t>
        </w:r>
        <w:r w:rsidR="00F767FB" w:rsidDel="008F6A6E">
          <w:fldChar w:fldCharType="begin" w:fldLock="1"/>
        </w:r>
        <w:r w:rsidR="00F767FB" w:rsidDel="008F6A6E">
          <w:instrText>ADDIN CSL_CITATION {"citationItems":[{"id":"ITEM-1","itemData":{"author":[{"dropping-particle":"","family":"Coope","given":"Samantha","non-dropping-particle":"","parse-names":false,"suffix":""},{"dropping-particle":"","family":"Iorwa","given":"Apera","non-dropping-particle":"","parse-names":false,"suffix":""}],"id":"ITEM-1","issue":"127","issued":{"date-parts":[["2020"]]},"title":"´ 6KLIWLQJ WKH 2YHUWRQ : LQGRZ ² Covid- 19 and opportunities for social SURWHFWLRQµ","type":"article-journal"},"uris":["http://www.mendeley.com/documents/?uuid=aaa35d5d-538b-4ff9-ae62-30809a9e6381"]}],"mendeley":{"formattedCitation":"&lt;sup&gt;7&lt;/sup&gt;","plainTextFormattedCitation":"7"},"properties":{"noteIndex":0},"schema":"https://github.com/citation-style-language/schema/raw/master/csl-citation.json"}</w:instrText>
        </w:r>
        <w:r w:rsidR="00F767FB" w:rsidDel="008F6A6E">
          <w:fldChar w:fldCharType="separate"/>
        </w:r>
        <w:r w:rsidR="00F767FB" w:rsidRPr="00F767FB" w:rsidDel="008F6A6E">
          <w:rPr>
            <w:noProof/>
            <w:vertAlign w:val="superscript"/>
          </w:rPr>
          <w:t>7</w:t>
        </w:r>
        <w:r w:rsidR="00F767FB" w:rsidDel="008F6A6E">
          <w:fldChar w:fldCharType="end"/>
        </w:r>
        <w:r w:rsidR="005A5D40" w:rsidDel="008F6A6E">
          <w:t>.</w:t>
        </w:r>
        <w:r w:rsidR="00A03341" w:rsidDel="008F6A6E">
          <w:t xml:space="preserve"> </w:t>
        </w:r>
      </w:moveFrom>
      <w:moveFromRangeEnd w:id="75"/>
      <w:r w:rsidR="00F670D5">
        <w:t xml:space="preserve">While this is far from being a reality in Nigeria, the existing systems have been leveraged to </w:t>
      </w:r>
      <w:r w:rsidR="001E416E">
        <w:t xml:space="preserve">provide </w:t>
      </w:r>
      <w:r w:rsidR="00F670D5">
        <w:t>support</w:t>
      </w:r>
      <w:r w:rsidR="001E416E">
        <w:t xml:space="preserve"> to</w:t>
      </w:r>
      <w:r w:rsidR="00F670D5">
        <w:t xml:space="preserve"> the most </w:t>
      </w:r>
      <w:r w:rsidR="008A574D">
        <w:t>vulnerable to economic shocks, including the development of a Rapid Response Register to supplement the existing National Social Register which is limited to rural populations, to build a more comprehensive database of the urban poor</w:t>
      </w:r>
      <w:r w:rsidR="00F767FB">
        <w:fldChar w:fldCharType="begin" w:fldLock="1"/>
      </w:r>
      <w:r w:rsidR="00F767FB">
        <w:instrText>ADDIN CSL_CITATION {"citationItems":[{"id":"ITEM-1","itemData":{"author":[{"dropping-particle":"","family":"Coope","given":"Samantha","non-dropping-particle":"","parse-names":false,"suffix":""},{"dropping-particle":"","family":"Iorwa","given":"Apera","non-dropping-particle":"","parse-names":false,"suffix":""}],"id":"ITEM-1","issue":"127","issued":{"date-parts":[["2020"]]},"title":"´ 6KLIWLQJ WKH 2YHUWRQ : LQGRZ ² Covid- 19 and opportunities for social SURWHFWLRQµ","type":"article-journal"},"uris":["http://www.mendeley.com/documents/?uuid=aaa35d5d-538b-4ff9-ae62-30809a9e6381"]}],"mendeley":{"formattedCitation":"&lt;sup&gt;7&lt;/sup&gt;","plainTextFormattedCitation":"7"},"properties":{"noteIndex":0},"schema":"https://github.com/citation-style-language/schema/raw/master/csl-citation.json"}</w:instrText>
      </w:r>
      <w:r w:rsidR="00F767FB">
        <w:fldChar w:fldCharType="separate"/>
      </w:r>
      <w:r w:rsidR="00F767FB" w:rsidRPr="00F767FB">
        <w:rPr>
          <w:noProof/>
          <w:vertAlign w:val="superscript"/>
        </w:rPr>
        <w:t>7</w:t>
      </w:r>
      <w:r w:rsidR="00F767FB">
        <w:fldChar w:fldCharType="end"/>
      </w:r>
      <w:r w:rsidR="00F767FB">
        <w:t xml:space="preserve">. </w:t>
      </w:r>
      <w:r w:rsidR="008A574D">
        <w:t>Additionally, the government launched a food distribution programme in particular states, which included the delivery of rations through the pre-existing school feeding program and suspension of loan obligations for medium, small, and micro-enterprises that were funded by the government</w:t>
      </w:r>
      <w:r w:rsidR="00F767FB">
        <w:fldChar w:fldCharType="begin" w:fldLock="1"/>
      </w:r>
      <w:r w:rsidR="00F767FB">
        <w:instrText>ADDIN CSL_CITATION {"citationItems":[{"id":"ITEM-1","itemData":{"author":[{"dropping-particle":"","family":"Coope","given":"Samantha","non-dropping-particle":"","parse-names":false,"suffix":""},{"dropping-particle":"","family":"Iorwa","given":"Apera","non-dropping-particle":"","parse-names":false,"suffix":""}],"id":"ITEM-1","issue":"127","issued":{"date-parts":[["2020"]]},"title":"´ 6KLIWLQJ WKH 2YHUWRQ : LQGRZ ² Covid- 19 and opportunities for social SURWHFWLRQµ","type":"article-journal"},"uris":["http://www.mendeley.com/documents/?uuid=aaa35d5d-538b-4ff9-ae62-30809a9e6381"]}],"mendeley":{"formattedCitation":"&lt;sup&gt;7&lt;/sup&gt;","plainTextFormattedCitation":"7"},"properties":{"noteIndex":0},"schema":"https://github.com/citation-style-language/schema/raw/master/csl-citation.json"}</w:instrText>
      </w:r>
      <w:r w:rsidR="00F767FB">
        <w:fldChar w:fldCharType="separate"/>
      </w:r>
      <w:r w:rsidR="00F767FB" w:rsidRPr="00F767FB">
        <w:rPr>
          <w:noProof/>
          <w:vertAlign w:val="superscript"/>
        </w:rPr>
        <w:t>7</w:t>
      </w:r>
      <w:r w:rsidR="00F767FB">
        <w:fldChar w:fldCharType="end"/>
      </w:r>
      <w:r w:rsidR="00F767FB">
        <w:t xml:space="preserve">. </w:t>
      </w:r>
      <w:del w:id="77" w:author="Sooyoung Kim" w:date="2021-06-25T14:32:00Z">
        <w:r w:rsidR="008A574D" w:rsidDel="00950ADB">
          <w:delText xml:space="preserve">While these programs have </w:delText>
        </w:r>
        <w:r w:rsidR="00026761" w:rsidDel="00950ADB">
          <w:delText xml:space="preserve">undoubtedly helped to mitigate the economic impacts of COVID-19, </w:delText>
        </w:r>
      </w:del>
      <w:del w:id="78" w:author="Sooyoung Kim" w:date="2021-06-25T14:33:00Z">
        <w:r w:rsidR="00026761" w:rsidDel="00950ADB">
          <w:delText>t</w:delText>
        </w:r>
      </w:del>
      <w:ins w:id="79" w:author="Sooyoung Kim" w:date="2021-06-25T14:33:00Z">
        <w:r w:rsidR="00950ADB">
          <w:t>T</w:t>
        </w:r>
      </w:ins>
      <w:r w:rsidR="00026761">
        <w:t>he overall lack of capacity, flexibility, and inclusivity within the existing social protection systems have restricted Nigeria’s ability to provide adequate support</w:t>
      </w:r>
      <w:ins w:id="80" w:author="Sooyoung Kim" w:date="2021-06-25T14:33:00Z">
        <w:r w:rsidR="00950ADB">
          <w:t xml:space="preserve"> to a wider scope of people</w:t>
        </w:r>
      </w:ins>
      <w:r w:rsidR="00026761">
        <w:t xml:space="preserve">. </w:t>
      </w:r>
      <w:ins w:id="81" w:author="Sooyoung Kim" w:date="2021-06-25T14:34:00Z">
        <w:r w:rsidR="00950ADB">
          <w:t xml:space="preserve">However, throughout the COVID-19 pandemic, </w:t>
        </w:r>
      </w:ins>
      <w:del w:id="82" w:author="Sooyoung Kim" w:date="2021-06-25T14:34:00Z">
        <w:r w:rsidR="00026761" w:rsidDel="00950ADB">
          <w:delText xml:space="preserve">That said, there is </w:delText>
        </w:r>
      </w:del>
      <w:r w:rsidR="00026761">
        <w:t>renewed attention to the importance of social protection as a cornerstone of a resilient society</w:t>
      </w:r>
      <w:r w:rsidR="009E04F2">
        <w:t xml:space="preserve"> </w:t>
      </w:r>
      <w:ins w:id="83" w:author="Sooyoung Kim" w:date="2021-06-25T14:34:00Z">
        <w:r w:rsidR="00950ADB">
          <w:t xml:space="preserve">has been established, which </w:t>
        </w:r>
      </w:ins>
      <w:del w:id="84" w:author="Sooyoung Kim" w:date="2021-06-25T14:35:00Z">
        <w:r w:rsidR="009E04F2" w:rsidDel="00950ADB">
          <w:delText xml:space="preserve">so </w:delText>
        </w:r>
      </w:del>
      <w:ins w:id="85" w:author="Sooyoung Kim" w:date="2021-06-25T14:35:00Z">
        <w:r w:rsidR="00950ADB">
          <w:t>may remain a priority even after the pandemic.</w:t>
        </w:r>
      </w:ins>
      <w:del w:id="86" w:author="Sooyoung Kim" w:date="2021-06-25T14:35:00Z">
        <w:r w:rsidR="009E04F2" w:rsidDel="00950ADB">
          <w:delText>it is likely to remain a priority</w:delText>
        </w:r>
        <w:r w:rsidR="00026761" w:rsidDel="00950ADB">
          <w:delText xml:space="preserve">. </w:delText>
        </w:r>
      </w:del>
    </w:p>
    <w:p w14:paraId="1FE3EE25" w14:textId="77777777" w:rsidR="00026761" w:rsidRDefault="00026761" w:rsidP="00A03341">
      <w:pPr>
        <w:jc w:val="both"/>
      </w:pPr>
    </w:p>
    <w:p w14:paraId="25528655" w14:textId="4526BC47" w:rsidR="00042582" w:rsidRPr="00026761" w:rsidDel="00950ADB" w:rsidRDefault="00026761" w:rsidP="00026761">
      <w:pPr>
        <w:jc w:val="both"/>
        <w:rPr>
          <w:del w:id="87" w:author="Sooyoung Kim" w:date="2021-06-25T14:35:00Z"/>
        </w:rPr>
      </w:pPr>
      <w:del w:id="88" w:author="Sooyoung Kim" w:date="2021-06-25T14:35:00Z">
        <w:r w:rsidDel="00950ADB">
          <w:delText xml:space="preserve">Overall, Nigeria implemented a number of COVID-19 response measures, including social protection strategies, to manage the outbreak considering its vulnerable health system and slow disease transmission. </w:delText>
        </w:r>
      </w:del>
    </w:p>
    <w:p w14:paraId="1CE42FF4" w14:textId="7A11C6B5" w:rsidR="00042582" w:rsidDel="00950ADB" w:rsidRDefault="00042582">
      <w:pPr>
        <w:rPr>
          <w:del w:id="89" w:author="Sooyoung Kim" w:date="2021-06-25T14:35:00Z"/>
          <w:i/>
          <w:iCs/>
        </w:rPr>
      </w:pPr>
    </w:p>
    <w:p w14:paraId="48AA5D92" w14:textId="17010292" w:rsidR="002E33F0" w:rsidDel="00950ADB" w:rsidRDefault="002E33F0">
      <w:pPr>
        <w:rPr>
          <w:del w:id="90" w:author="Sooyoung Kim" w:date="2021-06-25T14:35:00Z"/>
          <w:i/>
          <w:iCs/>
        </w:rPr>
      </w:pPr>
    </w:p>
    <w:p w14:paraId="54F9AA3D" w14:textId="0B456B31" w:rsidR="002E33F0" w:rsidRDefault="002E33F0">
      <w:pPr>
        <w:rPr>
          <w:i/>
          <w:iCs/>
        </w:rPr>
      </w:pPr>
      <w:r>
        <w:rPr>
          <w:i/>
          <w:iCs/>
        </w:rPr>
        <w:t xml:space="preserve">Conclusion </w:t>
      </w:r>
    </w:p>
    <w:p w14:paraId="003DE8E2" w14:textId="77777777" w:rsidR="00CF4C63" w:rsidRDefault="00F45A6E" w:rsidP="008F2941">
      <w:pPr>
        <w:jc w:val="both"/>
        <w:pPrChange w:id="91" w:author="Sooyoung Kim" w:date="2021-06-25T14:44:00Z">
          <w:pPr>
            <w:pBdr>
              <w:top w:val="nil"/>
              <w:left w:val="nil"/>
              <w:bottom w:val="nil"/>
              <w:right w:val="nil"/>
              <w:between w:val="nil"/>
            </w:pBdr>
            <w:ind w:left="360" w:hanging="360"/>
          </w:pPr>
        </w:pPrChange>
      </w:pPr>
      <w:r>
        <w:t xml:space="preserve">Despite being a resource-constrained country with a particularly vulnerable health </w:t>
      </w:r>
      <w:r w:rsidR="00276118">
        <w:t>system,</w:t>
      </w:r>
    </w:p>
    <w:p w14:paraId="6385F340" w14:textId="4B1CA690" w:rsidR="00CF4C63" w:rsidRDefault="00276118" w:rsidP="008F2941">
      <w:pPr>
        <w:jc w:val="both"/>
        <w:pPrChange w:id="92" w:author="Sooyoung Kim" w:date="2021-06-25T14:44:00Z">
          <w:pPr>
            <w:pBdr>
              <w:top w:val="nil"/>
              <w:left w:val="nil"/>
              <w:bottom w:val="nil"/>
              <w:right w:val="nil"/>
              <w:between w:val="nil"/>
            </w:pBdr>
          </w:pPr>
        </w:pPrChange>
      </w:pPr>
      <w:r>
        <w:t>Nigeria</w:t>
      </w:r>
      <w:r w:rsidR="00F45A6E">
        <w:t xml:space="preserve"> managed to handle the COVID-19 pandemic relatively well. </w:t>
      </w:r>
      <w:ins w:id="93" w:author="Sooyoung Kim" w:date="2021-06-25T14:41:00Z">
        <w:r w:rsidR="00BA2B04">
          <w:t xml:space="preserve">Leveraging their established </w:t>
        </w:r>
      </w:ins>
      <w:ins w:id="94" w:author="Sooyoung Kim" w:date="2021-06-25T14:42:00Z">
        <w:r w:rsidR="008F2941">
          <w:t xml:space="preserve">competencies and </w:t>
        </w:r>
      </w:ins>
      <w:ins w:id="95" w:author="Sooyoung Kim" w:date="2021-06-25T14:41:00Z">
        <w:r w:rsidR="00BA2B04">
          <w:t>infrastructure from previous outbrea</w:t>
        </w:r>
      </w:ins>
      <w:ins w:id="96" w:author="Sooyoung Kim" w:date="2021-06-25T14:43:00Z">
        <w:r w:rsidR="008F2941">
          <w:t>ks,</w:t>
        </w:r>
      </w:ins>
      <w:ins w:id="97" w:author="Sooyoung Kim" w:date="2021-06-25T14:41:00Z">
        <w:r w:rsidR="00BA2B04">
          <w:t xml:space="preserve"> </w:t>
        </w:r>
      </w:ins>
      <w:r w:rsidR="005352AF">
        <w:t>Nigeria averted a potentially</w:t>
      </w:r>
    </w:p>
    <w:p w14:paraId="19B6D1D0" w14:textId="274F6A83" w:rsidR="00CF4C63" w:rsidDel="008F2941" w:rsidRDefault="005352AF" w:rsidP="008F2941">
      <w:pPr>
        <w:jc w:val="both"/>
        <w:rPr>
          <w:del w:id="98" w:author="Sooyoung Kim" w:date="2021-06-25T14:44:00Z"/>
        </w:rPr>
        <w:pPrChange w:id="99" w:author="Sooyoung Kim" w:date="2021-06-25T14:44:00Z">
          <w:pPr>
            <w:pBdr>
              <w:top w:val="nil"/>
              <w:left w:val="nil"/>
              <w:bottom w:val="nil"/>
              <w:right w:val="nil"/>
              <w:between w:val="nil"/>
            </w:pBdr>
            <w:ind w:left="360" w:hanging="360"/>
          </w:pPr>
        </w:pPrChange>
      </w:pPr>
      <w:r>
        <w:t xml:space="preserve">catastrophic outbreak by taking swift </w:t>
      </w:r>
      <w:ins w:id="100" w:author="Sooyoung Kim" w:date="2021-06-25T14:43:00Z">
        <w:r w:rsidR="008F2941">
          <w:t xml:space="preserve">and coordinated </w:t>
        </w:r>
      </w:ins>
      <w:r>
        <w:t>action to slow the spread of disease, including restricting</w:t>
      </w:r>
    </w:p>
    <w:p w14:paraId="6B11A4FC" w14:textId="03A8BAF8" w:rsidR="00CF4C63" w:rsidDel="00BA2B04" w:rsidRDefault="008F2941" w:rsidP="008F2941">
      <w:pPr>
        <w:jc w:val="both"/>
        <w:rPr>
          <w:del w:id="101" w:author="Sooyoung Kim" w:date="2021-06-25T14:41:00Z"/>
        </w:rPr>
        <w:pPrChange w:id="102" w:author="Sooyoung Kim" w:date="2021-06-25T14:44:00Z">
          <w:pPr>
            <w:pBdr>
              <w:top w:val="nil"/>
              <w:left w:val="nil"/>
              <w:bottom w:val="nil"/>
              <w:right w:val="nil"/>
              <w:between w:val="nil"/>
            </w:pBdr>
            <w:ind w:left="360" w:hanging="360"/>
          </w:pPr>
        </w:pPrChange>
      </w:pPr>
      <w:ins w:id="103" w:author="Sooyoung Kim" w:date="2021-06-25T14:44:00Z">
        <w:r>
          <w:t xml:space="preserve"> </w:t>
        </w:r>
      </w:ins>
      <w:r w:rsidR="005352AF">
        <w:t xml:space="preserve">travel, rapidly </w:t>
      </w:r>
      <w:del w:id="104" w:author="Sooyoung Kim" w:date="2021-06-25T14:46:00Z">
        <w:r w:rsidR="005352AF" w:rsidDel="008F2941">
          <w:delText xml:space="preserve">increasing </w:delText>
        </w:r>
      </w:del>
      <w:ins w:id="105" w:author="Sooyoung Kim" w:date="2021-06-25T14:46:00Z">
        <w:r>
          <w:t>remobilizing</w:t>
        </w:r>
        <w:r>
          <w:t xml:space="preserve"> </w:t>
        </w:r>
      </w:ins>
      <w:r w:rsidR="005352AF">
        <w:t>the capacity of the existing</w:t>
      </w:r>
      <w:ins w:id="106" w:author="Sooyoung Kim" w:date="2021-06-25T14:46:00Z">
        <w:r>
          <w:t xml:space="preserve"> public</w:t>
        </w:r>
      </w:ins>
      <w:r w:rsidR="005352AF">
        <w:t xml:space="preserve"> health system</w:t>
      </w:r>
      <w:del w:id="107" w:author="Sooyoung Kim" w:date="2021-06-25T14:41:00Z">
        <w:r w:rsidR="009044ED" w:rsidDel="00BA2B04">
          <w:delText xml:space="preserve"> and prior experience with</w:delText>
        </w:r>
      </w:del>
    </w:p>
    <w:p w14:paraId="6DE248D0" w14:textId="4E25AE09" w:rsidR="00CF4C63" w:rsidDel="008F2941" w:rsidRDefault="009044ED" w:rsidP="008F2941">
      <w:pPr>
        <w:jc w:val="both"/>
        <w:rPr>
          <w:del w:id="108" w:author="Sooyoung Kim" w:date="2021-06-25T14:44:00Z"/>
        </w:rPr>
        <w:pPrChange w:id="109" w:author="Sooyoung Kim" w:date="2021-06-25T14:44:00Z">
          <w:pPr>
            <w:pBdr>
              <w:top w:val="nil"/>
              <w:left w:val="nil"/>
              <w:bottom w:val="nil"/>
              <w:right w:val="nil"/>
              <w:between w:val="nil"/>
            </w:pBdr>
            <w:ind w:left="360" w:hanging="360"/>
          </w:pPr>
        </w:pPrChange>
      </w:pPr>
      <w:del w:id="110" w:author="Sooyoung Kim" w:date="2021-06-25T14:41:00Z">
        <w:r w:rsidDel="00BA2B04">
          <w:delText>managing disease outbreaks</w:delText>
        </w:r>
      </w:del>
      <w:r>
        <w:t xml:space="preserve">. </w:t>
      </w:r>
      <w:ins w:id="111" w:author="Sooyoung Kim" w:date="2021-06-25T14:45:00Z">
        <w:r w:rsidR="008F2941">
          <w:t xml:space="preserve">Their success demonstrates the importance of prioritization under the resource-constrained settings, which serves as an important example for other countries under similar situation. </w:t>
        </w:r>
      </w:ins>
      <w:r w:rsidR="007A293B">
        <w:t>In addition to these strategies, the government of Nigeria was</w:t>
      </w:r>
    </w:p>
    <w:p w14:paraId="5DEC6360" w14:textId="559EF6AA" w:rsidR="00CF4C63" w:rsidDel="008F2941" w:rsidRDefault="008F2941" w:rsidP="008F2941">
      <w:pPr>
        <w:jc w:val="both"/>
        <w:rPr>
          <w:del w:id="112" w:author="Sooyoung Kim" w:date="2021-06-25T14:44:00Z"/>
        </w:rPr>
        <w:pPrChange w:id="113" w:author="Sooyoung Kim" w:date="2021-06-25T14:44:00Z">
          <w:pPr>
            <w:pBdr>
              <w:top w:val="nil"/>
              <w:left w:val="nil"/>
              <w:bottom w:val="nil"/>
              <w:right w:val="nil"/>
              <w:between w:val="nil"/>
            </w:pBdr>
            <w:ind w:left="360" w:hanging="360"/>
          </w:pPr>
        </w:pPrChange>
      </w:pPr>
      <w:ins w:id="114" w:author="Sooyoung Kim" w:date="2021-06-25T14:44:00Z">
        <w:r>
          <w:t xml:space="preserve"> </w:t>
        </w:r>
      </w:ins>
      <w:r w:rsidR="007A293B">
        <w:t>acutely aware of the economic impact of the pandemic on its already vulnerable population</w:t>
      </w:r>
    </w:p>
    <w:p w14:paraId="102F3247" w14:textId="4A24F15B" w:rsidR="00CF4C63" w:rsidDel="008F2941" w:rsidRDefault="008F2941" w:rsidP="008F2941">
      <w:pPr>
        <w:jc w:val="both"/>
        <w:rPr>
          <w:del w:id="115" w:author="Sooyoung Kim" w:date="2021-06-25T14:44:00Z"/>
        </w:rPr>
        <w:pPrChange w:id="116" w:author="Sooyoung Kim" w:date="2021-06-25T14:44:00Z">
          <w:pPr>
            <w:pBdr>
              <w:top w:val="nil"/>
              <w:left w:val="nil"/>
              <w:bottom w:val="nil"/>
              <w:right w:val="nil"/>
              <w:between w:val="nil"/>
            </w:pBdr>
            <w:ind w:left="360" w:hanging="360"/>
          </w:pPr>
        </w:pPrChange>
      </w:pPr>
      <w:ins w:id="117" w:author="Sooyoung Kim" w:date="2021-06-25T14:44:00Z">
        <w:r>
          <w:t xml:space="preserve"> </w:t>
        </w:r>
      </w:ins>
      <w:r w:rsidR="007A293B">
        <w:t xml:space="preserve">and built upon existing social </w:t>
      </w:r>
      <w:r w:rsidR="007A293B">
        <w:lastRenderedPageBreak/>
        <w:t xml:space="preserve">protection systems to provide </w:t>
      </w:r>
      <w:r w:rsidR="00276118">
        <w:t xml:space="preserve">direct </w:t>
      </w:r>
      <w:r w:rsidR="007A293B">
        <w:t xml:space="preserve">relief </w:t>
      </w:r>
      <w:r w:rsidR="00276118">
        <w:t>in the form of cash</w:t>
      </w:r>
    </w:p>
    <w:p w14:paraId="3F7C56AE" w14:textId="2C1965C4" w:rsidR="00CF4C63" w:rsidDel="008F2941" w:rsidRDefault="008F2941" w:rsidP="008F2941">
      <w:pPr>
        <w:jc w:val="both"/>
        <w:rPr>
          <w:del w:id="118" w:author="Sooyoung Kim" w:date="2021-06-25T14:44:00Z"/>
        </w:rPr>
        <w:pPrChange w:id="119" w:author="Sooyoung Kim" w:date="2021-06-25T14:44:00Z">
          <w:pPr>
            <w:pBdr>
              <w:top w:val="nil"/>
              <w:left w:val="nil"/>
              <w:bottom w:val="nil"/>
              <w:right w:val="nil"/>
              <w:between w:val="nil"/>
            </w:pBdr>
            <w:ind w:left="360" w:hanging="360"/>
          </w:pPr>
        </w:pPrChange>
      </w:pPr>
      <w:ins w:id="120" w:author="Sooyoung Kim" w:date="2021-06-25T14:44:00Z">
        <w:r>
          <w:t xml:space="preserve"> </w:t>
        </w:r>
      </w:ins>
      <w:r w:rsidR="00276118">
        <w:t>transfers, loan suspension and food provisions. The implementation of these social protection</w:t>
      </w:r>
    </w:p>
    <w:p w14:paraId="392F7D97" w14:textId="75B61830" w:rsidR="00CF4C63" w:rsidDel="008F2941" w:rsidRDefault="008F2941" w:rsidP="008F2941">
      <w:pPr>
        <w:jc w:val="both"/>
        <w:rPr>
          <w:del w:id="121" w:author="Sooyoung Kim" w:date="2021-06-25T14:44:00Z"/>
        </w:rPr>
        <w:pPrChange w:id="122" w:author="Sooyoung Kim" w:date="2021-06-25T14:44:00Z">
          <w:pPr>
            <w:pBdr>
              <w:top w:val="nil"/>
              <w:left w:val="nil"/>
              <w:bottom w:val="nil"/>
              <w:right w:val="nil"/>
              <w:between w:val="nil"/>
            </w:pBdr>
            <w:ind w:left="360" w:hanging="360"/>
          </w:pPr>
        </w:pPrChange>
      </w:pPr>
      <w:ins w:id="123" w:author="Sooyoung Kim" w:date="2021-06-25T14:44:00Z">
        <w:r>
          <w:t xml:space="preserve"> </w:t>
        </w:r>
      </w:ins>
      <w:r w:rsidR="00276118">
        <w:t xml:space="preserve">measures may </w:t>
      </w:r>
      <w:ins w:id="124" w:author="Sooyoung Kim" w:date="2021-06-25T14:43:00Z">
        <w:r>
          <w:t>al</w:t>
        </w:r>
      </w:ins>
      <w:ins w:id="125" w:author="Sooyoung Kim" w:date="2021-06-25T14:44:00Z">
        <w:r>
          <w:t xml:space="preserve">so </w:t>
        </w:r>
      </w:ins>
      <w:r w:rsidR="00276118">
        <w:t>help with the post-pandemic economic recovery. In the post-pandemic world,</w:t>
      </w:r>
    </w:p>
    <w:p w14:paraId="3503E52B" w14:textId="30A6760A" w:rsidR="00CF4C63" w:rsidDel="008F2941" w:rsidRDefault="008F2941" w:rsidP="008F2941">
      <w:pPr>
        <w:jc w:val="both"/>
        <w:rPr>
          <w:del w:id="126" w:author="Sooyoung Kim" w:date="2021-06-25T14:44:00Z"/>
        </w:rPr>
        <w:pPrChange w:id="127" w:author="Sooyoung Kim" w:date="2021-06-25T14:44:00Z">
          <w:pPr>
            <w:pBdr>
              <w:top w:val="nil"/>
              <w:left w:val="nil"/>
              <w:bottom w:val="nil"/>
              <w:right w:val="nil"/>
              <w:between w:val="nil"/>
            </w:pBdr>
            <w:ind w:left="360" w:hanging="360"/>
          </w:pPr>
        </w:pPrChange>
      </w:pPr>
      <w:ins w:id="128" w:author="Sooyoung Kim" w:date="2021-06-25T14:44:00Z">
        <w:r>
          <w:t xml:space="preserve"> </w:t>
        </w:r>
      </w:ins>
      <w:r w:rsidR="00276118">
        <w:t>Nigeria’s renewed attention to social protection in addition with continued UHC progress will</w:t>
      </w:r>
    </w:p>
    <w:p w14:paraId="6A4EAE2B" w14:textId="2F5C7129" w:rsidR="00CF4C63" w:rsidDel="008F2941" w:rsidRDefault="008F2941" w:rsidP="008F2941">
      <w:pPr>
        <w:jc w:val="both"/>
        <w:rPr>
          <w:del w:id="129" w:author="Sooyoung Kim" w:date="2021-06-25T14:44:00Z"/>
        </w:rPr>
        <w:pPrChange w:id="130" w:author="Sooyoung Kim" w:date="2021-06-25T14:44:00Z">
          <w:pPr>
            <w:pBdr>
              <w:top w:val="nil"/>
              <w:left w:val="nil"/>
              <w:bottom w:val="nil"/>
              <w:right w:val="nil"/>
              <w:between w:val="nil"/>
            </w:pBdr>
            <w:ind w:left="360" w:hanging="360"/>
          </w:pPr>
        </w:pPrChange>
      </w:pPr>
      <w:ins w:id="131" w:author="Sooyoung Kim" w:date="2021-06-25T14:44:00Z">
        <w:r>
          <w:t xml:space="preserve"> </w:t>
        </w:r>
      </w:ins>
      <w:r w:rsidR="00276118">
        <w:t>be important as the country recovers from COVID-19 and to ultimately build a more resilient</w:t>
      </w:r>
    </w:p>
    <w:p w14:paraId="58B5594A" w14:textId="086DFF26" w:rsidR="007A293B" w:rsidRDefault="008F2941" w:rsidP="008F2941">
      <w:pPr>
        <w:jc w:val="both"/>
        <w:pPrChange w:id="132" w:author="Sooyoung Kim" w:date="2021-06-25T14:44:00Z">
          <w:pPr>
            <w:pBdr>
              <w:top w:val="nil"/>
              <w:left w:val="nil"/>
              <w:bottom w:val="nil"/>
              <w:right w:val="nil"/>
              <w:between w:val="nil"/>
            </w:pBdr>
            <w:ind w:left="360" w:hanging="360"/>
          </w:pPr>
        </w:pPrChange>
      </w:pPr>
      <w:ins w:id="133" w:author="Sooyoung Kim" w:date="2021-06-25T14:44:00Z">
        <w:r>
          <w:t xml:space="preserve"> </w:t>
        </w:r>
      </w:ins>
      <w:r w:rsidR="00276118">
        <w:t xml:space="preserve">society. </w:t>
      </w:r>
    </w:p>
    <w:p w14:paraId="72BA830C" w14:textId="77777777" w:rsidR="007A293B" w:rsidRDefault="007A293B" w:rsidP="007A293B">
      <w:pPr>
        <w:pBdr>
          <w:top w:val="nil"/>
          <w:left w:val="nil"/>
          <w:bottom w:val="nil"/>
          <w:right w:val="nil"/>
          <w:between w:val="nil"/>
        </w:pBdr>
        <w:ind w:left="360" w:hanging="360"/>
      </w:pPr>
    </w:p>
    <w:p w14:paraId="5D0D20B8" w14:textId="77777777" w:rsidR="007A293B" w:rsidRDefault="007A293B" w:rsidP="007A293B">
      <w:pPr>
        <w:pBdr>
          <w:top w:val="nil"/>
          <w:left w:val="nil"/>
          <w:bottom w:val="nil"/>
          <w:right w:val="nil"/>
          <w:between w:val="nil"/>
        </w:pBdr>
        <w:rPr>
          <w:color w:val="000000"/>
        </w:rPr>
      </w:pPr>
    </w:p>
    <w:p w14:paraId="5BAD270E" w14:textId="77777777" w:rsidR="007A293B" w:rsidRDefault="007A293B" w:rsidP="007A293B">
      <w:pPr>
        <w:pBdr>
          <w:top w:val="nil"/>
          <w:left w:val="nil"/>
          <w:bottom w:val="nil"/>
          <w:right w:val="nil"/>
          <w:between w:val="nil"/>
        </w:pBdr>
        <w:rPr>
          <w:i/>
        </w:rPr>
      </w:pPr>
      <w:r>
        <w:rPr>
          <w:i/>
          <w:color w:val="000000"/>
        </w:rPr>
        <w:t>Takeaways</w:t>
      </w:r>
    </w:p>
    <w:p w14:paraId="2F924FF6" w14:textId="6923351F" w:rsidR="00F767FB" w:rsidRPr="00F767FB" w:rsidRDefault="00F767FB" w:rsidP="007A293B">
      <w:pPr>
        <w:numPr>
          <w:ilvl w:val="0"/>
          <w:numId w:val="2"/>
        </w:numPr>
        <w:pBdr>
          <w:top w:val="nil"/>
          <w:left w:val="nil"/>
          <w:bottom w:val="nil"/>
          <w:right w:val="nil"/>
          <w:between w:val="nil"/>
        </w:pBdr>
        <w:jc w:val="both"/>
        <w:rPr>
          <w:color w:val="000000"/>
        </w:rPr>
      </w:pPr>
      <w:r w:rsidRPr="00D93134">
        <w:t>Nigeria, a lower middle-income country</w:t>
      </w:r>
      <w:r>
        <w:t xml:space="preserve"> lo</w:t>
      </w:r>
      <w:r w:rsidRPr="00D93134">
        <w:t>cated in West Africa</w:t>
      </w:r>
      <w:r>
        <w:t>, was one of 13 countries identified by the WHO as being high risk for a potentially catastrophic COVID-19 outbreak</w:t>
      </w:r>
      <w:ins w:id="134" w:author="Sooyoung Kim" w:date="2021-06-25T14:47:00Z">
        <w:r w:rsidR="008F2941">
          <w:t>, given their weak prim</w:t>
        </w:r>
      </w:ins>
      <w:ins w:id="135" w:author="Sooyoung Kim" w:date="2021-06-25T14:48:00Z">
        <w:r w:rsidR="008F2941">
          <w:t xml:space="preserve">ary care system and </w:t>
        </w:r>
      </w:ins>
      <w:ins w:id="136" w:author="Sooyoung Kim" w:date="2021-06-25T14:47:00Z">
        <w:r w:rsidR="008F2941">
          <w:t xml:space="preserve">existing pockets of humanitarian crises, </w:t>
        </w:r>
      </w:ins>
      <w:ins w:id="137" w:author="Sooyoung Kim" w:date="2021-06-25T14:48:00Z">
        <w:r w:rsidR="008F2941">
          <w:t>which in turn caused the severe disparity in access to and quality of care.</w:t>
        </w:r>
      </w:ins>
      <w:r>
        <w:t xml:space="preserve"> </w:t>
      </w:r>
      <w:moveFromRangeStart w:id="138" w:author="Sooyoung Kim" w:date="2021-06-25T14:48:00Z" w:name="move75524938"/>
      <w:moveFrom w:id="139" w:author="Sooyoung Kim" w:date="2021-06-25T14:48:00Z">
        <w:r w:rsidDel="008F2941">
          <w:t xml:space="preserve">was relatively successful at controlling the virus   </w:t>
        </w:r>
        <w:r w:rsidRPr="00D93134" w:rsidDel="008F2941">
          <w:t xml:space="preserve"> </w:t>
        </w:r>
      </w:moveFrom>
      <w:moveFromRangeEnd w:id="138"/>
    </w:p>
    <w:p w14:paraId="60F2FA29" w14:textId="02E102DD" w:rsidR="008F2941" w:rsidRPr="00F767FB" w:rsidDel="008F2941" w:rsidRDefault="008F2941" w:rsidP="007C48D3">
      <w:pPr>
        <w:numPr>
          <w:ilvl w:val="0"/>
          <w:numId w:val="2"/>
        </w:numPr>
        <w:pBdr>
          <w:top w:val="nil"/>
          <w:left w:val="nil"/>
          <w:bottom w:val="nil"/>
          <w:right w:val="nil"/>
          <w:between w:val="nil"/>
        </w:pBdr>
        <w:jc w:val="both"/>
        <w:rPr>
          <w:del w:id="140" w:author="Sooyoung Kim" w:date="2021-06-25T14:49:00Z"/>
          <w:moveTo w:id="141" w:author="Sooyoung Kim" w:date="2021-06-25T14:48:00Z"/>
          <w:color w:val="000000"/>
        </w:rPr>
        <w:pPrChange w:id="142" w:author="Sooyoung Kim" w:date="2021-06-25T14:49:00Z">
          <w:pPr>
            <w:numPr>
              <w:numId w:val="2"/>
            </w:numPr>
            <w:pBdr>
              <w:top w:val="nil"/>
              <w:left w:val="nil"/>
              <w:bottom w:val="nil"/>
              <w:right w:val="nil"/>
              <w:between w:val="nil"/>
            </w:pBdr>
            <w:ind w:left="720" w:hanging="360"/>
            <w:jc w:val="both"/>
          </w:pPr>
        </w:pPrChange>
      </w:pPr>
      <w:ins w:id="143" w:author="Sooyoung Kim" w:date="2021-06-25T14:48:00Z">
        <w:r w:rsidRPr="008F2941">
          <w:rPr>
            <w:color w:val="000000"/>
            <w:rPrChange w:id="144" w:author="Sooyoung Kim" w:date="2021-06-25T14:49:00Z">
              <w:rPr>
                <w:color w:val="000000"/>
              </w:rPr>
            </w:rPrChange>
          </w:rPr>
          <w:t xml:space="preserve">However, Nigeria </w:t>
        </w:r>
      </w:ins>
      <w:moveToRangeStart w:id="145" w:author="Sooyoung Kim" w:date="2021-06-25T14:48:00Z" w:name="move75524938"/>
      <w:moveTo w:id="146" w:author="Sooyoung Kim" w:date="2021-06-25T14:48:00Z">
        <w:r>
          <w:t xml:space="preserve">was relatively successful at controlling the virus </w:t>
        </w:r>
      </w:moveTo>
      <w:ins w:id="147" w:author="Sooyoung Kim" w:date="2021-06-25T14:48:00Z">
        <w:r>
          <w:t xml:space="preserve">due to their agile response in the early phase of the outbreak. </w:t>
        </w:r>
      </w:ins>
      <w:moveTo w:id="148" w:author="Sooyoung Kim" w:date="2021-06-25T14:48:00Z">
        <w:del w:id="149" w:author="Sooyoung Kim" w:date="2021-06-25T14:48:00Z">
          <w:r w:rsidDel="008F2941">
            <w:delText xml:space="preserve">  </w:delText>
          </w:r>
          <w:r w:rsidRPr="00D93134" w:rsidDel="008F2941">
            <w:delText xml:space="preserve"> </w:delText>
          </w:r>
        </w:del>
      </w:moveTo>
    </w:p>
    <w:moveToRangeEnd w:id="145"/>
    <w:p w14:paraId="1B04C43C" w14:textId="77777777" w:rsidR="008F2941" w:rsidRDefault="009E04F2" w:rsidP="007C48D3">
      <w:pPr>
        <w:numPr>
          <w:ilvl w:val="0"/>
          <w:numId w:val="2"/>
        </w:numPr>
        <w:pBdr>
          <w:top w:val="nil"/>
          <w:left w:val="nil"/>
          <w:bottom w:val="nil"/>
          <w:right w:val="nil"/>
          <w:between w:val="nil"/>
        </w:pBdr>
        <w:jc w:val="both"/>
        <w:rPr>
          <w:ins w:id="150" w:author="Sooyoung Kim" w:date="2021-06-25T14:49:00Z"/>
          <w:color w:val="000000"/>
        </w:rPr>
      </w:pPr>
      <w:r w:rsidRPr="008F2941">
        <w:rPr>
          <w:color w:val="000000"/>
          <w:rPrChange w:id="151" w:author="Sooyoung Kim" w:date="2021-06-25T14:49:00Z">
            <w:rPr>
              <w:color w:val="000000"/>
            </w:rPr>
          </w:rPrChange>
        </w:rPr>
        <w:t>Nigeria’s success is attributable to</w:t>
      </w:r>
      <w:ins w:id="152" w:author="Sooyoung Kim" w:date="2021-06-25T14:49:00Z">
        <w:r w:rsidR="008F2941">
          <w:rPr>
            <w:color w:val="000000"/>
          </w:rPr>
          <w:t xml:space="preserve"> the </w:t>
        </w:r>
        <w:proofErr w:type="spellStart"/>
        <w:r w:rsidR="008F2941">
          <w:rPr>
            <w:color w:val="000000"/>
          </w:rPr>
          <w:t>followings:</w:t>
        </w:r>
      </w:ins>
    </w:p>
    <w:p w14:paraId="62F8F7E2" w14:textId="77777777" w:rsidR="008F2941" w:rsidRDefault="009E04F2" w:rsidP="008F2941">
      <w:pPr>
        <w:numPr>
          <w:ilvl w:val="1"/>
          <w:numId w:val="2"/>
        </w:numPr>
        <w:pBdr>
          <w:top w:val="nil"/>
          <w:left w:val="nil"/>
          <w:bottom w:val="nil"/>
          <w:right w:val="nil"/>
          <w:between w:val="nil"/>
        </w:pBdr>
        <w:jc w:val="both"/>
        <w:rPr>
          <w:ins w:id="153" w:author="Sooyoung Kim" w:date="2021-06-25T14:49:00Z"/>
          <w:color w:val="000000"/>
        </w:rPr>
      </w:pPr>
      <w:commentRangeStart w:id="154"/>
      <w:proofErr w:type="spellEnd"/>
      <w:del w:id="155" w:author="Sooyoung Kim" w:date="2021-06-25T14:49:00Z">
        <w:r w:rsidRPr="008F2941" w:rsidDel="008F2941">
          <w:rPr>
            <w:color w:val="000000"/>
            <w:rPrChange w:id="156" w:author="Sooyoung Kim" w:date="2021-06-25T14:49:00Z">
              <w:rPr>
                <w:color w:val="000000"/>
              </w:rPr>
            </w:rPrChange>
          </w:rPr>
          <w:delText xml:space="preserve"> s</w:delText>
        </w:r>
      </w:del>
      <w:ins w:id="157" w:author="Sooyoung Kim" w:date="2021-06-25T14:49:00Z">
        <w:r w:rsidR="008F2941">
          <w:rPr>
            <w:color w:val="000000"/>
          </w:rPr>
          <w:t>S</w:t>
        </w:r>
      </w:ins>
      <w:r w:rsidRPr="008F2941">
        <w:rPr>
          <w:color w:val="000000"/>
          <w:rPrChange w:id="158" w:author="Sooyoung Kim" w:date="2021-06-25T14:49:00Z">
            <w:rPr>
              <w:color w:val="000000"/>
            </w:rPr>
          </w:rPrChange>
        </w:rPr>
        <w:t>wift action to protect the already weak health system</w:t>
      </w:r>
      <w:commentRangeEnd w:id="154"/>
      <w:r w:rsidR="008F2941">
        <w:rPr>
          <w:rStyle w:val="CommentReference"/>
        </w:rPr>
        <w:commentReference w:id="154"/>
      </w:r>
    </w:p>
    <w:p w14:paraId="2C6E6604" w14:textId="77777777" w:rsidR="008F2941" w:rsidRDefault="008F2941" w:rsidP="008F2941">
      <w:pPr>
        <w:numPr>
          <w:ilvl w:val="1"/>
          <w:numId w:val="2"/>
        </w:numPr>
        <w:pBdr>
          <w:top w:val="nil"/>
          <w:left w:val="nil"/>
          <w:bottom w:val="nil"/>
          <w:right w:val="nil"/>
          <w:between w:val="nil"/>
        </w:pBdr>
        <w:jc w:val="both"/>
        <w:rPr>
          <w:ins w:id="159" w:author="Sooyoung Kim" w:date="2021-06-25T14:50:00Z"/>
          <w:color w:val="000000"/>
        </w:rPr>
      </w:pPr>
      <w:ins w:id="160" w:author="Sooyoung Kim" w:date="2021-06-25T14:49:00Z">
        <w:r>
          <w:rPr>
            <w:color w:val="000000"/>
          </w:rPr>
          <w:t>Prioritization of strategies under the limited resource setting, including the leverage of existing national surveillance network</w:t>
        </w:r>
      </w:ins>
      <w:ins w:id="161" w:author="Sooyoung Kim" w:date="2021-06-25T14:50:00Z">
        <w:r>
          <w:rPr>
            <w:color w:val="000000"/>
          </w:rPr>
          <w:t xml:space="preserve"> and</w:t>
        </w:r>
      </w:ins>
      <w:ins w:id="162" w:author="Sooyoung Kim" w:date="2021-06-25T14:49:00Z">
        <w:r>
          <w:rPr>
            <w:color w:val="000000"/>
          </w:rPr>
          <w:t xml:space="preserve"> laboratory </w:t>
        </w:r>
      </w:ins>
      <w:ins w:id="163" w:author="Sooyoung Kim" w:date="2021-06-25T14:50:00Z">
        <w:r>
          <w:rPr>
            <w:color w:val="000000"/>
          </w:rPr>
          <w:t xml:space="preserve">capacities established from other disease programs. </w:t>
        </w:r>
      </w:ins>
    </w:p>
    <w:p w14:paraId="17305DB6" w14:textId="77777777" w:rsidR="008F2941" w:rsidRDefault="0012014B" w:rsidP="008F2941">
      <w:pPr>
        <w:numPr>
          <w:ilvl w:val="1"/>
          <w:numId w:val="2"/>
        </w:numPr>
        <w:pBdr>
          <w:top w:val="nil"/>
          <w:left w:val="nil"/>
          <w:bottom w:val="nil"/>
          <w:right w:val="nil"/>
          <w:between w:val="nil"/>
        </w:pBdr>
        <w:jc w:val="both"/>
        <w:rPr>
          <w:ins w:id="164" w:author="Sooyoung Kim" w:date="2021-06-25T14:51:00Z"/>
          <w:color w:val="000000"/>
        </w:rPr>
      </w:pPr>
      <w:del w:id="165" w:author="Sooyoung Kim" w:date="2021-06-25T14:49:00Z">
        <w:r w:rsidRPr="008F2941" w:rsidDel="008F2941">
          <w:rPr>
            <w:color w:val="000000"/>
            <w:rPrChange w:id="166" w:author="Sooyoung Kim" w:date="2021-06-25T14:49:00Z">
              <w:rPr>
                <w:color w:val="000000"/>
              </w:rPr>
            </w:rPrChange>
          </w:rPr>
          <w:delText xml:space="preserve">, </w:delText>
        </w:r>
      </w:del>
      <w:del w:id="167" w:author="Sooyoung Kim" w:date="2021-06-25T14:50:00Z">
        <w:r w:rsidRPr="008F2941" w:rsidDel="008F2941">
          <w:rPr>
            <w:color w:val="000000"/>
            <w:rPrChange w:id="168" w:author="Sooyoung Kim" w:date="2021-06-25T14:49:00Z">
              <w:rPr>
                <w:color w:val="000000"/>
              </w:rPr>
            </w:rPrChange>
          </w:rPr>
          <w:delText>p</w:delText>
        </w:r>
      </w:del>
      <w:ins w:id="169" w:author="Sooyoung Kim" w:date="2021-06-25T14:50:00Z">
        <w:r w:rsidR="008F2941">
          <w:rPr>
            <w:color w:val="000000"/>
          </w:rPr>
          <w:t>P</w:t>
        </w:r>
      </w:ins>
      <w:r w:rsidRPr="008F2941">
        <w:rPr>
          <w:color w:val="000000"/>
          <w:rPrChange w:id="170" w:author="Sooyoung Kim" w:date="2021-06-25T14:49:00Z">
            <w:rPr>
              <w:color w:val="000000"/>
            </w:rPr>
          </w:rPrChange>
        </w:rPr>
        <w:t xml:space="preserve">rior experience with outbreaks, </w:t>
      </w:r>
      <w:ins w:id="171" w:author="Sooyoung Kim" w:date="2021-06-25T14:51:00Z">
        <w:r w:rsidR="008F2941">
          <w:rPr>
            <w:color w:val="000000"/>
          </w:rPr>
          <w:t xml:space="preserve">which enabled the agile and proactive </w:t>
        </w:r>
        <w:proofErr w:type="spellStart"/>
        <w:r w:rsidR="008F2941">
          <w:rPr>
            <w:color w:val="000000"/>
          </w:rPr>
          <w:t>actiosn</w:t>
        </w:r>
        <w:proofErr w:type="spellEnd"/>
        <w:r w:rsidR="008F2941">
          <w:rPr>
            <w:color w:val="000000"/>
          </w:rPr>
          <w:t xml:space="preserve"> from the government, such as early establishment of the EOC. </w:t>
        </w:r>
      </w:ins>
    </w:p>
    <w:p w14:paraId="787C2ED6" w14:textId="77777777" w:rsidR="008F2941" w:rsidRDefault="008F2941" w:rsidP="008F2941">
      <w:pPr>
        <w:numPr>
          <w:ilvl w:val="1"/>
          <w:numId w:val="2"/>
        </w:numPr>
        <w:pBdr>
          <w:top w:val="nil"/>
          <w:left w:val="nil"/>
          <w:bottom w:val="nil"/>
          <w:right w:val="nil"/>
          <w:between w:val="nil"/>
        </w:pBdr>
        <w:jc w:val="both"/>
        <w:rPr>
          <w:ins w:id="172" w:author="Sooyoung Kim" w:date="2021-06-25T14:52:00Z"/>
          <w:color w:val="000000"/>
        </w:rPr>
      </w:pPr>
      <w:ins w:id="173" w:author="Sooyoung Kim" w:date="2021-06-25T14:51:00Z">
        <w:r>
          <w:rPr>
            <w:color w:val="000000"/>
          </w:rPr>
          <w:t>Transparent and communication on the COVID-19 situation and active engagement</w:t>
        </w:r>
      </w:ins>
      <w:ins w:id="174" w:author="Sooyoung Kim" w:date="2021-06-25T14:52:00Z">
        <w:r>
          <w:rPr>
            <w:color w:val="000000"/>
          </w:rPr>
          <w:t xml:space="preserve"> on </w:t>
        </w:r>
      </w:ins>
      <w:ins w:id="175" w:author="Sooyoung Kim" w:date="2021-06-25T14:51:00Z">
        <w:r>
          <w:rPr>
            <w:color w:val="000000"/>
          </w:rPr>
          <w:t xml:space="preserve">risk communication. </w:t>
        </w:r>
      </w:ins>
    </w:p>
    <w:p w14:paraId="2A9E5AA7" w14:textId="3F709F7E" w:rsidR="00F767FB" w:rsidRPr="008F2941" w:rsidRDefault="008F2941" w:rsidP="008F2941">
      <w:pPr>
        <w:numPr>
          <w:ilvl w:val="1"/>
          <w:numId w:val="2"/>
        </w:numPr>
        <w:pBdr>
          <w:top w:val="nil"/>
          <w:left w:val="nil"/>
          <w:bottom w:val="nil"/>
          <w:right w:val="nil"/>
          <w:between w:val="nil"/>
        </w:pBdr>
        <w:jc w:val="both"/>
        <w:rPr>
          <w:color w:val="000000"/>
          <w:rPrChange w:id="176" w:author="Sooyoung Kim" w:date="2021-06-25T14:49:00Z">
            <w:rPr>
              <w:color w:val="000000"/>
            </w:rPr>
          </w:rPrChange>
        </w:rPr>
        <w:pPrChange w:id="177" w:author="Sooyoung Kim" w:date="2021-06-25T14:49:00Z">
          <w:pPr>
            <w:numPr>
              <w:numId w:val="2"/>
            </w:numPr>
            <w:pBdr>
              <w:top w:val="nil"/>
              <w:left w:val="nil"/>
              <w:bottom w:val="nil"/>
              <w:right w:val="nil"/>
              <w:between w:val="nil"/>
            </w:pBdr>
            <w:ind w:left="720" w:hanging="360"/>
            <w:jc w:val="both"/>
          </w:pPr>
        </w:pPrChange>
      </w:pPr>
      <w:ins w:id="178" w:author="Sooyoung Kim" w:date="2021-06-25T14:52:00Z">
        <w:r>
          <w:rPr>
            <w:color w:val="000000"/>
          </w:rPr>
          <w:t>I</w:t>
        </w:r>
      </w:ins>
      <w:del w:id="179" w:author="Sooyoung Kim" w:date="2021-06-25T14:52:00Z">
        <w:r w:rsidR="0012014B" w:rsidRPr="008F2941" w:rsidDel="008F2941">
          <w:rPr>
            <w:color w:val="000000"/>
            <w:rPrChange w:id="180" w:author="Sooyoung Kim" w:date="2021-06-25T14:49:00Z">
              <w:rPr>
                <w:color w:val="000000"/>
              </w:rPr>
            </w:rPrChange>
          </w:rPr>
          <w:delText>and is i</w:delText>
        </w:r>
      </w:del>
      <w:r w:rsidR="0012014B" w:rsidRPr="008F2941">
        <w:rPr>
          <w:color w:val="000000"/>
          <w:rPrChange w:id="181" w:author="Sooyoung Kim" w:date="2021-06-25T14:49:00Z">
            <w:rPr>
              <w:color w:val="000000"/>
            </w:rPr>
          </w:rPrChange>
        </w:rPr>
        <w:t xml:space="preserve">mplementation of social protection strategies. </w:t>
      </w:r>
    </w:p>
    <w:p w14:paraId="03A27A65" w14:textId="607C87C5" w:rsidR="007A293B" w:rsidRDefault="0012014B" w:rsidP="007A293B">
      <w:pPr>
        <w:numPr>
          <w:ilvl w:val="0"/>
          <w:numId w:val="2"/>
        </w:numPr>
        <w:pBdr>
          <w:top w:val="nil"/>
          <w:left w:val="nil"/>
          <w:bottom w:val="nil"/>
          <w:right w:val="nil"/>
          <w:between w:val="nil"/>
        </w:pBdr>
        <w:jc w:val="both"/>
        <w:rPr>
          <w:color w:val="000000"/>
        </w:rPr>
      </w:pPr>
      <w:r>
        <w:rPr>
          <w:color w:val="000000"/>
        </w:rPr>
        <w:t>While Nigeria’s</w:t>
      </w:r>
      <w:r w:rsidR="007A293B">
        <w:rPr>
          <w:color w:val="000000"/>
        </w:rPr>
        <w:t xml:space="preserve"> progress towards UHC may </w:t>
      </w:r>
      <w:r w:rsidR="007A293B">
        <w:t>not h</w:t>
      </w:r>
      <w:r w:rsidR="007A293B">
        <w:rPr>
          <w:color w:val="000000"/>
        </w:rPr>
        <w:t>ave pla</w:t>
      </w:r>
      <w:r w:rsidR="007A293B">
        <w:t>yed a major role</w:t>
      </w:r>
      <w:r w:rsidR="007A293B">
        <w:rPr>
          <w:color w:val="000000"/>
        </w:rPr>
        <w:t xml:space="preserve"> in </w:t>
      </w:r>
      <w:r>
        <w:rPr>
          <w:color w:val="000000"/>
        </w:rPr>
        <w:t>the country’s</w:t>
      </w:r>
      <w:r w:rsidR="007A293B">
        <w:rPr>
          <w:color w:val="000000"/>
        </w:rPr>
        <w:t xml:space="preserve"> successful COVID response, its UHC capacity</w:t>
      </w:r>
      <w:r>
        <w:rPr>
          <w:color w:val="000000"/>
        </w:rPr>
        <w:t>, alongside continued commitment to social protection,</w:t>
      </w:r>
      <w:r w:rsidR="007A293B">
        <w:rPr>
          <w:color w:val="000000"/>
        </w:rPr>
        <w:t xml:space="preserve"> may enable the country’s successful economic and social recovery from COVID-19 </w:t>
      </w:r>
    </w:p>
    <w:p w14:paraId="2058FD44" w14:textId="5A21A800" w:rsidR="009044ED" w:rsidDel="008F2941" w:rsidRDefault="009044ED" w:rsidP="00F45A6E">
      <w:pPr>
        <w:pBdr>
          <w:top w:val="nil"/>
          <w:left w:val="nil"/>
          <w:bottom w:val="nil"/>
          <w:right w:val="nil"/>
          <w:between w:val="nil"/>
        </w:pBdr>
        <w:jc w:val="both"/>
        <w:rPr>
          <w:del w:id="182" w:author="Sooyoung Kim" w:date="2021-06-25T14:52:00Z"/>
        </w:rPr>
      </w:pPr>
    </w:p>
    <w:p w14:paraId="3725C9E1" w14:textId="29CE7558" w:rsidR="009044ED" w:rsidDel="008F2941" w:rsidRDefault="009044ED" w:rsidP="00F45A6E">
      <w:pPr>
        <w:pBdr>
          <w:top w:val="nil"/>
          <w:left w:val="nil"/>
          <w:bottom w:val="nil"/>
          <w:right w:val="nil"/>
          <w:between w:val="nil"/>
        </w:pBdr>
        <w:jc w:val="both"/>
        <w:rPr>
          <w:del w:id="183" w:author="Sooyoung Kim" w:date="2021-06-25T14:52:00Z"/>
        </w:rPr>
      </w:pPr>
    </w:p>
    <w:p w14:paraId="07AF85DD" w14:textId="5836F744" w:rsidR="00F45A6E" w:rsidDel="008F2941" w:rsidRDefault="005352AF" w:rsidP="00F138C8">
      <w:pPr>
        <w:pBdr>
          <w:top w:val="nil"/>
          <w:left w:val="nil"/>
          <w:bottom w:val="nil"/>
          <w:right w:val="nil"/>
          <w:between w:val="nil"/>
        </w:pBdr>
        <w:jc w:val="both"/>
        <w:rPr>
          <w:del w:id="184" w:author="Sooyoung Kim" w:date="2021-06-25T14:52:00Z"/>
          <w:color w:val="000000"/>
        </w:rPr>
      </w:pPr>
      <w:del w:id="185" w:author="Sooyoung Kim" w:date="2021-06-25T14:52:00Z">
        <w:r w:rsidDel="008F2941">
          <w:delText xml:space="preserve"> </w:delText>
        </w:r>
      </w:del>
    </w:p>
    <w:p w14:paraId="475B8EE5" w14:textId="77777777" w:rsidR="00F45A6E" w:rsidRDefault="00F45A6E" w:rsidP="008F2941">
      <w:pPr>
        <w:pBdr>
          <w:top w:val="nil"/>
          <w:left w:val="nil"/>
          <w:bottom w:val="nil"/>
          <w:right w:val="nil"/>
          <w:between w:val="nil"/>
        </w:pBdr>
        <w:jc w:val="both"/>
        <w:rPr>
          <w:i/>
          <w:iCs/>
        </w:rPr>
        <w:pPrChange w:id="186" w:author="Sooyoung Kim" w:date="2021-06-25T14:52:00Z">
          <w:pPr/>
        </w:pPrChange>
      </w:pPr>
    </w:p>
    <w:p w14:paraId="2D9C378D" w14:textId="5D0BE4E7" w:rsidR="002E33F0" w:rsidRDefault="002E33F0">
      <w:pPr>
        <w:rPr>
          <w:i/>
          <w:iCs/>
        </w:rPr>
      </w:pPr>
    </w:p>
    <w:p w14:paraId="2C59531A" w14:textId="2B2D6F7E" w:rsidR="002E33F0" w:rsidRDefault="00F138C8">
      <w:pPr>
        <w:rPr>
          <w:i/>
          <w:iCs/>
        </w:rPr>
      </w:pPr>
      <w:r>
        <w:rPr>
          <w:i/>
          <w:iCs/>
        </w:rPr>
        <w:t>References</w:t>
      </w:r>
    </w:p>
    <w:p w14:paraId="4A261F3A" w14:textId="45ECF877" w:rsidR="00F767FB" w:rsidRPr="00F767FB" w:rsidRDefault="003D1BC9" w:rsidP="00F767FB">
      <w:pPr>
        <w:widowControl w:val="0"/>
        <w:autoSpaceDE w:val="0"/>
        <w:autoSpaceDN w:val="0"/>
        <w:adjustRightInd w:val="0"/>
        <w:ind w:left="640" w:hanging="640"/>
        <w:rPr>
          <w:rFonts w:ascii="Calibri" w:hAnsi="Calibri" w:cs="Calibri"/>
          <w:noProof/>
        </w:rPr>
      </w:pPr>
      <w:r>
        <w:rPr>
          <w:i/>
          <w:iCs/>
        </w:rPr>
        <w:fldChar w:fldCharType="begin" w:fldLock="1"/>
      </w:r>
      <w:r>
        <w:rPr>
          <w:i/>
          <w:iCs/>
        </w:rPr>
        <w:instrText xml:space="preserve">ADDIN Mendeley Bibliography CSL_BIBLIOGRAPHY </w:instrText>
      </w:r>
      <w:r>
        <w:rPr>
          <w:i/>
          <w:iCs/>
        </w:rPr>
        <w:fldChar w:fldCharType="separate"/>
      </w:r>
      <w:r w:rsidR="00F767FB" w:rsidRPr="00F767FB">
        <w:rPr>
          <w:rFonts w:ascii="Calibri" w:hAnsi="Calibri" w:cs="Calibri"/>
          <w:noProof/>
        </w:rPr>
        <w:t xml:space="preserve">1. </w:t>
      </w:r>
      <w:r w:rsidR="00F767FB" w:rsidRPr="00F767FB">
        <w:rPr>
          <w:rFonts w:ascii="Calibri" w:hAnsi="Calibri" w:cs="Calibri"/>
          <w:noProof/>
        </w:rPr>
        <w:tab/>
        <w:t>The World Bank. Nigeria. Accessed June 23, 2021. https://data.worldbank.org/country/nigeria?view=chart</w:t>
      </w:r>
    </w:p>
    <w:p w14:paraId="3388DD1F" w14:textId="77777777" w:rsidR="00F767FB" w:rsidRPr="00F767FB" w:rsidRDefault="00F767FB" w:rsidP="00F767FB">
      <w:pPr>
        <w:widowControl w:val="0"/>
        <w:autoSpaceDE w:val="0"/>
        <w:autoSpaceDN w:val="0"/>
        <w:adjustRightInd w:val="0"/>
        <w:ind w:left="640" w:hanging="640"/>
        <w:rPr>
          <w:rFonts w:ascii="Calibri" w:hAnsi="Calibri" w:cs="Calibri"/>
          <w:noProof/>
        </w:rPr>
      </w:pPr>
      <w:r w:rsidRPr="00F767FB">
        <w:rPr>
          <w:rFonts w:ascii="Calibri" w:hAnsi="Calibri" w:cs="Calibri"/>
          <w:noProof/>
        </w:rPr>
        <w:t xml:space="preserve">2. </w:t>
      </w:r>
      <w:r w:rsidRPr="00F767FB">
        <w:rPr>
          <w:rFonts w:ascii="Calibri" w:hAnsi="Calibri" w:cs="Calibri"/>
          <w:noProof/>
        </w:rPr>
        <w:tab/>
        <w:t xml:space="preserve">Dan-Nwafor C, Ochu CL, Elimian K, et al. Nigeria’s public health response to the COVID-19 pandemic: January to May 2020. </w:t>
      </w:r>
      <w:r w:rsidRPr="00F767FB">
        <w:rPr>
          <w:rFonts w:ascii="Calibri" w:hAnsi="Calibri" w:cs="Calibri"/>
          <w:i/>
          <w:iCs/>
          <w:noProof/>
        </w:rPr>
        <w:t>J Glob Health</w:t>
      </w:r>
      <w:r w:rsidRPr="00F767FB">
        <w:rPr>
          <w:rFonts w:ascii="Calibri" w:hAnsi="Calibri" w:cs="Calibri"/>
          <w:noProof/>
        </w:rPr>
        <w:t>. 2020;10(2). doi:10.7189/JOGH.10.020399</w:t>
      </w:r>
    </w:p>
    <w:p w14:paraId="2497BB11" w14:textId="77777777" w:rsidR="00F767FB" w:rsidRPr="00F767FB" w:rsidRDefault="00F767FB" w:rsidP="00F767FB">
      <w:pPr>
        <w:widowControl w:val="0"/>
        <w:autoSpaceDE w:val="0"/>
        <w:autoSpaceDN w:val="0"/>
        <w:adjustRightInd w:val="0"/>
        <w:ind w:left="640" w:hanging="640"/>
        <w:rPr>
          <w:rFonts w:ascii="Calibri" w:hAnsi="Calibri" w:cs="Calibri"/>
          <w:noProof/>
        </w:rPr>
      </w:pPr>
      <w:r w:rsidRPr="00F767FB">
        <w:rPr>
          <w:rFonts w:ascii="Calibri" w:hAnsi="Calibri" w:cs="Calibri"/>
          <w:noProof/>
        </w:rPr>
        <w:t xml:space="preserve">3. </w:t>
      </w:r>
      <w:r w:rsidRPr="00F767FB">
        <w:rPr>
          <w:rFonts w:ascii="Calibri" w:hAnsi="Calibri" w:cs="Calibri"/>
          <w:noProof/>
        </w:rPr>
        <w:tab/>
        <w:t>Galal S. Coronavirus cases in Africa as of June 22, 2021, by country. Statista.</w:t>
      </w:r>
    </w:p>
    <w:p w14:paraId="6BF0359E" w14:textId="77777777" w:rsidR="00F767FB" w:rsidRPr="00F767FB" w:rsidRDefault="00F767FB" w:rsidP="00F767FB">
      <w:pPr>
        <w:widowControl w:val="0"/>
        <w:autoSpaceDE w:val="0"/>
        <w:autoSpaceDN w:val="0"/>
        <w:adjustRightInd w:val="0"/>
        <w:ind w:left="640" w:hanging="640"/>
        <w:rPr>
          <w:rFonts w:ascii="Calibri" w:hAnsi="Calibri" w:cs="Calibri"/>
          <w:noProof/>
        </w:rPr>
      </w:pPr>
      <w:r w:rsidRPr="00F767FB">
        <w:rPr>
          <w:rFonts w:ascii="Calibri" w:hAnsi="Calibri" w:cs="Calibri"/>
          <w:noProof/>
        </w:rPr>
        <w:t xml:space="preserve">4. </w:t>
      </w:r>
      <w:r w:rsidRPr="00F767FB">
        <w:rPr>
          <w:rFonts w:ascii="Calibri" w:hAnsi="Calibri" w:cs="Calibri"/>
          <w:noProof/>
        </w:rPr>
        <w:tab/>
        <w:t xml:space="preserve">Anyanwu MU, Festus IJ, Nwobi OC, Jaja C-JI, Oguttu JW. A Perspective on Nigeria’s Preparedness, Response and Challenges to Mitigating the Spread of COVID-19. </w:t>
      </w:r>
      <w:r w:rsidRPr="00F767FB">
        <w:rPr>
          <w:rFonts w:ascii="Calibri" w:hAnsi="Calibri" w:cs="Calibri"/>
          <w:i/>
          <w:iCs/>
          <w:noProof/>
        </w:rPr>
        <w:t>Challenges</w:t>
      </w:r>
      <w:r w:rsidRPr="00F767FB">
        <w:rPr>
          <w:rFonts w:ascii="Calibri" w:hAnsi="Calibri" w:cs="Calibri"/>
          <w:noProof/>
        </w:rPr>
        <w:t>. 2020;11(2):22. doi:10.3390/challe11020022</w:t>
      </w:r>
    </w:p>
    <w:p w14:paraId="7945E24F" w14:textId="77777777" w:rsidR="00F767FB" w:rsidRPr="00F767FB" w:rsidRDefault="00F767FB" w:rsidP="00F767FB">
      <w:pPr>
        <w:widowControl w:val="0"/>
        <w:autoSpaceDE w:val="0"/>
        <w:autoSpaceDN w:val="0"/>
        <w:adjustRightInd w:val="0"/>
        <w:ind w:left="640" w:hanging="640"/>
        <w:rPr>
          <w:rFonts w:ascii="Calibri" w:hAnsi="Calibri" w:cs="Calibri"/>
          <w:noProof/>
        </w:rPr>
      </w:pPr>
      <w:r w:rsidRPr="00F767FB">
        <w:rPr>
          <w:rFonts w:ascii="Calibri" w:hAnsi="Calibri" w:cs="Calibri"/>
          <w:noProof/>
        </w:rPr>
        <w:t xml:space="preserve">5. </w:t>
      </w:r>
      <w:r w:rsidRPr="00F767FB">
        <w:rPr>
          <w:rFonts w:ascii="Calibri" w:hAnsi="Calibri" w:cs="Calibri"/>
          <w:noProof/>
        </w:rPr>
        <w:tab/>
        <w:t xml:space="preserve">Okpani A, Abimbola S. Operationalizing universal health coverage in Nigeria through social health insurance. </w:t>
      </w:r>
      <w:r w:rsidRPr="00F767FB">
        <w:rPr>
          <w:rFonts w:ascii="Calibri" w:hAnsi="Calibri" w:cs="Calibri"/>
          <w:i/>
          <w:iCs/>
          <w:noProof/>
        </w:rPr>
        <w:t>Niger Med J</w:t>
      </w:r>
      <w:r w:rsidRPr="00F767FB">
        <w:rPr>
          <w:rFonts w:ascii="Calibri" w:hAnsi="Calibri" w:cs="Calibri"/>
          <w:noProof/>
        </w:rPr>
        <w:t>. 2015;56(5):305. doi:10.4103/0300-1652.170382</w:t>
      </w:r>
    </w:p>
    <w:p w14:paraId="0907F0E8" w14:textId="77777777" w:rsidR="00F767FB" w:rsidRPr="00F767FB" w:rsidRDefault="00F767FB" w:rsidP="00F767FB">
      <w:pPr>
        <w:widowControl w:val="0"/>
        <w:autoSpaceDE w:val="0"/>
        <w:autoSpaceDN w:val="0"/>
        <w:adjustRightInd w:val="0"/>
        <w:ind w:left="640" w:hanging="640"/>
        <w:rPr>
          <w:rFonts w:ascii="Calibri" w:hAnsi="Calibri" w:cs="Calibri"/>
          <w:noProof/>
        </w:rPr>
      </w:pPr>
      <w:r w:rsidRPr="00F767FB">
        <w:rPr>
          <w:rFonts w:ascii="Calibri" w:hAnsi="Calibri" w:cs="Calibri"/>
          <w:noProof/>
        </w:rPr>
        <w:t xml:space="preserve">6. </w:t>
      </w:r>
      <w:r w:rsidRPr="00F767FB">
        <w:rPr>
          <w:rFonts w:ascii="Calibri" w:hAnsi="Calibri" w:cs="Calibri"/>
          <w:noProof/>
        </w:rPr>
        <w:tab/>
        <w:t xml:space="preserve">Alawode GO, Adewole DA. Assessment of the design and implementation challenges of the National Health Insurance Scheme in Nigeria: a qualitative study among sub-national level actors, healthcare and insurance providers. </w:t>
      </w:r>
      <w:r w:rsidRPr="00F767FB">
        <w:rPr>
          <w:rFonts w:ascii="Calibri" w:hAnsi="Calibri" w:cs="Calibri"/>
          <w:i/>
          <w:iCs/>
          <w:noProof/>
        </w:rPr>
        <w:t>BMC Public Health</w:t>
      </w:r>
      <w:r w:rsidRPr="00F767FB">
        <w:rPr>
          <w:rFonts w:ascii="Calibri" w:hAnsi="Calibri" w:cs="Calibri"/>
          <w:noProof/>
        </w:rPr>
        <w:t xml:space="preserve">. 2021;21(1):1-12. </w:t>
      </w:r>
      <w:r w:rsidRPr="00F767FB">
        <w:rPr>
          <w:rFonts w:ascii="Calibri" w:hAnsi="Calibri" w:cs="Calibri"/>
          <w:noProof/>
        </w:rPr>
        <w:lastRenderedPageBreak/>
        <w:t>doi:10.1186/s12889-020-10133-5</w:t>
      </w:r>
    </w:p>
    <w:p w14:paraId="10B19FAB" w14:textId="77777777" w:rsidR="00F767FB" w:rsidRPr="00F767FB" w:rsidRDefault="00F767FB" w:rsidP="00F767FB">
      <w:pPr>
        <w:widowControl w:val="0"/>
        <w:autoSpaceDE w:val="0"/>
        <w:autoSpaceDN w:val="0"/>
        <w:adjustRightInd w:val="0"/>
        <w:ind w:left="640" w:hanging="640"/>
        <w:rPr>
          <w:rFonts w:ascii="Calibri" w:hAnsi="Calibri" w:cs="Calibri"/>
          <w:noProof/>
        </w:rPr>
      </w:pPr>
      <w:r w:rsidRPr="00F767FB">
        <w:rPr>
          <w:rFonts w:ascii="Calibri" w:hAnsi="Calibri" w:cs="Calibri"/>
          <w:noProof/>
        </w:rPr>
        <w:t xml:space="preserve">7. </w:t>
      </w:r>
      <w:r w:rsidRPr="00F767FB">
        <w:rPr>
          <w:rFonts w:ascii="Calibri" w:hAnsi="Calibri" w:cs="Calibri"/>
          <w:noProof/>
        </w:rPr>
        <w:tab/>
        <w:t xml:space="preserve">Coope S, Iorwa A. ´ 6KLIWLQJ WKH 2YHUWRQ : LQGRZ </w:t>
      </w:r>
      <w:r w:rsidRPr="00F767FB">
        <w:rPr>
          <w:rFonts w:ascii="Calibri" w:hAnsi="Calibri" w:cs="Calibri"/>
          <w:noProof/>
          <w:vertAlign w:val="superscript"/>
        </w:rPr>
        <w:t>2</w:t>
      </w:r>
      <w:r w:rsidRPr="00F767FB">
        <w:rPr>
          <w:rFonts w:ascii="Calibri" w:hAnsi="Calibri" w:cs="Calibri"/>
          <w:noProof/>
        </w:rPr>
        <w:t xml:space="preserve"> Covid- 19 and opportunities for social SURWHFWLRQµ. 2020;(127).</w:t>
      </w:r>
    </w:p>
    <w:p w14:paraId="09471D1F" w14:textId="77777777" w:rsidR="00F767FB" w:rsidRPr="00F767FB" w:rsidRDefault="00F767FB" w:rsidP="00F767FB">
      <w:pPr>
        <w:widowControl w:val="0"/>
        <w:autoSpaceDE w:val="0"/>
        <w:autoSpaceDN w:val="0"/>
        <w:adjustRightInd w:val="0"/>
        <w:ind w:left="640" w:hanging="640"/>
        <w:rPr>
          <w:rFonts w:ascii="Calibri" w:hAnsi="Calibri" w:cs="Calibri"/>
          <w:noProof/>
        </w:rPr>
      </w:pPr>
      <w:r w:rsidRPr="00F767FB">
        <w:rPr>
          <w:rFonts w:ascii="Calibri" w:hAnsi="Calibri" w:cs="Calibri"/>
          <w:noProof/>
        </w:rPr>
        <w:t xml:space="preserve">8. </w:t>
      </w:r>
      <w:r w:rsidRPr="00F767FB">
        <w:rPr>
          <w:rFonts w:ascii="Calibri" w:hAnsi="Calibri" w:cs="Calibri"/>
          <w:noProof/>
        </w:rPr>
        <w:tab/>
        <w:t>Institute for Health Metrics and Evaluation. IHME Nigeria. Accessed June 23, 2021. http://www.healthdata.org/nigeria</w:t>
      </w:r>
    </w:p>
    <w:p w14:paraId="0834D202" w14:textId="77777777" w:rsidR="00F767FB" w:rsidRPr="00F767FB" w:rsidRDefault="00F767FB" w:rsidP="00F767FB">
      <w:pPr>
        <w:widowControl w:val="0"/>
        <w:autoSpaceDE w:val="0"/>
        <w:autoSpaceDN w:val="0"/>
        <w:adjustRightInd w:val="0"/>
        <w:ind w:left="640" w:hanging="640"/>
        <w:rPr>
          <w:rFonts w:ascii="Calibri" w:hAnsi="Calibri" w:cs="Calibri"/>
          <w:noProof/>
        </w:rPr>
      </w:pPr>
      <w:r w:rsidRPr="00F767FB">
        <w:rPr>
          <w:rFonts w:ascii="Calibri" w:hAnsi="Calibri" w:cs="Calibri"/>
          <w:noProof/>
        </w:rPr>
        <w:t xml:space="preserve">9. </w:t>
      </w:r>
      <w:r w:rsidRPr="00F767FB">
        <w:rPr>
          <w:rFonts w:ascii="Calibri" w:hAnsi="Calibri" w:cs="Calibri"/>
          <w:noProof/>
        </w:rPr>
        <w:tab/>
        <w:t xml:space="preserve">Soto A. Nigerian Hospitals Struggling to Cope With Surge in Covid Cases. </w:t>
      </w:r>
      <w:r w:rsidRPr="00F767FB">
        <w:rPr>
          <w:rFonts w:ascii="Calibri" w:hAnsi="Calibri" w:cs="Calibri"/>
          <w:i/>
          <w:iCs/>
          <w:noProof/>
        </w:rPr>
        <w:t>Next Africa</w:t>
      </w:r>
      <w:r w:rsidRPr="00F767FB">
        <w:rPr>
          <w:rFonts w:ascii="Calibri" w:hAnsi="Calibri" w:cs="Calibri"/>
          <w:noProof/>
        </w:rPr>
        <w:t>. 2021.</w:t>
      </w:r>
    </w:p>
    <w:p w14:paraId="6D693C7D" w14:textId="77777777" w:rsidR="00F767FB" w:rsidRPr="00F767FB" w:rsidRDefault="00F767FB" w:rsidP="00F767FB">
      <w:pPr>
        <w:widowControl w:val="0"/>
        <w:autoSpaceDE w:val="0"/>
        <w:autoSpaceDN w:val="0"/>
        <w:adjustRightInd w:val="0"/>
        <w:ind w:left="640" w:hanging="640"/>
        <w:rPr>
          <w:rFonts w:ascii="Calibri" w:hAnsi="Calibri" w:cs="Calibri"/>
          <w:noProof/>
        </w:rPr>
      </w:pPr>
      <w:r w:rsidRPr="00F767FB">
        <w:rPr>
          <w:rFonts w:ascii="Calibri" w:hAnsi="Calibri" w:cs="Calibri"/>
          <w:noProof/>
        </w:rPr>
        <w:t xml:space="preserve">10. </w:t>
      </w:r>
      <w:r w:rsidRPr="00F767FB">
        <w:rPr>
          <w:rFonts w:ascii="Calibri" w:hAnsi="Calibri" w:cs="Calibri"/>
          <w:noProof/>
        </w:rPr>
        <w:tab/>
        <w:t xml:space="preserve">Campbell J. Tracking the Spread of COVID-19 in Nigeria’s Largest Northern City. </w:t>
      </w:r>
      <w:r w:rsidRPr="00F767FB">
        <w:rPr>
          <w:rFonts w:ascii="Calibri" w:hAnsi="Calibri" w:cs="Calibri"/>
          <w:i/>
          <w:iCs/>
          <w:noProof/>
        </w:rPr>
        <w:t>Africa in Transmission</w:t>
      </w:r>
      <w:r w:rsidRPr="00F767FB">
        <w:rPr>
          <w:rFonts w:ascii="Calibri" w:hAnsi="Calibri" w:cs="Calibri"/>
          <w:noProof/>
        </w:rPr>
        <w:t>. https://www.cfr.org/blog/tracking-spread-covid-19-nigerias-largest-northern-city. Published 2020.</w:t>
      </w:r>
    </w:p>
    <w:p w14:paraId="7942763A" w14:textId="77777777" w:rsidR="00F767FB" w:rsidRPr="00F767FB" w:rsidRDefault="00F767FB" w:rsidP="00F767FB">
      <w:pPr>
        <w:widowControl w:val="0"/>
        <w:autoSpaceDE w:val="0"/>
        <w:autoSpaceDN w:val="0"/>
        <w:adjustRightInd w:val="0"/>
        <w:ind w:left="640" w:hanging="640"/>
        <w:rPr>
          <w:rFonts w:ascii="Calibri" w:hAnsi="Calibri" w:cs="Calibri"/>
          <w:noProof/>
        </w:rPr>
      </w:pPr>
      <w:r w:rsidRPr="00F767FB">
        <w:rPr>
          <w:rFonts w:ascii="Calibri" w:hAnsi="Calibri" w:cs="Calibri"/>
          <w:noProof/>
        </w:rPr>
        <w:t xml:space="preserve">11. </w:t>
      </w:r>
      <w:r w:rsidRPr="00F767FB">
        <w:rPr>
          <w:rFonts w:ascii="Calibri" w:hAnsi="Calibri" w:cs="Calibri"/>
          <w:noProof/>
        </w:rPr>
        <w:tab/>
        <w:t xml:space="preserve">Welcome MO. The Nigerian health care system: Need for integrating adequate medical intelligence and surveillance systems. </w:t>
      </w:r>
      <w:r w:rsidRPr="00F767FB">
        <w:rPr>
          <w:rFonts w:ascii="Calibri" w:hAnsi="Calibri" w:cs="Calibri"/>
          <w:i/>
          <w:iCs/>
          <w:noProof/>
        </w:rPr>
        <w:t>J Pharm Bioallied Sci</w:t>
      </w:r>
      <w:r w:rsidRPr="00F767FB">
        <w:rPr>
          <w:rFonts w:ascii="Calibri" w:hAnsi="Calibri" w:cs="Calibri"/>
          <w:noProof/>
        </w:rPr>
        <w:t>. 2011;3(4):470-478. doi:10.4103/0975-7406.90100</w:t>
      </w:r>
    </w:p>
    <w:p w14:paraId="05BE81CA" w14:textId="77777777" w:rsidR="00F767FB" w:rsidRPr="00F767FB" w:rsidRDefault="00F767FB" w:rsidP="00F767FB">
      <w:pPr>
        <w:widowControl w:val="0"/>
        <w:autoSpaceDE w:val="0"/>
        <w:autoSpaceDN w:val="0"/>
        <w:adjustRightInd w:val="0"/>
        <w:ind w:left="640" w:hanging="640"/>
        <w:rPr>
          <w:rFonts w:ascii="Calibri" w:hAnsi="Calibri" w:cs="Calibri"/>
          <w:noProof/>
        </w:rPr>
      </w:pPr>
      <w:r w:rsidRPr="00F767FB">
        <w:rPr>
          <w:rFonts w:ascii="Calibri" w:hAnsi="Calibri" w:cs="Calibri"/>
          <w:noProof/>
        </w:rPr>
        <w:t xml:space="preserve">12. </w:t>
      </w:r>
      <w:r w:rsidRPr="00F767FB">
        <w:rPr>
          <w:rFonts w:ascii="Calibri" w:hAnsi="Calibri" w:cs="Calibri"/>
          <w:noProof/>
        </w:rPr>
        <w:tab/>
        <w:t>World Health Organization (WHO). THE GLOBAL HEALTH OBSERVATORY.</w:t>
      </w:r>
    </w:p>
    <w:p w14:paraId="7885D974" w14:textId="77777777" w:rsidR="00F767FB" w:rsidRPr="00F767FB" w:rsidRDefault="00F767FB" w:rsidP="00F767FB">
      <w:pPr>
        <w:widowControl w:val="0"/>
        <w:autoSpaceDE w:val="0"/>
        <w:autoSpaceDN w:val="0"/>
        <w:adjustRightInd w:val="0"/>
        <w:ind w:left="640" w:hanging="640"/>
        <w:rPr>
          <w:rFonts w:ascii="Calibri" w:hAnsi="Calibri" w:cs="Calibri"/>
          <w:noProof/>
        </w:rPr>
      </w:pPr>
      <w:r w:rsidRPr="00F767FB">
        <w:rPr>
          <w:rFonts w:ascii="Calibri" w:hAnsi="Calibri" w:cs="Calibri"/>
          <w:noProof/>
        </w:rPr>
        <w:t xml:space="preserve">13. </w:t>
      </w:r>
      <w:r w:rsidRPr="00F767FB">
        <w:rPr>
          <w:rFonts w:ascii="Calibri" w:hAnsi="Calibri" w:cs="Calibri"/>
          <w:noProof/>
        </w:rPr>
        <w:tab/>
        <w:t xml:space="preserve">J Olumade T, A Adesanya O, J Fred-Akintunwa I, et al. Infectious disease outbreak preparedness and response in Nigeria: history, limitations and recommendations for global health policy and practice. </w:t>
      </w:r>
      <w:r w:rsidRPr="00F767FB">
        <w:rPr>
          <w:rFonts w:ascii="Calibri" w:hAnsi="Calibri" w:cs="Calibri"/>
          <w:i/>
          <w:iCs/>
          <w:noProof/>
        </w:rPr>
        <w:t>AIMS Public Heal</w:t>
      </w:r>
      <w:r w:rsidRPr="00F767FB">
        <w:rPr>
          <w:rFonts w:ascii="Calibri" w:hAnsi="Calibri" w:cs="Calibri"/>
          <w:noProof/>
        </w:rPr>
        <w:t>. 2020;7(4):736-757. doi:10.3934/publichealth.2020057</w:t>
      </w:r>
    </w:p>
    <w:p w14:paraId="41F42463" w14:textId="77777777" w:rsidR="00F767FB" w:rsidRPr="00F767FB" w:rsidRDefault="00F767FB" w:rsidP="00F767FB">
      <w:pPr>
        <w:widowControl w:val="0"/>
        <w:autoSpaceDE w:val="0"/>
        <w:autoSpaceDN w:val="0"/>
        <w:adjustRightInd w:val="0"/>
        <w:ind w:left="640" w:hanging="640"/>
        <w:rPr>
          <w:rFonts w:ascii="Calibri" w:hAnsi="Calibri" w:cs="Calibri"/>
          <w:noProof/>
        </w:rPr>
      </w:pPr>
      <w:r w:rsidRPr="00F767FB">
        <w:rPr>
          <w:rFonts w:ascii="Calibri" w:hAnsi="Calibri" w:cs="Calibri"/>
          <w:noProof/>
        </w:rPr>
        <w:t xml:space="preserve">14. </w:t>
      </w:r>
      <w:r w:rsidRPr="00F767FB">
        <w:rPr>
          <w:rFonts w:ascii="Calibri" w:hAnsi="Calibri" w:cs="Calibri"/>
          <w:noProof/>
        </w:rPr>
        <w:tab/>
        <w:t xml:space="preserve">Njidda AM, Oyebanji O, Obasanya J, et al. The Nigeria centre for disease control. </w:t>
      </w:r>
      <w:r w:rsidRPr="00F767FB">
        <w:rPr>
          <w:rFonts w:ascii="Calibri" w:hAnsi="Calibri" w:cs="Calibri"/>
          <w:i/>
          <w:iCs/>
          <w:noProof/>
        </w:rPr>
        <w:t>BMJ Glob Heal</w:t>
      </w:r>
      <w:r w:rsidRPr="00F767FB">
        <w:rPr>
          <w:rFonts w:ascii="Calibri" w:hAnsi="Calibri" w:cs="Calibri"/>
          <w:noProof/>
        </w:rPr>
        <w:t>. 2018;3(2):3-5. doi:10.1136/bmjgh-2018-000712</w:t>
      </w:r>
    </w:p>
    <w:p w14:paraId="4E24BD82" w14:textId="77777777" w:rsidR="00F767FB" w:rsidRPr="00F767FB" w:rsidRDefault="00F767FB" w:rsidP="00F767FB">
      <w:pPr>
        <w:widowControl w:val="0"/>
        <w:autoSpaceDE w:val="0"/>
        <w:autoSpaceDN w:val="0"/>
        <w:adjustRightInd w:val="0"/>
        <w:ind w:left="640" w:hanging="640"/>
        <w:rPr>
          <w:rFonts w:ascii="Calibri" w:hAnsi="Calibri" w:cs="Calibri"/>
          <w:noProof/>
        </w:rPr>
      </w:pPr>
      <w:r w:rsidRPr="00F767FB">
        <w:rPr>
          <w:rFonts w:ascii="Calibri" w:hAnsi="Calibri" w:cs="Calibri"/>
          <w:noProof/>
        </w:rPr>
        <w:t xml:space="preserve">15. </w:t>
      </w:r>
      <w:r w:rsidRPr="00F767FB">
        <w:rPr>
          <w:rFonts w:ascii="Calibri" w:hAnsi="Calibri" w:cs="Calibri"/>
          <w:noProof/>
        </w:rPr>
        <w:tab/>
        <w:t xml:space="preserve">Shuaib, Gunnala, Musa, Mahoney,  Oguntimehin, Nguku, Nyanti, Knight, Gwarzo, Idigbe, Nasidi F, REOF, O, PSBNNSOA. Morbidity and Mortality Weekly Report Ebola Virus Disease Outbreak — Nigeria. </w:t>
      </w:r>
      <w:r w:rsidRPr="00F767FB">
        <w:rPr>
          <w:rFonts w:ascii="Calibri" w:hAnsi="Calibri" w:cs="Calibri"/>
          <w:i/>
          <w:iCs/>
          <w:noProof/>
        </w:rPr>
        <w:t>Mmwr</w:t>
      </w:r>
      <w:r w:rsidRPr="00F767FB">
        <w:rPr>
          <w:rFonts w:ascii="Calibri" w:hAnsi="Calibri" w:cs="Calibri"/>
          <w:noProof/>
        </w:rPr>
        <w:t>. 2014;63(39):867-872.</w:t>
      </w:r>
    </w:p>
    <w:p w14:paraId="7287125E" w14:textId="77777777" w:rsidR="00F767FB" w:rsidRPr="00F767FB" w:rsidRDefault="00F767FB" w:rsidP="00F767FB">
      <w:pPr>
        <w:widowControl w:val="0"/>
        <w:autoSpaceDE w:val="0"/>
        <w:autoSpaceDN w:val="0"/>
        <w:adjustRightInd w:val="0"/>
        <w:ind w:left="640" w:hanging="640"/>
        <w:rPr>
          <w:rFonts w:ascii="Calibri" w:hAnsi="Calibri" w:cs="Calibri"/>
          <w:noProof/>
        </w:rPr>
      </w:pPr>
      <w:r w:rsidRPr="00F767FB">
        <w:rPr>
          <w:rFonts w:ascii="Calibri" w:hAnsi="Calibri" w:cs="Calibri"/>
          <w:noProof/>
        </w:rPr>
        <w:t xml:space="preserve">16. </w:t>
      </w:r>
      <w:r w:rsidRPr="00F767FB">
        <w:rPr>
          <w:rFonts w:ascii="Calibri" w:hAnsi="Calibri" w:cs="Calibri"/>
          <w:noProof/>
        </w:rPr>
        <w:tab/>
        <w:t>World Health Organization. Joint External Evaluation of IHR core capacities of the Federal Republic of Nigeria. 2006;(February):1-30.</w:t>
      </w:r>
    </w:p>
    <w:p w14:paraId="42D8A0CD" w14:textId="77777777" w:rsidR="00F767FB" w:rsidRPr="00F767FB" w:rsidRDefault="00F767FB" w:rsidP="00F767FB">
      <w:pPr>
        <w:widowControl w:val="0"/>
        <w:autoSpaceDE w:val="0"/>
        <w:autoSpaceDN w:val="0"/>
        <w:adjustRightInd w:val="0"/>
        <w:ind w:left="640" w:hanging="640"/>
        <w:rPr>
          <w:rFonts w:ascii="Calibri" w:hAnsi="Calibri" w:cs="Calibri"/>
          <w:noProof/>
        </w:rPr>
      </w:pPr>
      <w:r w:rsidRPr="00F767FB">
        <w:rPr>
          <w:rFonts w:ascii="Calibri" w:hAnsi="Calibri" w:cs="Calibri"/>
          <w:noProof/>
        </w:rPr>
        <w:t xml:space="preserve">17. </w:t>
      </w:r>
      <w:r w:rsidRPr="00F767FB">
        <w:rPr>
          <w:rFonts w:ascii="Calibri" w:hAnsi="Calibri" w:cs="Calibri"/>
          <w:noProof/>
        </w:rPr>
        <w:tab/>
        <w:t>Nigeria Center for Disease Control. National Action Plan for Health Security 2018 - 2022. Published online 2018:1-359.</w:t>
      </w:r>
    </w:p>
    <w:p w14:paraId="12320504" w14:textId="0B9DADAB" w:rsidR="003D1BC9" w:rsidRPr="002E33F0" w:rsidRDefault="003D1BC9" w:rsidP="00F767FB">
      <w:pPr>
        <w:widowControl w:val="0"/>
        <w:autoSpaceDE w:val="0"/>
        <w:autoSpaceDN w:val="0"/>
        <w:adjustRightInd w:val="0"/>
        <w:ind w:left="640" w:hanging="640"/>
        <w:rPr>
          <w:i/>
          <w:iCs/>
        </w:rPr>
      </w:pPr>
      <w:r>
        <w:rPr>
          <w:i/>
          <w:iCs/>
        </w:rPr>
        <w:fldChar w:fldCharType="end"/>
      </w:r>
    </w:p>
    <w:sectPr w:rsidR="003D1BC9" w:rsidRPr="002E33F0" w:rsidSect="004D7B8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1" w:author="Sooyoung Kim" w:date="2021-06-25T13:41:00Z" w:initials="SK">
    <w:p w14:paraId="7B181275" w14:textId="39F8A312" w:rsidR="00962638" w:rsidRDefault="00962638">
      <w:pPr>
        <w:pStyle w:val="CommentText"/>
      </w:pPr>
      <w:r>
        <w:rPr>
          <w:rStyle w:val="CommentReference"/>
        </w:rPr>
        <w:annotationRef/>
      </w:r>
      <w:r>
        <w:t xml:space="preserve">Not sure if this is correct. Nigeria had made some progress in infectious disease surveillance, including IDSR and the foundation if NCDC, in recent years, which can still be considered as health sector achievement. Maybe “little development” is only applicable for primary health care or expansion of UHC? </w:t>
      </w:r>
    </w:p>
  </w:comment>
  <w:comment w:id="24" w:author="Sooyoung Kim" w:date="2021-06-25T13:45:00Z" w:initials="SK">
    <w:p w14:paraId="740C4CB0" w14:textId="77777777" w:rsidR="00962638" w:rsidRDefault="00962638">
      <w:pPr>
        <w:pStyle w:val="CommentText"/>
      </w:pPr>
      <w:r>
        <w:rPr>
          <w:rStyle w:val="CommentReference"/>
        </w:rPr>
        <w:annotationRef/>
      </w:r>
      <w:r>
        <w:t xml:space="preserve">This is 17 years ago. There is a recent (2019) estimate from the private sector, which is 9 per 10,000 </w:t>
      </w:r>
      <w:proofErr w:type="gramStart"/>
      <w:r>
        <w:t>pop</w:t>
      </w:r>
      <w:proofErr w:type="gramEnd"/>
      <w:r>
        <w:t>, but not sure which source we’d like to use.</w:t>
      </w:r>
    </w:p>
    <w:p w14:paraId="3265EE81" w14:textId="73732348" w:rsidR="00962638" w:rsidRDefault="00962638">
      <w:pPr>
        <w:pStyle w:val="CommentText"/>
      </w:pPr>
      <w:hyperlink r:id="rId1" w:history="1">
        <w:r w:rsidRPr="00C25460">
          <w:rPr>
            <w:rStyle w:val="Hyperlink"/>
          </w:rPr>
          <w:t>https://www.mckinsey.com/industries/pharmaceuticals-and-medical-products/our-insights/winning-in-nigeria-pharmas-next-frontier#</w:t>
        </w:r>
      </w:hyperlink>
      <w:r>
        <w:t xml:space="preserve"> </w:t>
      </w:r>
    </w:p>
  </w:comment>
  <w:comment w:id="46" w:author="Sooyoung Kim" w:date="2021-06-25T14:04:00Z" w:initials="SK">
    <w:p w14:paraId="48E47973" w14:textId="06B2EF7D" w:rsidR="00B97224" w:rsidRDefault="00B97224">
      <w:pPr>
        <w:pStyle w:val="CommentText"/>
      </w:pPr>
      <w:r>
        <w:rPr>
          <w:rStyle w:val="CommentReference"/>
        </w:rPr>
        <w:annotationRef/>
      </w:r>
      <w:r w:rsidRPr="00B97224">
        <w:t>https://www.nature.com/articles/d41591-020-00004-2</w:t>
      </w:r>
    </w:p>
  </w:comment>
  <w:comment w:id="54" w:author="Sooyoung Kim" w:date="2021-06-25T14:40:00Z" w:initials="SK">
    <w:p w14:paraId="163C67F2" w14:textId="24E8DA61" w:rsidR="00BA2B04" w:rsidRDefault="00BA2B04">
      <w:pPr>
        <w:pStyle w:val="CommentText"/>
      </w:pPr>
      <w:r>
        <w:rPr>
          <w:rStyle w:val="CommentReference"/>
        </w:rPr>
        <w:annotationRef/>
      </w:r>
      <w:r w:rsidRPr="00BA2B04">
        <w:t>https://ncdc.gov.ng/diseases/sitreps/?cat=14&amp;name=An%20update%20of%20COVID-19%20outbreak%20in%20Nigeria</w:t>
      </w:r>
    </w:p>
  </w:comment>
  <w:comment w:id="154" w:author="Sooyoung Kim" w:date="2021-06-25T14:52:00Z" w:initials="SK">
    <w:p w14:paraId="5EA38AAD" w14:textId="2899A7FE" w:rsidR="008F2941" w:rsidRDefault="008F2941">
      <w:pPr>
        <w:pStyle w:val="CommentText"/>
      </w:pPr>
      <w:r>
        <w:rPr>
          <w:rStyle w:val="CommentReference"/>
        </w:rPr>
        <w:annotationRef/>
      </w:r>
      <w:r>
        <w:t>? Not sure what this means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181275" w15:done="0"/>
  <w15:commentEx w15:paraId="3265EE81" w15:done="0"/>
  <w15:commentEx w15:paraId="48E47973" w15:done="0"/>
  <w15:commentEx w15:paraId="163C67F2" w15:done="0"/>
  <w15:commentEx w15:paraId="5EA38A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05B92" w16cex:dateUtc="2021-06-25T17:41:00Z"/>
  <w16cex:commentExtensible w16cex:durableId="24805C85" w16cex:dateUtc="2021-06-25T17:45:00Z"/>
  <w16cex:commentExtensible w16cex:durableId="248060E5" w16cex:dateUtc="2021-06-25T18:04:00Z"/>
  <w16cex:commentExtensible w16cex:durableId="2480696C" w16cex:dateUtc="2021-06-25T18:40:00Z"/>
  <w16cex:commentExtensible w16cex:durableId="24806C1F" w16cex:dateUtc="2021-06-25T1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181275" w16cid:durableId="24805B92"/>
  <w16cid:commentId w16cid:paraId="3265EE81" w16cid:durableId="24805C85"/>
  <w16cid:commentId w16cid:paraId="48E47973" w16cid:durableId="248060E5"/>
  <w16cid:commentId w16cid:paraId="163C67F2" w16cid:durableId="2480696C"/>
  <w16cid:commentId w16cid:paraId="5EA38AAD" w16cid:durableId="24806C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C12D6"/>
    <w:multiLevelType w:val="hybridMultilevel"/>
    <w:tmpl w:val="B928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B51198"/>
    <w:multiLevelType w:val="multilevel"/>
    <w:tmpl w:val="5CB271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ooyoung Kim">
    <w15:presenceInfo w15:providerId="AD" w15:userId="S::sk9076@nyu.edu::9d9185f7-10e9-4a92-ae06-902dd4a0c1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447"/>
    <w:rsid w:val="00010E5B"/>
    <w:rsid w:val="00020240"/>
    <w:rsid w:val="000207D1"/>
    <w:rsid w:val="00025C78"/>
    <w:rsid w:val="00026761"/>
    <w:rsid w:val="00042582"/>
    <w:rsid w:val="00057D6A"/>
    <w:rsid w:val="00060158"/>
    <w:rsid w:val="00066632"/>
    <w:rsid w:val="0007233B"/>
    <w:rsid w:val="00073F2D"/>
    <w:rsid w:val="00090447"/>
    <w:rsid w:val="000A073A"/>
    <w:rsid w:val="000A08D4"/>
    <w:rsid w:val="000B76A1"/>
    <w:rsid w:val="000D584E"/>
    <w:rsid w:val="000D5F70"/>
    <w:rsid w:val="000D6850"/>
    <w:rsid w:val="000F0F83"/>
    <w:rsid w:val="000F3BE2"/>
    <w:rsid w:val="000F4F65"/>
    <w:rsid w:val="00100494"/>
    <w:rsid w:val="001004D7"/>
    <w:rsid w:val="0010268C"/>
    <w:rsid w:val="00112E89"/>
    <w:rsid w:val="0012014B"/>
    <w:rsid w:val="0013611F"/>
    <w:rsid w:val="0015416E"/>
    <w:rsid w:val="0019020F"/>
    <w:rsid w:val="001B26EA"/>
    <w:rsid w:val="001C3404"/>
    <w:rsid w:val="001C6371"/>
    <w:rsid w:val="001E416E"/>
    <w:rsid w:val="001F0C98"/>
    <w:rsid w:val="00204D04"/>
    <w:rsid w:val="00225A78"/>
    <w:rsid w:val="002338BB"/>
    <w:rsid w:val="002431F7"/>
    <w:rsid w:val="0024799A"/>
    <w:rsid w:val="002518BE"/>
    <w:rsid w:val="00276118"/>
    <w:rsid w:val="00293BDE"/>
    <w:rsid w:val="0029778C"/>
    <w:rsid w:val="002C2B37"/>
    <w:rsid w:val="002E33F0"/>
    <w:rsid w:val="003021D4"/>
    <w:rsid w:val="0031014E"/>
    <w:rsid w:val="003201CA"/>
    <w:rsid w:val="003B1450"/>
    <w:rsid w:val="003B6EE0"/>
    <w:rsid w:val="003D1BC9"/>
    <w:rsid w:val="00400C88"/>
    <w:rsid w:val="00434988"/>
    <w:rsid w:val="00464BB2"/>
    <w:rsid w:val="004C3EB1"/>
    <w:rsid w:val="004D7B8F"/>
    <w:rsid w:val="00504361"/>
    <w:rsid w:val="0050757A"/>
    <w:rsid w:val="00515380"/>
    <w:rsid w:val="0051652D"/>
    <w:rsid w:val="00524C99"/>
    <w:rsid w:val="005352AF"/>
    <w:rsid w:val="005419EC"/>
    <w:rsid w:val="005643A6"/>
    <w:rsid w:val="005956DF"/>
    <w:rsid w:val="005A5007"/>
    <w:rsid w:val="005A5BA8"/>
    <w:rsid w:val="005A5D40"/>
    <w:rsid w:val="005B278A"/>
    <w:rsid w:val="005B4F90"/>
    <w:rsid w:val="00601E8D"/>
    <w:rsid w:val="00617D25"/>
    <w:rsid w:val="00631700"/>
    <w:rsid w:val="00631EDB"/>
    <w:rsid w:val="00632D94"/>
    <w:rsid w:val="006538D1"/>
    <w:rsid w:val="00661E2B"/>
    <w:rsid w:val="00672078"/>
    <w:rsid w:val="006B2BBD"/>
    <w:rsid w:val="006C47F6"/>
    <w:rsid w:val="006C6E1B"/>
    <w:rsid w:val="006E49AF"/>
    <w:rsid w:val="006E771E"/>
    <w:rsid w:val="00723B3E"/>
    <w:rsid w:val="007415FF"/>
    <w:rsid w:val="007443A0"/>
    <w:rsid w:val="007719B9"/>
    <w:rsid w:val="00774A15"/>
    <w:rsid w:val="00775744"/>
    <w:rsid w:val="00776942"/>
    <w:rsid w:val="0078112D"/>
    <w:rsid w:val="00787299"/>
    <w:rsid w:val="007A293B"/>
    <w:rsid w:val="007D2305"/>
    <w:rsid w:val="007D38BA"/>
    <w:rsid w:val="007D4CEE"/>
    <w:rsid w:val="008215DF"/>
    <w:rsid w:val="008343BB"/>
    <w:rsid w:val="0086009F"/>
    <w:rsid w:val="008602A3"/>
    <w:rsid w:val="008613F3"/>
    <w:rsid w:val="008A574D"/>
    <w:rsid w:val="008C4C8B"/>
    <w:rsid w:val="008C7860"/>
    <w:rsid w:val="008D02C5"/>
    <w:rsid w:val="008D1FEB"/>
    <w:rsid w:val="008D4019"/>
    <w:rsid w:val="008E4D4C"/>
    <w:rsid w:val="008F162E"/>
    <w:rsid w:val="008F2941"/>
    <w:rsid w:val="008F2ADA"/>
    <w:rsid w:val="008F6A6E"/>
    <w:rsid w:val="009044ED"/>
    <w:rsid w:val="00935BDF"/>
    <w:rsid w:val="00947162"/>
    <w:rsid w:val="009502F9"/>
    <w:rsid w:val="00950ADB"/>
    <w:rsid w:val="00962638"/>
    <w:rsid w:val="00977E12"/>
    <w:rsid w:val="009830F4"/>
    <w:rsid w:val="00990C69"/>
    <w:rsid w:val="009913A0"/>
    <w:rsid w:val="009A6595"/>
    <w:rsid w:val="009B327A"/>
    <w:rsid w:val="009C66CE"/>
    <w:rsid w:val="009E04F2"/>
    <w:rsid w:val="00A002F9"/>
    <w:rsid w:val="00A03341"/>
    <w:rsid w:val="00A109A0"/>
    <w:rsid w:val="00A40F9F"/>
    <w:rsid w:val="00A44822"/>
    <w:rsid w:val="00A71A61"/>
    <w:rsid w:val="00A962B7"/>
    <w:rsid w:val="00AA48ED"/>
    <w:rsid w:val="00AB6835"/>
    <w:rsid w:val="00B01270"/>
    <w:rsid w:val="00B45E6A"/>
    <w:rsid w:val="00B46952"/>
    <w:rsid w:val="00B80AFE"/>
    <w:rsid w:val="00B92606"/>
    <w:rsid w:val="00B97224"/>
    <w:rsid w:val="00BA2B04"/>
    <w:rsid w:val="00BA7D66"/>
    <w:rsid w:val="00BB7A71"/>
    <w:rsid w:val="00BD42C4"/>
    <w:rsid w:val="00BD7A4A"/>
    <w:rsid w:val="00C14C2A"/>
    <w:rsid w:val="00C463A6"/>
    <w:rsid w:val="00C53CBA"/>
    <w:rsid w:val="00C56458"/>
    <w:rsid w:val="00C8603A"/>
    <w:rsid w:val="00C95429"/>
    <w:rsid w:val="00C96795"/>
    <w:rsid w:val="00CB338B"/>
    <w:rsid w:val="00CD2192"/>
    <w:rsid w:val="00CF26B8"/>
    <w:rsid w:val="00CF4C63"/>
    <w:rsid w:val="00D12343"/>
    <w:rsid w:val="00D45A03"/>
    <w:rsid w:val="00D53049"/>
    <w:rsid w:val="00D85F83"/>
    <w:rsid w:val="00D91A19"/>
    <w:rsid w:val="00D91ABD"/>
    <w:rsid w:val="00D93134"/>
    <w:rsid w:val="00DD0E41"/>
    <w:rsid w:val="00E153A5"/>
    <w:rsid w:val="00E45006"/>
    <w:rsid w:val="00E56D91"/>
    <w:rsid w:val="00E87A1F"/>
    <w:rsid w:val="00EA07FE"/>
    <w:rsid w:val="00EA2779"/>
    <w:rsid w:val="00EA4DD0"/>
    <w:rsid w:val="00EC3004"/>
    <w:rsid w:val="00EE0CA1"/>
    <w:rsid w:val="00EF4115"/>
    <w:rsid w:val="00F11592"/>
    <w:rsid w:val="00F138C8"/>
    <w:rsid w:val="00F1473E"/>
    <w:rsid w:val="00F40A8A"/>
    <w:rsid w:val="00F45A6E"/>
    <w:rsid w:val="00F670D5"/>
    <w:rsid w:val="00F767FB"/>
    <w:rsid w:val="00F83B97"/>
    <w:rsid w:val="00F84710"/>
    <w:rsid w:val="00FA0B1B"/>
    <w:rsid w:val="00FC6824"/>
    <w:rsid w:val="00FC7B7F"/>
    <w:rsid w:val="00FE0D5E"/>
    <w:rsid w:val="00FE1718"/>
    <w:rsid w:val="00FF36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DFEB"/>
  <w15:chartTrackingRefBased/>
  <w15:docId w15:val="{A4032282-8B1B-0049-BCA8-E356BB0DE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58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643A6"/>
    <w:rPr>
      <w:color w:val="0563C1" w:themeColor="hyperlink"/>
      <w:u w:val="single"/>
    </w:rPr>
  </w:style>
  <w:style w:type="paragraph" w:styleId="CommentText">
    <w:name w:val="annotation text"/>
    <w:basedOn w:val="Normal"/>
    <w:link w:val="CommentTextChar"/>
    <w:uiPriority w:val="99"/>
    <w:semiHidden/>
    <w:unhideWhenUsed/>
    <w:rsid w:val="00D93134"/>
    <w:rPr>
      <w:sz w:val="20"/>
      <w:szCs w:val="20"/>
    </w:rPr>
  </w:style>
  <w:style w:type="character" w:customStyle="1" w:styleId="CommentTextChar">
    <w:name w:val="Comment Text Char"/>
    <w:basedOn w:val="DefaultParagraphFont"/>
    <w:link w:val="CommentText"/>
    <w:uiPriority w:val="99"/>
    <w:semiHidden/>
    <w:rsid w:val="00D93134"/>
    <w:rPr>
      <w:sz w:val="20"/>
      <w:szCs w:val="20"/>
    </w:rPr>
  </w:style>
  <w:style w:type="character" w:styleId="CommentReference">
    <w:name w:val="annotation reference"/>
    <w:basedOn w:val="DefaultParagraphFont"/>
    <w:uiPriority w:val="99"/>
    <w:semiHidden/>
    <w:unhideWhenUsed/>
    <w:rsid w:val="004C3EB1"/>
    <w:rPr>
      <w:sz w:val="16"/>
      <w:szCs w:val="16"/>
    </w:rPr>
  </w:style>
  <w:style w:type="paragraph" w:styleId="CommentSubject">
    <w:name w:val="annotation subject"/>
    <w:basedOn w:val="CommentText"/>
    <w:next w:val="CommentText"/>
    <w:link w:val="CommentSubjectChar"/>
    <w:uiPriority w:val="99"/>
    <w:semiHidden/>
    <w:unhideWhenUsed/>
    <w:rsid w:val="004C3EB1"/>
    <w:rPr>
      <w:b/>
      <w:bCs/>
    </w:rPr>
  </w:style>
  <w:style w:type="character" w:customStyle="1" w:styleId="CommentSubjectChar">
    <w:name w:val="Comment Subject Char"/>
    <w:basedOn w:val="CommentTextChar"/>
    <w:link w:val="CommentSubject"/>
    <w:uiPriority w:val="99"/>
    <w:semiHidden/>
    <w:rsid w:val="004C3EB1"/>
    <w:rPr>
      <w:b/>
      <w:bCs/>
      <w:sz w:val="20"/>
      <w:szCs w:val="20"/>
    </w:rPr>
  </w:style>
  <w:style w:type="character" w:styleId="UnresolvedMention">
    <w:name w:val="Unresolved Mention"/>
    <w:basedOn w:val="DefaultParagraphFont"/>
    <w:uiPriority w:val="99"/>
    <w:semiHidden/>
    <w:unhideWhenUsed/>
    <w:rsid w:val="00AA48ED"/>
    <w:rPr>
      <w:color w:val="605E5C"/>
      <w:shd w:val="clear" w:color="auto" w:fill="E1DFDD"/>
    </w:rPr>
  </w:style>
  <w:style w:type="paragraph" w:styleId="ListParagraph">
    <w:name w:val="List Paragraph"/>
    <w:basedOn w:val="Normal"/>
    <w:uiPriority w:val="34"/>
    <w:qFormat/>
    <w:rsid w:val="00C56458"/>
    <w:pPr>
      <w:ind w:left="720"/>
      <w:contextualSpacing/>
    </w:pPr>
  </w:style>
  <w:style w:type="character" w:styleId="FollowedHyperlink">
    <w:name w:val="FollowedHyperlink"/>
    <w:basedOn w:val="DefaultParagraphFont"/>
    <w:uiPriority w:val="99"/>
    <w:semiHidden/>
    <w:unhideWhenUsed/>
    <w:rsid w:val="00632D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312398">
      <w:bodyDiv w:val="1"/>
      <w:marLeft w:val="0"/>
      <w:marRight w:val="0"/>
      <w:marTop w:val="0"/>
      <w:marBottom w:val="0"/>
      <w:divBdr>
        <w:top w:val="none" w:sz="0" w:space="0" w:color="auto"/>
        <w:left w:val="none" w:sz="0" w:space="0" w:color="auto"/>
        <w:bottom w:val="none" w:sz="0" w:space="0" w:color="auto"/>
        <w:right w:val="none" w:sz="0" w:space="0" w:color="auto"/>
      </w:divBdr>
    </w:div>
    <w:div w:id="322665426">
      <w:bodyDiv w:val="1"/>
      <w:marLeft w:val="0"/>
      <w:marRight w:val="0"/>
      <w:marTop w:val="0"/>
      <w:marBottom w:val="0"/>
      <w:divBdr>
        <w:top w:val="none" w:sz="0" w:space="0" w:color="auto"/>
        <w:left w:val="none" w:sz="0" w:space="0" w:color="auto"/>
        <w:bottom w:val="none" w:sz="0" w:space="0" w:color="auto"/>
        <w:right w:val="none" w:sz="0" w:space="0" w:color="auto"/>
      </w:divBdr>
    </w:div>
    <w:div w:id="672925004">
      <w:bodyDiv w:val="1"/>
      <w:marLeft w:val="0"/>
      <w:marRight w:val="0"/>
      <w:marTop w:val="0"/>
      <w:marBottom w:val="0"/>
      <w:divBdr>
        <w:top w:val="none" w:sz="0" w:space="0" w:color="auto"/>
        <w:left w:val="none" w:sz="0" w:space="0" w:color="auto"/>
        <w:bottom w:val="none" w:sz="0" w:space="0" w:color="auto"/>
        <w:right w:val="none" w:sz="0" w:space="0" w:color="auto"/>
      </w:divBdr>
    </w:div>
    <w:div w:id="993220188">
      <w:bodyDiv w:val="1"/>
      <w:marLeft w:val="0"/>
      <w:marRight w:val="0"/>
      <w:marTop w:val="0"/>
      <w:marBottom w:val="0"/>
      <w:divBdr>
        <w:top w:val="none" w:sz="0" w:space="0" w:color="auto"/>
        <w:left w:val="none" w:sz="0" w:space="0" w:color="auto"/>
        <w:bottom w:val="none" w:sz="0" w:space="0" w:color="auto"/>
        <w:right w:val="none" w:sz="0" w:space="0" w:color="auto"/>
      </w:divBdr>
    </w:div>
    <w:div w:id="120660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mckinsey.com/industries/pharmaceuticals-and-medical-products/our-insights/winning-in-nigeria-pharmas-next-frontier#"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03F27-CC85-FC46-92B7-319EEE75A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27697</Words>
  <Characters>157877</Characters>
  <Application>Microsoft Office Word</Application>
  <DocSecurity>0</DocSecurity>
  <Lines>1315</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Bloch</dc:creator>
  <cp:keywords/>
  <dc:description/>
  <cp:lastModifiedBy>Sooyoung Kim</cp:lastModifiedBy>
  <cp:revision>2</cp:revision>
  <dcterms:created xsi:type="dcterms:W3CDTF">2021-06-25T20:16:00Z</dcterms:created>
  <dcterms:modified xsi:type="dcterms:W3CDTF">2021-06-25T20:16:00Z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9390ce31-0018-3e13-b635-bbe01db451d8</vt:lpwstr>
  </property>
  <property fmtid="{D5CDD505-2E9C-101B-9397-08002B2CF9AE}" pid="24" name="Mendeley Citation Style_1">
    <vt:lpwstr>http://www.zotero.org/styles/american-medical-association</vt:lpwstr>
  </property>
</Properties>
</file>