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13BB401" w:rsidR="00B33AC9" w:rsidRDefault="0074598C">
      <w:pPr>
        <w:rPr>
          <w:b/>
        </w:rPr>
      </w:pPr>
      <w:r>
        <w:rPr>
          <w:b/>
        </w:rPr>
        <w:t xml:space="preserve">Oman – Multisectoral Collaboration and Community Participation </w:t>
      </w:r>
      <w:ins w:id="0" w:author="Sooyoung Kim" w:date="2021-06-22T15:45:00Z">
        <w:r w:rsidR="00AD48BC">
          <w:rPr>
            <w:b/>
          </w:rPr>
          <w:t xml:space="preserve">Under Robust Health System and Strong Preparedness Capacity </w:t>
        </w:r>
      </w:ins>
      <w:r>
        <w:rPr>
          <w:b/>
        </w:rPr>
        <w:t>to Slow the Spread of COVID-19</w:t>
      </w:r>
    </w:p>
    <w:p w14:paraId="00000002" w14:textId="77777777" w:rsidR="00B33AC9" w:rsidRDefault="00B33AC9">
      <w:pPr>
        <w:rPr>
          <w:b/>
        </w:rPr>
      </w:pPr>
    </w:p>
    <w:p w14:paraId="00000003" w14:textId="77777777" w:rsidR="00B33AC9" w:rsidRDefault="0074598C">
      <w:pPr>
        <w:rPr>
          <w:i/>
        </w:rPr>
      </w:pPr>
      <w:r>
        <w:rPr>
          <w:i/>
        </w:rPr>
        <w:t xml:space="preserve">Introduction </w:t>
      </w:r>
    </w:p>
    <w:p w14:paraId="00000004" w14:textId="0FA0C4C2" w:rsidR="00B33AC9" w:rsidRDefault="0074598C">
      <w:pPr>
        <w:spacing w:after="240"/>
        <w:jc w:val="both"/>
      </w:pPr>
      <w:del w:id="1" w:author="Sooyoung Kim" w:date="2021-06-22T14:13:00Z">
        <w:r w:rsidDel="00404CB3">
          <w:delText>The Sultanate of Oman (</w:delText>
        </w:r>
      </w:del>
      <w:r>
        <w:t>Oman</w:t>
      </w:r>
      <w:del w:id="2" w:author="Sooyoung Kim" w:date="2021-06-22T14:13:00Z">
        <w:r w:rsidDel="00404CB3">
          <w:delText>)</w:delText>
        </w:r>
      </w:del>
      <w:ins w:id="3" w:author="Sooyoung Kim" w:date="2021-06-22T16:10:00Z">
        <w:r w:rsidR="0060409B">
          <w:t xml:space="preserve"> is</w:t>
        </w:r>
      </w:ins>
      <w:del w:id="4" w:author="Sooyoung Kim" w:date="2021-06-22T16:10:00Z">
        <w:r w:rsidDel="0060409B">
          <w:delText>,</w:delText>
        </w:r>
      </w:del>
      <w:r>
        <w:t xml:space="preserve"> a high-income country located on the Southeastern corner of the Arabian Peninsula</w:t>
      </w:r>
      <w:ins w:id="5" w:author="Sooyoung Kim" w:date="2021-06-22T16:55:00Z">
        <w:r w:rsidR="009A757C">
          <w:t xml:space="preserve"> with stable political, economic, and social system</w:t>
        </w:r>
      </w:ins>
      <w:del w:id="6" w:author="Sooyoung Kim" w:date="2021-06-22T16:10:00Z">
        <w:r w:rsidDel="0060409B">
          <w:delText>, was relatively successful in reducing the spread of COVID-19</w:delText>
        </w:r>
      </w:del>
      <w:r>
        <w:t>.</w:t>
      </w:r>
      <w:commentRangeStart w:id="7"/>
      <w:ins w:id="8" w:author="Sooyoung Kim" w:date="2021-06-22T16:55:00Z">
        <w:r w:rsidR="009A757C">
          <w:t>[ref]</w:t>
        </w:r>
        <w:commentRangeEnd w:id="7"/>
        <w:r w:rsidR="009A757C">
          <w:rPr>
            <w:rStyle w:val="CommentReference"/>
          </w:rPr>
          <w:commentReference w:id="7"/>
        </w:r>
      </w:ins>
      <w:r>
        <w:t xml:space="preserve"> </w:t>
      </w:r>
      <w:ins w:id="9" w:author="Sooyoung Kim" w:date="2021-06-22T16:56:00Z">
        <w:r w:rsidR="009A757C">
          <w:t xml:space="preserve">During the past decade, Oman has been lauded for its rapid progress in public health sectors, close collaboration with international agencies, as well as the strong commitment of the </w:t>
        </w:r>
      </w:ins>
      <w:ins w:id="10" w:author="Sooyoung Kim" w:date="2021-06-22T16:58:00Z">
        <w:r w:rsidR="009A757C">
          <w:t>government on national health priorities.[</w:t>
        </w:r>
        <w:commentRangeStart w:id="11"/>
        <w:r w:rsidR="009A757C">
          <w:t>ref</w:t>
        </w:r>
      </w:ins>
      <w:commentRangeEnd w:id="11"/>
      <w:ins w:id="12" w:author="Sooyoung Kim" w:date="2021-06-22T16:59:00Z">
        <w:r w:rsidR="009A757C">
          <w:rPr>
            <w:rStyle w:val="CommentReference"/>
          </w:rPr>
          <w:commentReference w:id="11"/>
        </w:r>
      </w:ins>
      <w:ins w:id="13" w:author="Sooyoung Kim" w:date="2021-06-22T16:58:00Z">
        <w:r w:rsidR="009A757C">
          <w:t>]</w:t>
        </w:r>
      </w:ins>
      <w:ins w:id="14" w:author="Sooyoung Kim" w:date="2021-06-22T16:59:00Z">
        <w:r w:rsidR="009A757C">
          <w:t xml:space="preserve"> During the COVID-19 pandemic, </w:t>
        </w:r>
      </w:ins>
      <w:r>
        <w:t>Oman faced several potential challenges to mitigating the impact of the novel coronavirus, such as densely po</w:t>
      </w:r>
      <w:r>
        <w:t>pulated urban areas, a large population of migrant workers living in crowded informal settlements and the diversity of languages spoken, complicating the implementation of effective public health communication strategies challenging</w:t>
      </w:r>
      <w:r>
        <w:rPr>
          <w:vertAlign w:val="superscript"/>
        </w:rPr>
        <w:t>1</w:t>
      </w:r>
      <w:r>
        <w:t xml:space="preserve">. </w:t>
      </w:r>
      <w:r>
        <w:t>As of June 2, 2021, O</w:t>
      </w:r>
      <w:r>
        <w:t xml:space="preserve">man had a total of 218,271 confirmed cases, which is approximately 4274 cases per 100,000 people </w:t>
      </w:r>
      <w:r>
        <w:rPr>
          <w:vertAlign w:val="superscript"/>
        </w:rPr>
        <w:t>2</w:t>
      </w:r>
      <w:r>
        <w:t xml:space="preserve">. While these numbers are undoubtedly significant, </w:t>
      </w:r>
      <w:r>
        <w:t xml:space="preserve">Oman implemented innovative strategies that likely slowed COVID-19 transmission that are worth exploring. </w:t>
      </w:r>
      <w:moveFromRangeStart w:id="15" w:author="Sooyoung Kim" w:date="2021-06-22T16:51:00Z" w:name="move75273094"/>
      <w:moveFrom w:id="16" w:author="Sooyoung Kim" w:date="2021-06-22T16:51:00Z">
        <w:r w:rsidDel="00B26C4F">
          <w:t>I</w:t>
        </w:r>
        <w:r w:rsidDel="00B26C4F">
          <w:t>t is also important to note that Oman is currently experiencing its “third wave” of community transmission with a spike in March and April 2021 due to the introduction of the highly transmissible U.K. variant of COVID-19</w:t>
        </w:r>
        <w:r w:rsidDel="00B26C4F">
          <w:rPr>
            <w:vertAlign w:val="superscript"/>
          </w:rPr>
          <w:t>3</w:t>
        </w:r>
        <w:r w:rsidDel="00B26C4F">
          <w:t xml:space="preserve"> paired with low vaccination rates,</w:t>
        </w:r>
        <w:r w:rsidDel="00B26C4F">
          <w:t xml:space="preserve"> with under 2% of the population fully vaccinated as of June 10, 2021</w:t>
        </w:r>
        <w:r w:rsidDel="00B26C4F">
          <w:rPr>
            <w:vertAlign w:val="superscript"/>
          </w:rPr>
          <w:t>4</w:t>
        </w:r>
        <w:r w:rsidDel="00B26C4F">
          <w:t>. This highlights the danger of prematurely lifting containment measures in favor of reopening for economic purposes and points to the need for continued mitigation efforts until the maj</w:t>
        </w:r>
        <w:r w:rsidDel="00B26C4F">
          <w:t xml:space="preserve">ority of the population has been vaccinated and the country can safely reopen. </w:t>
        </w:r>
      </w:moveFrom>
      <w:moveFromRangeEnd w:id="15"/>
    </w:p>
    <w:p w14:paraId="00000005" w14:textId="62C59430" w:rsidR="00B33AC9" w:rsidDel="009A757C" w:rsidRDefault="0074598C">
      <w:pPr>
        <w:spacing w:after="240"/>
        <w:jc w:val="both"/>
        <w:rPr>
          <w:moveFrom w:id="17" w:author="Sooyoung Kim" w:date="2021-06-22T17:00:00Z"/>
        </w:rPr>
      </w:pPr>
      <w:moveFromRangeStart w:id="18" w:author="Sooyoung Kim" w:date="2021-06-22T17:00:00Z" w:name="move75273675"/>
      <w:moveFrom w:id="19" w:author="Sooyoung Kim" w:date="2021-06-22T17:00:00Z">
        <w:r w:rsidDel="009A757C">
          <w:t xml:space="preserve">Oman has made significant </w:t>
        </w:r>
        <w:r w:rsidDel="009A757C">
          <w:t>progress</w:t>
        </w:r>
        <w:r w:rsidDel="009A757C">
          <w:t xml:space="preserve"> towards achieving universal health care over the last 40 years and the government continued its commitment to the core principles of UHC in i</w:t>
        </w:r>
        <w:r w:rsidDel="009A757C">
          <w:t>ts COVID-19 response by offering diagnostic and treatment for the coronavirus free of charge to the entire population</w:t>
        </w:r>
        <w:r w:rsidDel="009A757C">
          <w:rPr>
            <w:vertAlign w:val="superscript"/>
          </w:rPr>
          <w:t>5</w:t>
        </w:r>
        <w:r w:rsidDel="009A757C">
          <w:t>. In addition to this, which increased access and likely played an important part in the country’s relative success in mitigating the mort</w:t>
        </w:r>
        <w:r w:rsidDel="009A757C">
          <w:t>ality and morbidity outcomes of the COVID-19 pandemic. Additionally, Oman’s preexisting preparedness plans for other zoonotic diseases, such as MERS, strong multisectoral collaboration and community participation approaches have been key factors to the cou</w:t>
        </w:r>
        <w:r w:rsidDel="009A757C">
          <w:t xml:space="preserve">ntry’s overall response. However, Oman’s strong UHC will be critical in effective vaccine rollout and will likely help the country recover after the pandemic. </w:t>
        </w:r>
      </w:moveFrom>
    </w:p>
    <w:moveFromRangeEnd w:id="18"/>
    <w:p w14:paraId="00000006" w14:textId="324B216A" w:rsidR="00B33AC9" w:rsidRDefault="0074598C">
      <w:pPr>
        <w:spacing w:after="240"/>
        <w:jc w:val="both"/>
        <w:rPr>
          <w:ins w:id="20" w:author="Sooyoung Kim" w:date="2021-06-22T16:31:00Z"/>
          <w:i/>
        </w:rPr>
      </w:pPr>
      <w:r>
        <w:rPr>
          <w:i/>
        </w:rPr>
        <w:t>Overview of Health System and progress towards UHC</w:t>
      </w:r>
    </w:p>
    <w:p w14:paraId="074DB827" w14:textId="4B9E5F13" w:rsidR="00136525" w:rsidRDefault="00136525">
      <w:pPr>
        <w:spacing w:after="240"/>
        <w:jc w:val="both"/>
        <w:rPr>
          <w:i/>
        </w:rPr>
      </w:pPr>
      <w:ins w:id="21" w:author="Sooyoung Kim" w:date="2021-06-22T16:31:00Z">
        <w:r>
          <w:rPr>
            <w:i/>
            <w:noProof/>
          </w:rPr>
          <w:drawing>
            <wp:inline distT="114300" distB="114300" distL="114300" distR="114300" wp14:anchorId="15B22A81" wp14:editId="6F155F17">
              <wp:extent cx="4562475" cy="3943350"/>
              <wp:effectExtent l="0" t="0" r="0" b="0"/>
              <wp:docPr id="15" name="image3.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3.png" descr="Diagram&#10;&#10;Description automatically generated with low confidence"/>
                      <pic:cNvPicPr preferRelativeResize="0"/>
                    </pic:nvPicPr>
                    <pic:blipFill>
                      <a:blip r:embed="rId10"/>
                      <a:srcRect/>
                      <a:stretch>
                        <a:fillRect/>
                      </a:stretch>
                    </pic:blipFill>
                    <pic:spPr>
                      <a:xfrm>
                        <a:off x="0" y="0"/>
                        <a:ext cx="4562475" cy="3943350"/>
                      </a:xfrm>
                      <a:prstGeom prst="rect">
                        <a:avLst/>
                      </a:prstGeom>
                      <a:ln/>
                    </pic:spPr>
                  </pic:pic>
                </a:graphicData>
              </a:graphic>
            </wp:inline>
          </w:drawing>
        </w:r>
      </w:ins>
    </w:p>
    <w:p w14:paraId="00000007" w14:textId="77777777" w:rsidR="00B33AC9" w:rsidRDefault="0074598C">
      <w:pPr>
        <w:spacing w:after="240"/>
        <w:jc w:val="both"/>
      </w:pPr>
      <w:r>
        <w:t>Oman has a predominantly public system in whi</w:t>
      </w:r>
      <w:r>
        <w:t>ch government-run facilities provide most of the health services for primary, secondary, and tertiary care</w:t>
      </w:r>
      <w:r>
        <w:rPr>
          <w:vertAlign w:val="superscript"/>
        </w:rPr>
        <w:t>6</w:t>
      </w:r>
      <w:r>
        <w:t xml:space="preserve">. Healthcare facilities that belong to the Ministry of Health (MOH), are classified into three levels, ranging from Governorate (Regional) hospitals </w:t>
      </w:r>
      <w:r>
        <w:t xml:space="preserve">that focus on secondary and tertiary care to local Health centers, which provide primary </w:t>
      </w:r>
      <w:r>
        <w:lastRenderedPageBreak/>
        <w:t xml:space="preserve">health care services. In addition to those directed by the </w:t>
      </w:r>
      <w:proofErr w:type="spellStart"/>
      <w:r>
        <w:t>MoH</w:t>
      </w:r>
      <w:proofErr w:type="spellEnd"/>
      <w:r>
        <w:t>, there are governmental hospitals operated by the Ministry of Defense, Royal Oman Police, Petroleum Deve</w:t>
      </w:r>
      <w:r>
        <w:t>lopment off Oman, and Sultan Qaboos University. Taken together, the government provides 83.1% of hospitals, 92.5% of hospital beds, 62.2% of outpatient services and 94.5% of inpatient services</w:t>
      </w:r>
      <w:r>
        <w:rPr>
          <w:vertAlign w:val="superscript"/>
        </w:rPr>
        <w:t>7</w:t>
      </w:r>
      <w:r>
        <w:t>. The Ministry of Health provides free universal health care to</w:t>
      </w:r>
      <w:r>
        <w:t xml:space="preserve"> all Omani nationals and for expatriates that work for the government and employer-provided insurance covers expatriates that work for the private sector</w:t>
      </w:r>
      <w:r>
        <w:rPr>
          <w:vertAlign w:val="superscript"/>
        </w:rPr>
        <w:t>8</w:t>
      </w:r>
      <w:r>
        <w:t>. Overall, while fees for doctor’s visits have recently been established, people pay very little, if a</w:t>
      </w:r>
      <w:r>
        <w:t>ny, out of pocket, and the MOH covers over 80% of health costs</w:t>
      </w:r>
      <w:r>
        <w:rPr>
          <w:vertAlign w:val="superscript"/>
        </w:rPr>
        <w:t>6</w:t>
      </w:r>
      <w:r>
        <w:t>.</w:t>
      </w:r>
    </w:p>
    <w:p w14:paraId="237C7E27" w14:textId="76037FB7" w:rsidR="00136525" w:rsidRDefault="00782CC9">
      <w:pPr>
        <w:spacing w:after="240"/>
        <w:jc w:val="both"/>
        <w:rPr>
          <w:ins w:id="22" w:author="Sooyoung Kim" w:date="2021-06-22T16:33:00Z"/>
        </w:rPr>
      </w:pPr>
      <w:ins w:id="23" w:author="Sooyoung Kim" w:date="2021-06-22T17:08:00Z">
        <w:r>
          <w:rPr>
            <w:noProof/>
          </w:rPr>
          <w:drawing>
            <wp:inline distT="0" distB="0" distL="0" distR="0" wp14:anchorId="7F4788DC" wp14:editId="2FF31F83">
              <wp:extent cx="5943600" cy="435864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10D79BB0" w14:textId="77777777" w:rsidR="00136525" w:rsidRDefault="00136525" w:rsidP="00136525">
      <w:pPr>
        <w:jc w:val="both"/>
        <w:rPr>
          <w:ins w:id="24" w:author="Sooyoung Kim" w:date="2021-06-22T16:33:00Z"/>
        </w:rPr>
      </w:pPr>
      <w:proofErr w:type="spellStart"/>
      <w:proofErr w:type="gramStart"/>
      <w:ins w:id="25" w:author="Sooyoung Kim" w:date="2021-06-22T16:33:00Z">
        <w:r>
          <w:t>Fig.XX</w:t>
        </w:r>
        <w:proofErr w:type="spellEnd"/>
        <w:r>
          <w:t xml:space="preserve">  Trend</w:t>
        </w:r>
        <w:proofErr w:type="gramEnd"/>
        <w:r>
          <w:t xml:space="preserve"> of Selected SDG-3 Indicators Before the COVID-19 Pandemic (2009-2019), Oman</w:t>
        </w:r>
      </w:ins>
    </w:p>
    <w:p w14:paraId="543C671F" w14:textId="77777777" w:rsidR="00136525" w:rsidRDefault="00136525">
      <w:pPr>
        <w:spacing w:after="240"/>
        <w:jc w:val="both"/>
        <w:rPr>
          <w:ins w:id="26" w:author="Sooyoung Kim" w:date="2021-06-22T16:33:00Z"/>
        </w:rPr>
      </w:pPr>
    </w:p>
    <w:p w14:paraId="00000008" w14:textId="2C4CFF15" w:rsidR="00B33AC9" w:rsidRDefault="0074598C">
      <w:pPr>
        <w:spacing w:after="240"/>
        <w:jc w:val="both"/>
        <w:rPr>
          <w:ins w:id="27" w:author="Sooyoung Kim" w:date="2021-06-22T16:33:00Z"/>
        </w:rPr>
      </w:pPr>
      <w:r>
        <w:t xml:space="preserve">UHC has been a priority for the government of Oman since the establishment of the MOH in 1971 by classifying health care as a fundamental right for all Omani citizens and as a result, today, </w:t>
      </w:r>
      <w:r>
        <w:t>the population has near-universal access (both financial and geographic) access to health services</w:t>
      </w:r>
      <w:r>
        <w:rPr>
          <w:vertAlign w:val="superscript"/>
        </w:rPr>
        <w:t>8</w:t>
      </w:r>
      <w:r>
        <w:t>. Despite this success, Oman still faces challenges to achieving effective UHC. Over the past 40 years, primary health care</w:t>
      </w:r>
      <w:r>
        <w:rPr>
          <w:vertAlign w:val="superscript"/>
        </w:rPr>
        <w:t>8</w:t>
      </w:r>
      <w:r>
        <w:t xml:space="preserve"> has been extended to all the reg</w:t>
      </w:r>
      <w:r>
        <w:t>ions in Oman and remains a priority, however, there is a need to increase investment in PHC to keep up with increasing costs and demands on the existing health care system and to adapt to the demographic changes</w:t>
      </w:r>
      <w:r>
        <w:rPr>
          <w:vertAlign w:val="superscript"/>
        </w:rPr>
        <w:t>9</w:t>
      </w:r>
      <w:r>
        <w:t>. Oman has experienced and is projected to c</w:t>
      </w:r>
      <w:r>
        <w:t xml:space="preserve">ontinue experiencing significant population growth with a </w:t>
      </w:r>
      <w:r>
        <w:lastRenderedPageBreak/>
        <w:t>rapidly growing aging population, which requires a shift in health services being provided. There is also a need to focus on preventative versus curative care, which will require additional investme</w:t>
      </w:r>
      <w:r>
        <w:t>nt in PHC as a core tenant of UHC</w:t>
      </w:r>
      <w:r>
        <w:rPr>
          <w:vertAlign w:val="superscript"/>
        </w:rPr>
        <w:t>9</w:t>
      </w:r>
      <w:r>
        <w:t>. As of 2019, IHME estimated that Oman had achieved 71.2% effective UHC coverage, an increase of 9.6% from 2010</w:t>
      </w:r>
      <w:r>
        <w:rPr>
          <w:vertAlign w:val="superscript"/>
        </w:rPr>
        <w:t>10</w:t>
      </w:r>
      <w:r>
        <w:t xml:space="preserve">. </w:t>
      </w:r>
    </w:p>
    <w:p w14:paraId="20E294E8" w14:textId="02FD9A2A" w:rsidR="00136525" w:rsidRDefault="00136525">
      <w:pPr>
        <w:spacing w:after="240"/>
        <w:jc w:val="both"/>
      </w:pPr>
      <w:ins w:id="28" w:author="Sooyoung Kim" w:date="2021-06-22T16:33:00Z">
        <w:r w:rsidRPr="00136525">
          <w:rPr>
            <w:highlight w:val="yellow"/>
            <w:rPrChange w:id="29" w:author="Sooyoung Kim" w:date="2021-06-22T16:33:00Z">
              <w:rPr/>
            </w:rPrChange>
          </w:rPr>
          <w:t>Add some progress about SDG-3</w:t>
        </w:r>
      </w:ins>
    </w:p>
    <w:p w14:paraId="00000009" w14:textId="40F914C6" w:rsidR="00B33AC9" w:rsidDel="00404CB3" w:rsidRDefault="0074598C">
      <w:pPr>
        <w:spacing w:after="240"/>
        <w:jc w:val="both"/>
        <w:rPr>
          <w:moveFrom w:id="30" w:author="Sooyoung Kim" w:date="2021-06-22T14:20:00Z"/>
        </w:rPr>
      </w:pPr>
      <w:moveFromRangeStart w:id="31" w:author="Sooyoung Kim" w:date="2021-06-22T14:20:00Z" w:name="move75264033"/>
      <w:moveFrom w:id="32" w:author="Sooyoung Kim" w:date="2021-06-22T14:20:00Z">
        <w:r w:rsidDel="00404CB3">
          <w:t>Oman’s robust and accessible health system has undoubtedly been critical in the country’s response to COVI</w:t>
        </w:r>
        <w:r w:rsidDel="00404CB3">
          <w:t>D-19 but there are three key challenges that may have hindered the response. First, Oman only has 1.6 hospital beds per 1000 population, which is likely a result of the population growing at a faster rate than the health system is adapting which led to ove</w:t>
        </w:r>
        <w:r w:rsidDel="00404CB3">
          <w:t>rcrowding and made it particularly difficult to isolate positive COVID cases</w:t>
        </w:r>
        <w:r w:rsidDel="00404CB3">
          <w:rPr>
            <w:vertAlign w:val="superscript"/>
          </w:rPr>
          <w:t>11</w:t>
        </w:r>
        <w:r w:rsidDel="00404CB3">
          <w:t>. This has become even more clear during the most recent spike in COVID-19 cases, with only 14 ICU beds available across the country as of April 12, 2021</w:t>
        </w:r>
        <w:r w:rsidDel="00404CB3">
          <w:rPr>
            <w:vertAlign w:val="superscript"/>
          </w:rPr>
          <w:t>12</w:t>
        </w:r>
        <w:r w:rsidDel="00404CB3">
          <w:t>. Overcrowding is of pa</w:t>
        </w:r>
        <w:r w:rsidDel="00404CB3">
          <w:t>rticular concern in the large cities in Muscat and Al-Batnah, where approximately 50% of the population resides, with 71.5% of the population living in urban areas</w:t>
        </w:r>
        <w:r w:rsidDel="00404CB3">
          <w:rPr>
            <w:vertAlign w:val="superscript"/>
          </w:rPr>
          <w:t>6</w:t>
        </w:r>
        <w:r w:rsidDel="00404CB3">
          <w:t>. While individuals living in these cities have easy access to care, the density adds to the</w:t>
        </w:r>
        <w:r w:rsidDel="00404CB3">
          <w:t xml:space="preserve"> risk of overcrowding. It is also important to note that Oman is home to approximately 3.6 million expatriates or “non-nationals” and while many of them also live in the major cities, they often reside in more rural settlements with less access to care, ma</w:t>
        </w:r>
        <w:r w:rsidDel="00404CB3">
          <w:t>king them vulnerable to COVID-19</w:t>
        </w:r>
        <w:r w:rsidDel="00404CB3">
          <w:rPr>
            <w:vertAlign w:val="superscript"/>
          </w:rPr>
          <w:t>7</w:t>
        </w:r>
        <w:r w:rsidDel="00404CB3">
          <w:t>.</w:t>
        </w:r>
      </w:moveFrom>
    </w:p>
    <w:moveFromRangeEnd w:id="31"/>
    <w:p w14:paraId="0000000A" w14:textId="77777777" w:rsidR="00B33AC9" w:rsidRDefault="0074598C">
      <w:pPr>
        <w:rPr>
          <w:i/>
        </w:rPr>
      </w:pPr>
      <w:sdt>
        <w:sdtPr>
          <w:tag w:val="goog_rdk_0"/>
          <w:id w:val="-531729574"/>
        </w:sdtPr>
        <w:sdtEndPr/>
        <w:sdtContent/>
      </w:sdt>
      <w:r>
        <w:rPr>
          <w:i/>
        </w:rPr>
        <w:t xml:space="preserve">Pandemic Preparedness </w:t>
      </w:r>
    </w:p>
    <w:p w14:paraId="469186F4" w14:textId="275590E8" w:rsidR="001A3BF2" w:rsidRDefault="0074598C" w:rsidP="001A3BF2">
      <w:pPr>
        <w:jc w:val="both"/>
        <w:rPr>
          <w:moveTo w:id="33" w:author="Sooyoung Kim" w:date="2021-06-22T14:37:00Z"/>
        </w:rPr>
      </w:pPr>
      <w:r>
        <w:t xml:space="preserve">Prior to the COVID-19 pandemic, Oman has had experience with other infectious diseases, including HIV/AIDS, tuberculosis, </w:t>
      </w:r>
      <w:ins w:id="34" w:author="Sooyoung Kim" w:date="2021-06-22T14:21:00Z">
        <w:r w:rsidR="00404CB3">
          <w:t xml:space="preserve">and </w:t>
        </w:r>
      </w:ins>
      <w:r>
        <w:t>MERS-cov-2</w:t>
      </w:r>
      <w:del w:id="35" w:author="Sooyoung Kim" w:date="2021-06-22T14:21:00Z">
        <w:r w:rsidDel="00404CB3">
          <w:delText>, rabies, brucellosis, and parasitic diseases</w:delText>
        </w:r>
      </w:del>
      <w:r>
        <w:t>.</w:t>
      </w:r>
      <w:ins w:id="36" w:author="Sooyoung Kim" w:date="2021-06-22T14:20:00Z">
        <w:r w:rsidR="00404CB3">
          <w:t>[</w:t>
        </w:r>
        <w:commentRangeStart w:id="37"/>
        <w:r w:rsidR="00404CB3">
          <w:t>ref</w:t>
        </w:r>
        <w:commentRangeEnd w:id="37"/>
        <w:r w:rsidR="00404CB3">
          <w:rPr>
            <w:rStyle w:val="CommentReference"/>
          </w:rPr>
          <w:commentReference w:id="37"/>
        </w:r>
        <w:r w:rsidR="00404CB3">
          <w:t>]</w:t>
        </w:r>
      </w:ins>
      <w:r>
        <w:t xml:space="preserve"> However, becau</w:t>
      </w:r>
      <w:r>
        <w:t xml:space="preserve">se of the </w:t>
      </w:r>
      <w:ins w:id="38" w:author="Sooyoung Kim" w:date="2021-06-22T14:21:00Z">
        <w:r w:rsidR="00404CB3">
          <w:t xml:space="preserve">robust </w:t>
        </w:r>
      </w:ins>
      <w:r>
        <w:t>disease surveillance mechanisms in place, and effective immunization programs for vaccine-preventable diseases, there has been a significant decline in morbidity and mortality of these diseases since 1990</w:t>
      </w:r>
      <w:r>
        <w:rPr>
          <w:vertAlign w:val="superscript"/>
        </w:rPr>
        <w:t>1</w:t>
      </w:r>
      <w:r>
        <w:t xml:space="preserve">. </w:t>
      </w:r>
      <w:del w:id="39" w:author="Sooyoung Kim" w:date="2021-06-22T14:47:00Z">
        <w:r w:rsidDel="00252561">
          <w:delText>In general, Oman is considered a low-in</w:delText>
        </w:r>
        <w:r w:rsidDel="00252561">
          <w:delText>cidence country for many zoonotic diseases and hasn’t experienced an outbreak anywhere near the scale of COVID-19</w:delText>
        </w:r>
      </w:del>
      <w:ins w:id="40" w:author="Sooyoung Kim" w:date="2021-06-22T14:22:00Z">
        <w:r w:rsidR="00404CB3">
          <w:t xml:space="preserve">Their preparedness and response capacity before the COVID-19 pandemic </w:t>
        </w:r>
      </w:ins>
      <w:ins w:id="41" w:author="Sooyoung Kim" w:date="2021-06-22T14:23:00Z">
        <w:r w:rsidR="003A2AF5">
          <w:t xml:space="preserve">largely </w:t>
        </w:r>
      </w:ins>
      <w:ins w:id="42" w:author="Sooyoung Kim" w:date="2021-06-22T14:22:00Z">
        <w:r w:rsidR="00404CB3">
          <w:t xml:space="preserve">focused on </w:t>
        </w:r>
      </w:ins>
      <w:ins w:id="43" w:author="Sooyoung Kim" w:date="2021-06-22T14:23:00Z">
        <w:r w:rsidR="00404CB3">
          <w:t>eliminating the</w:t>
        </w:r>
      </w:ins>
      <w:ins w:id="44" w:author="Sooyoung Kim" w:date="2021-06-22T14:22:00Z">
        <w:r w:rsidR="00404CB3">
          <w:t xml:space="preserve"> ongoing </w:t>
        </w:r>
      </w:ins>
      <w:ins w:id="45" w:author="Sooyoung Kim" w:date="2021-06-22T14:23:00Z">
        <w:r w:rsidR="003A2AF5">
          <w:t>transmission</w:t>
        </w:r>
      </w:ins>
      <w:ins w:id="46" w:author="Sooyoung Kim" w:date="2021-06-22T14:22:00Z">
        <w:r w:rsidR="00404CB3">
          <w:t xml:space="preserve"> of </w:t>
        </w:r>
      </w:ins>
      <w:ins w:id="47" w:author="Sooyoung Kim" w:date="2021-06-22T14:23:00Z">
        <w:r w:rsidR="00404CB3">
          <w:t xml:space="preserve">HIV and TB, as well as to detect and contain sporadic outbreaks of </w:t>
        </w:r>
      </w:ins>
      <w:del w:id="48" w:author="Sooyoung Kim" w:date="2021-06-22T14:37:00Z">
        <w:r w:rsidDel="001A3BF2">
          <w:delText xml:space="preserve"> </w:delText>
        </w:r>
      </w:del>
      <w:ins w:id="49" w:author="Sooyoung Kim" w:date="2021-06-22T14:23:00Z">
        <w:r w:rsidR="003A2AF5">
          <w:t xml:space="preserve">MERS. </w:t>
        </w:r>
      </w:ins>
      <w:moveToRangeStart w:id="50" w:author="Sooyoung Kim" w:date="2021-06-22T14:37:00Z" w:name="move75265088"/>
      <w:moveTo w:id="51" w:author="Sooyoung Kim" w:date="2021-06-22T14:37:00Z">
        <w:r w:rsidR="001A3BF2">
          <w:t>The WHO’s 2017 International Health Regulations (IHR) joint external evaluation (JEE) found that Oman had a high level of capacity in almost every technical area</w:t>
        </w:r>
        <w:r w:rsidR="001A3BF2">
          <w:rPr>
            <w:vertAlign w:val="superscript"/>
          </w:rPr>
          <w:t>6</w:t>
        </w:r>
        <w:r w:rsidR="001A3BF2">
          <w:t>. The review found that Oman scored the highest for legislation and coordination of IHR activities but that there was a need to strengthen cross-sector cooperation</w:t>
        </w:r>
        <w:r w:rsidR="001A3BF2">
          <w:rPr>
            <w:vertAlign w:val="superscript"/>
          </w:rPr>
          <w:t>6</w:t>
        </w:r>
        <w:r w:rsidR="001A3BF2">
          <w:t xml:space="preserve">. As noted, Oman has been committed to disease surveillance and other disease-related preparedness and response plans for decades, which has undoubtedly played a part in developing the country’s response to COVID-19. </w:t>
        </w:r>
      </w:moveTo>
    </w:p>
    <w:moveToRangeEnd w:id="50"/>
    <w:p w14:paraId="292BC6F2" w14:textId="77777777" w:rsidR="001A3BF2" w:rsidRDefault="001A3BF2">
      <w:pPr>
        <w:jc w:val="both"/>
        <w:rPr>
          <w:ins w:id="52" w:author="Sooyoung Kim" w:date="2021-06-22T14:37:00Z"/>
        </w:rPr>
      </w:pPr>
    </w:p>
    <w:p w14:paraId="0000000B" w14:textId="78AD0698" w:rsidR="00B33AC9" w:rsidRDefault="0074598C">
      <w:pPr>
        <w:jc w:val="both"/>
      </w:pPr>
      <w:del w:id="53" w:author="Sooyoung Kim" w:date="2021-06-22T14:23:00Z">
        <w:r w:rsidDel="003A2AF5">
          <w:delText>so despite some experience with combating infectious disease, there has not been a comparable, recent event from which to apply any lessons le</w:delText>
        </w:r>
        <w:r w:rsidDel="003A2AF5">
          <w:delText>arned to the ongoing pandemic</w:delText>
        </w:r>
        <w:r w:rsidDel="003A2AF5">
          <w:rPr>
            <w:vertAlign w:val="superscript"/>
          </w:rPr>
          <w:delText>1</w:delText>
        </w:r>
        <w:r w:rsidDel="003A2AF5">
          <w:delText xml:space="preserve">. </w:delText>
        </w:r>
      </w:del>
      <w:ins w:id="54" w:author="Sooyoung Kim" w:date="2021-06-22T14:24:00Z">
        <w:r w:rsidR="003A2AF5">
          <w:t xml:space="preserve">Arabian </w:t>
        </w:r>
      </w:ins>
      <w:ins w:id="55" w:author="Sooyoung Kim" w:date="2021-06-22T14:37:00Z">
        <w:r w:rsidR="001A3BF2">
          <w:t>P</w:t>
        </w:r>
      </w:ins>
      <w:ins w:id="56" w:author="Sooyoung Kim" w:date="2021-06-22T14:24:00Z">
        <w:r w:rsidR="003A2AF5">
          <w:t>eninsula</w:t>
        </w:r>
      </w:ins>
      <w:ins w:id="57" w:author="Sooyoung Kim" w:date="2021-06-22T14:46:00Z">
        <w:r w:rsidR="00252561">
          <w:t xml:space="preserve"> </w:t>
        </w:r>
      </w:ins>
      <w:ins w:id="58" w:author="Sooyoung Kim" w:date="2021-06-22T14:47:00Z">
        <w:r w:rsidR="00252561">
          <w:t>is</w:t>
        </w:r>
      </w:ins>
      <w:ins w:id="59" w:author="Sooyoung Kim" w:date="2021-06-22T14:24:00Z">
        <w:r w:rsidR="003A2AF5">
          <w:t xml:space="preserve"> a region where MERS is endemic</w:t>
        </w:r>
      </w:ins>
      <w:ins w:id="60" w:author="Sooyoung Kim" w:date="2021-06-22T14:27:00Z">
        <w:r w:rsidR="003A2AF5">
          <w:t xml:space="preserve"> among the dromedary camels</w:t>
        </w:r>
      </w:ins>
      <w:ins w:id="61" w:author="Sooyoung Kim" w:date="2021-06-22T14:24:00Z">
        <w:r w:rsidR="003A2AF5">
          <w:t xml:space="preserve">. </w:t>
        </w:r>
      </w:ins>
      <w:ins w:id="62" w:author="Sooyoung Kim" w:date="2021-06-22T14:30:00Z">
        <w:r w:rsidR="003A2AF5">
          <w:t xml:space="preserve">Since its first detection of the human MERS infection in 2013, </w:t>
        </w:r>
      </w:ins>
      <w:ins w:id="63" w:author="Sooyoung Kim" w:date="2021-06-22T14:49:00Z">
        <w:r w:rsidR="00252561">
          <w:t>Oman established a national taskforce to implement multiple measures</w:t>
        </w:r>
      </w:ins>
      <w:ins w:id="64" w:author="Sooyoung Kim" w:date="2021-06-22T14:50:00Z">
        <w:r w:rsidR="00252561">
          <w:t xml:space="preserve"> to strengthen</w:t>
        </w:r>
      </w:ins>
      <w:ins w:id="65" w:author="Sooyoung Kim" w:date="2021-06-22T14:49:00Z">
        <w:r w:rsidR="00252561">
          <w:t xml:space="preserve"> the country’s preparedness on MERS outbreaks.</w:t>
        </w:r>
      </w:ins>
      <w:commentRangeStart w:id="66"/>
      <w:ins w:id="67" w:author="Sooyoung Kim" w:date="2021-06-22T14:50:00Z">
        <w:r w:rsidR="00252561">
          <w:t>[ref]</w:t>
        </w:r>
        <w:commentRangeEnd w:id="66"/>
        <w:r w:rsidR="00252561">
          <w:rPr>
            <w:rStyle w:val="CommentReference"/>
          </w:rPr>
          <w:commentReference w:id="66"/>
        </w:r>
      </w:ins>
      <w:ins w:id="68" w:author="Sooyoung Kim" w:date="2021-06-22T14:49:00Z">
        <w:r w:rsidR="00252561">
          <w:t xml:space="preserve"> </w:t>
        </w:r>
      </w:ins>
      <w:ins w:id="69" w:author="Sooyoung Kim" w:date="2021-06-22T14:50:00Z">
        <w:r w:rsidR="00252561">
          <w:t xml:space="preserve">As a result, </w:t>
        </w:r>
      </w:ins>
      <w:ins w:id="70" w:author="Sooyoung Kim" w:date="2021-06-22T14:30:00Z">
        <w:r w:rsidR="003A2AF5">
          <w:t xml:space="preserve">Oman </w:t>
        </w:r>
        <w:r w:rsidR="003A2AF5">
          <w:t xml:space="preserve">reported a total of </w:t>
        </w:r>
      </w:ins>
      <w:ins w:id="71" w:author="Sooyoung Kim" w:date="2021-06-22T14:32:00Z">
        <w:r w:rsidR="003A2AF5">
          <w:t>32 confirmed cases</w:t>
        </w:r>
      </w:ins>
      <w:ins w:id="72" w:author="Sooyoung Kim" w:date="2021-06-22T14:33:00Z">
        <w:r w:rsidR="003A2AF5">
          <w:t xml:space="preserve">, </w:t>
        </w:r>
      </w:ins>
      <w:ins w:id="73" w:author="Sooyoung Kim" w:date="2021-06-22T14:38:00Z">
        <w:r w:rsidR="001A3BF2">
          <w:t xml:space="preserve">a </w:t>
        </w:r>
      </w:ins>
      <w:ins w:id="74" w:author="Sooyoung Kim" w:date="2021-06-22T14:34:00Z">
        <w:r w:rsidR="003A2AF5">
          <w:t>much lower number than the neighboring Saudi Arabia or United Arab Emirates</w:t>
        </w:r>
      </w:ins>
      <w:ins w:id="75" w:author="Sooyoung Kim" w:date="2021-06-22T14:32:00Z">
        <w:r w:rsidR="003A2AF5">
          <w:t>.</w:t>
        </w:r>
        <w:commentRangeStart w:id="76"/>
        <w:r w:rsidR="003A2AF5">
          <w:t>[</w:t>
        </w:r>
        <w:commentRangeStart w:id="77"/>
        <w:r w:rsidR="003A2AF5">
          <w:t>ref</w:t>
        </w:r>
      </w:ins>
      <w:commentRangeEnd w:id="77"/>
      <w:ins w:id="78" w:author="Sooyoung Kim" w:date="2021-06-22T14:34:00Z">
        <w:r w:rsidR="003A2AF5">
          <w:rPr>
            <w:rStyle w:val="CommentReference"/>
          </w:rPr>
          <w:commentReference w:id="77"/>
        </w:r>
      </w:ins>
      <w:ins w:id="79" w:author="Sooyoung Kim" w:date="2021-06-22T14:32:00Z">
        <w:r w:rsidR="003A2AF5">
          <w:t>]</w:t>
        </w:r>
        <w:commentRangeEnd w:id="76"/>
        <w:r w:rsidR="003A2AF5">
          <w:rPr>
            <w:rStyle w:val="CommentReference"/>
          </w:rPr>
          <w:commentReference w:id="76"/>
        </w:r>
        <w:r w:rsidR="003A2AF5">
          <w:t xml:space="preserve"> </w:t>
        </w:r>
      </w:ins>
      <w:ins w:id="80" w:author="Sooyoung Kim" w:date="2021-06-22T14:41:00Z">
        <w:r w:rsidR="001A3BF2">
          <w:t>Unlike forementioned two countries bordering Oman, who reported the outbreaks of MERS in 2020</w:t>
        </w:r>
      </w:ins>
      <w:ins w:id="81" w:author="Sooyoung Kim" w:date="2021-06-22T14:42:00Z">
        <w:r w:rsidR="001A3BF2">
          <w:t xml:space="preserve"> – 2021[</w:t>
        </w:r>
        <w:commentRangeStart w:id="82"/>
        <w:r w:rsidR="001A3BF2">
          <w:t>ref</w:t>
        </w:r>
        <w:commentRangeEnd w:id="82"/>
        <w:r w:rsidR="001A3BF2">
          <w:rPr>
            <w:rStyle w:val="CommentReference"/>
          </w:rPr>
          <w:commentReference w:id="82"/>
        </w:r>
        <w:r w:rsidR="001A3BF2">
          <w:t xml:space="preserve">], </w:t>
        </w:r>
      </w:ins>
      <w:ins w:id="83" w:author="Sooyoung Kim" w:date="2021-06-22T14:24:00Z">
        <w:r w:rsidR="003A2AF5">
          <w:t>Oman’s last</w:t>
        </w:r>
      </w:ins>
      <w:ins w:id="84" w:author="Sooyoung Kim" w:date="2021-06-22T14:27:00Z">
        <w:r w:rsidR="003A2AF5">
          <w:t xml:space="preserve"> MERS outbreak</w:t>
        </w:r>
      </w:ins>
      <w:ins w:id="85" w:author="Sooyoung Kim" w:date="2021-06-22T14:24:00Z">
        <w:r w:rsidR="003A2AF5">
          <w:t xml:space="preserve"> w</w:t>
        </w:r>
      </w:ins>
      <w:ins w:id="86" w:author="Sooyoung Kim" w:date="2021-06-22T14:27:00Z">
        <w:r w:rsidR="003A2AF5">
          <w:t>as</w:t>
        </w:r>
      </w:ins>
      <w:ins w:id="87" w:author="Sooyoung Kim" w:date="2021-06-22T14:24:00Z">
        <w:r w:rsidR="003A2AF5">
          <w:t xml:space="preserve"> reported in March 2019</w:t>
        </w:r>
      </w:ins>
      <w:ins w:id="88" w:author="Sooyoung Kim" w:date="2021-06-22T14:27:00Z">
        <w:r w:rsidR="003A2AF5">
          <w:t>, with 21 confirmed cases across 2 governorates</w:t>
        </w:r>
      </w:ins>
      <w:ins w:id="89" w:author="Sooyoung Kim" w:date="2021-06-22T14:24:00Z">
        <w:r w:rsidR="003A2AF5">
          <w:t>.</w:t>
        </w:r>
      </w:ins>
      <w:commentRangeStart w:id="90"/>
      <w:ins w:id="91" w:author="Sooyoung Kim" w:date="2021-06-22T14:32:00Z">
        <w:r w:rsidR="003A2AF5">
          <w:t>[ref]</w:t>
        </w:r>
        <w:commentRangeEnd w:id="90"/>
        <w:r w:rsidR="003A2AF5">
          <w:rPr>
            <w:rStyle w:val="CommentReference"/>
          </w:rPr>
          <w:commentReference w:id="90"/>
        </w:r>
      </w:ins>
      <w:ins w:id="92" w:author="Sooyoung Kim" w:date="2021-06-22T14:24:00Z">
        <w:r w:rsidR="003A2AF5">
          <w:t xml:space="preserve"> </w:t>
        </w:r>
      </w:ins>
      <w:ins w:id="93" w:author="Sooyoung Kim" w:date="2021-06-22T14:29:00Z">
        <w:r w:rsidR="003A2AF5">
          <w:t xml:space="preserve">After the detection of </w:t>
        </w:r>
      </w:ins>
      <w:ins w:id="94" w:author="Sooyoung Kim" w:date="2021-06-22T14:38:00Z">
        <w:r w:rsidR="001A3BF2">
          <w:t xml:space="preserve">the </w:t>
        </w:r>
      </w:ins>
      <w:ins w:id="95" w:author="Sooyoung Kim" w:date="2021-06-22T14:29:00Z">
        <w:r w:rsidR="003A2AF5">
          <w:t>first 13 cases, active surveillance and contact tracing activities</w:t>
        </w:r>
      </w:ins>
      <w:ins w:id="96" w:author="Sooyoung Kim" w:date="2021-06-22T14:53:00Z">
        <w:r w:rsidR="00252561">
          <w:t>, followed by laboratory testing,</w:t>
        </w:r>
      </w:ins>
      <w:ins w:id="97" w:author="Sooyoung Kim" w:date="2021-06-22T14:29:00Z">
        <w:r w:rsidR="003A2AF5">
          <w:t xml:space="preserve"> </w:t>
        </w:r>
      </w:ins>
      <w:ins w:id="98" w:author="Sooyoung Kim" w:date="2021-06-22T14:38:00Z">
        <w:r w:rsidR="001A3BF2">
          <w:t xml:space="preserve">were robustly implemented and </w:t>
        </w:r>
      </w:ins>
      <w:ins w:id="99" w:author="Sooyoung Kim" w:date="2021-06-22T14:29:00Z">
        <w:r w:rsidR="003A2AF5">
          <w:t>identified 8 additional cases, which were not epidemiologically linked to the previously detected cases.</w:t>
        </w:r>
      </w:ins>
      <w:commentRangeStart w:id="100"/>
      <w:ins w:id="101" w:author="Sooyoung Kim" w:date="2021-06-22T14:32:00Z">
        <w:r w:rsidR="003A2AF5">
          <w:t>[ref]</w:t>
        </w:r>
        <w:commentRangeEnd w:id="100"/>
        <w:r w:rsidR="003A2AF5">
          <w:rPr>
            <w:rStyle w:val="CommentReference"/>
          </w:rPr>
          <w:commentReference w:id="100"/>
        </w:r>
      </w:ins>
      <w:ins w:id="102" w:author="Sooyoung Kim" w:date="2021-06-22T14:29:00Z">
        <w:r w:rsidR="003A2AF5">
          <w:t xml:space="preserve"> </w:t>
        </w:r>
      </w:ins>
      <w:ins w:id="103" w:author="Sooyoung Kim" w:date="2021-06-22T14:43:00Z">
        <w:r w:rsidR="00F37997">
          <w:t xml:space="preserve">Only </w:t>
        </w:r>
      </w:ins>
      <w:ins w:id="104" w:author="Sooyoung Kim" w:date="2021-06-22T14:37:00Z">
        <w:r w:rsidR="001A3BF2">
          <w:t>3</w:t>
        </w:r>
      </w:ins>
      <w:ins w:id="105" w:author="Sooyoung Kim" w:date="2021-06-22T14:35:00Z">
        <w:r w:rsidR="001A3BF2">
          <w:t xml:space="preserve"> confirmed cases were identified as healthcare workers who acquired the disease through nosocomial infection</w:t>
        </w:r>
      </w:ins>
      <w:ins w:id="106" w:author="Sooyoung Kim" w:date="2021-06-22T14:38:00Z">
        <w:r w:rsidR="001A3BF2">
          <w:t>, all in 2019</w:t>
        </w:r>
      </w:ins>
      <w:ins w:id="107" w:author="Sooyoung Kim" w:date="2021-06-22T14:35:00Z">
        <w:r w:rsidR="001A3BF2">
          <w:t>.</w:t>
        </w:r>
      </w:ins>
      <w:commentRangeStart w:id="108"/>
      <w:ins w:id="109" w:author="Sooyoung Kim" w:date="2021-06-22T14:36:00Z">
        <w:r w:rsidR="001A3BF2">
          <w:t>[ref]</w:t>
        </w:r>
        <w:commentRangeEnd w:id="108"/>
        <w:r w:rsidR="001A3BF2">
          <w:rPr>
            <w:rStyle w:val="CommentReference"/>
          </w:rPr>
          <w:commentReference w:id="108"/>
        </w:r>
      </w:ins>
      <w:ins w:id="110" w:author="Sooyoung Kim" w:date="2021-06-22T14:35:00Z">
        <w:r w:rsidR="001A3BF2">
          <w:t xml:space="preserve"> Oman’s </w:t>
        </w:r>
      </w:ins>
      <w:ins w:id="111" w:author="Sooyoung Kim" w:date="2021-06-22T14:36:00Z">
        <w:r w:rsidR="001A3BF2">
          <w:t>infection prevention and control (IPC) measures</w:t>
        </w:r>
      </w:ins>
      <w:ins w:id="112" w:author="Sooyoung Kim" w:date="2021-06-22T14:39:00Z">
        <w:r w:rsidR="001A3BF2">
          <w:t>, since then,</w:t>
        </w:r>
      </w:ins>
      <w:ins w:id="113" w:author="Sooyoung Kim" w:date="2021-06-22T14:36:00Z">
        <w:r w:rsidR="001A3BF2">
          <w:t xml:space="preserve"> was further reinforced. </w:t>
        </w:r>
      </w:ins>
      <w:ins w:id="114" w:author="Sooyoung Kim" w:date="2021-06-22T14:52:00Z">
        <w:r w:rsidR="00252561">
          <w:t>Oman’s epidemiological situation with MERS illustrate</w:t>
        </w:r>
        <w:r w:rsidR="00252561">
          <w:t>s</w:t>
        </w:r>
        <w:r w:rsidR="00252561">
          <w:t xml:space="preserve"> the country’s strength in responding to infectious disease outbreaks</w:t>
        </w:r>
        <w:r w:rsidR="00252561">
          <w:t xml:space="preserve"> and their commitment to bolster the response capacity.</w:t>
        </w:r>
      </w:ins>
    </w:p>
    <w:p w14:paraId="0000000C" w14:textId="77777777" w:rsidR="00B33AC9" w:rsidRDefault="00B33AC9"/>
    <w:p w14:paraId="0000000D" w14:textId="41286AAF" w:rsidR="00B33AC9" w:rsidDel="001A3BF2" w:rsidRDefault="0074598C">
      <w:pPr>
        <w:jc w:val="both"/>
        <w:rPr>
          <w:moveFrom w:id="115" w:author="Sooyoung Kim" w:date="2021-06-22T14:37:00Z"/>
        </w:rPr>
      </w:pPr>
      <w:moveFromRangeStart w:id="116" w:author="Sooyoung Kim" w:date="2021-06-22T14:37:00Z" w:name="move75265088"/>
      <w:moveFrom w:id="117" w:author="Sooyoung Kim" w:date="2021-06-22T14:37:00Z">
        <w:r w:rsidDel="001A3BF2">
          <w:t>The WHO’s 2017 International Health Regulations (IHR) joint external evaluation (JEE) found that Oman had a high level of capacity in almost every technical area</w:t>
        </w:r>
        <w:r w:rsidDel="001A3BF2">
          <w:rPr>
            <w:vertAlign w:val="superscript"/>
          </w:rPr>
          <w:t>6</w:t>
        </w:r>
        <w:r w:rsidDel="001A3BF2">
          <w:t>. The review found that Oman scored the highest for legislat</w:t>
        </w:r>
        <w:r w:rsidDel="001A3BF2">
          <w:t>ion and coordination of IHR activities but that there was a need to strengthen cross-sector cooperation</w:t>
        </w:r>
        <w:r w:rsidDel="001A3BF2">
          <w:rPr>
            <w:vertAlign w:val="superscript"/>
          </w:rPr>
          <w:t>6</w:t>
        </w:r>
        <w:r w:rsidDel="001A3BF2">
          <w:t>. As noted, Oman has been committed to disease surveillance and other disease-related preparedness and response plans for decades, which has undoubtedly</w:t>
        </w:r>
        <w:r w:rsidDel="001A3BF2">
          <w:t xml:space="preserve"> played a part in developing the country’s response to COVID-19. </w:t>
        </w:r>
      </w:moveFrom>
    </w:p>
    <w:moveFromRangeEnd w:id="116"/>
    <w:p w14:paraId="0000000E" w14:textId="77777777" w:rsidR="00B33AC9" w:rsidRDefault="00B33AC9">
      <w:pPr>
        <w:rPr>
          <w:i/>
        </w:rPr>
      </w:pPr>
    </w:p>
    <w:p w14:paraId="0000000F" w14:textId="558E5E47" w:rsidR="00B33AC9" w:rsidRDefault="0074598C">
      <w:pPr>
        <w:rPr>
          <w:ins w:id="118" w:author="Sooyoung Kim" w:date="2021-06-22T16:32:00Z"/>
          <w:i/>
        </w:rPr>
      </w:pPr>
      <w:r>
        <w:rPr>
          <w:i/>
        </w:rPr>
        <w:t>Response to COVID-19</w:t>
      </w:r>
    </w:p>
    <w:p w14:paraId="51C3A38E" w14:textId="59666FA7" w:rsidR="00136525" w:rsidRDefault="00136525">
      <w:ins w:id="119" w:author="Sooyoung Kim" w:date="2021-06-22T16:32:00Z">
        <w:r>
          <w:rPr>
            <w:i/>
            <w:noProof/>
          </w:rPr>
          <w:lastRenderedPageBreak/>
          <w:drawing>
            <wp:inline distT="114300" distB="114300" distL="114300" distR="114300" wp14:anchorId="49D6372E" wp14:editId="3A0FAD90">
              <wp:extent cx="5731200" cy="3327400"/>
              <wp:effectExtent l="0" t="0" r="0" b="0"/>
              <wp:docPr id="16"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0.png" descr="Chart, line chart&#10;&#10;Description automatically generated"/>
                      <pic:cNvPicPr preferRelativeResize="0"/>
                    </pic:nvPicPr>
                    <pic:blipFill>
                      <a:blip r:embed="rId12"/>
                      <a:srcRect/>
                      <a:stretch>
                        <a:fillRect/>
                      </a:stretch>
                    </pic:blipFill>
                    <pic:spPr>
                      <a:xfrm>
                        <a:off x="0" y="0"/>
                        <a:ext cx="5731200" cy="3327400"/>
                      </a:xfrm>
                      <a:prstGeom prst="rect">
                        <a:avLst/>
                      </a:prstGeom>
                      <a:ln/>
                    </pic:spPr>
                  </pic:pic>
                </a:graphicData>
              </a:graphic>
            </wp:inline>
          </w:drawing>
        </w:r>
      </w:ins>
    </w:p>
    <w:p w14:paraId="00000010" w14:textId="233A6871" w:rsidR="00B33AC9" w:rsidRDefault="0074598C">
      <w:pPr>
        <w:jc w:val="both"/>
      </w:pPr>
      <w:sdt>
        <w:sdtPr>
          <w:tag w:val="goog_rdk_1"/>
          <w:id w:val="1800809297"/>
        </w:sdtPr>
        <w:sdtEndPr/>
        <w:sdtContent/>
      </w:sdt>
      <w:ins w:id="120" w:author="Sooyoung Kim" w:date="2021-06-22T15:00:00Z">
        <w:r w:rsidR="00252561">
          <w:t>Oman’s first two cases were reported on February 24, 2020, both with a recent travel history to Iran</w:t>
        </w:r>
      </w:ins>
      <w:ins w:id="121" w:author="Sooyoung Kim" w:date="2021-06-22T15:02:00Z">
        <w:r w:rsidR="00BA1691">
          <w:t>.</w:t>
        </w:r>
        <w:commentRangeStart w:id="122"/>
        <w:r w:rsidR="00BA1691">
          <w:t>[ref]</w:t>
        </w:r>
        <w:commentRangeEnd w:id="122"/>
        <w:r w:rsidR="00BA1691">
          <w:rPr>
            <w:rStyle w:val="CommentReference"/>
          </w:rPr>
          <w:commentReference w:id="122"/>
        </w:r>
        <w:r w:rsidR="00BA1691">
          <w:t xml:space="preserve"> Upon detection, the government released immediate statement which included the </w:t>
        </w:r>
      </w:ins>
      <w:ins w:id="123" w:author="Sooyoung Kim" w:date="2021-06-22T15:03:00Z">
        <w:r w:rsidR="00BA1691">
          <w:t>recommendation for all travelers from high-incidence countries to quarantine.</w:t>
        </w:r>
        <w:commentRangeStart w:id="124"/>
        <w:r w:rsidR="00BA1691">
          <w:t>[ref]</w:t>
        </w:r>
        <w:commentRangeEnd w:id="124"/>
        <w:r w:rsidR="00BA1691">
          <w:rPr>
            <w:rStyle w:val="CommentReference"/>
          </w:rPr>
          <w:commentReference w:id="124"/>
        </w:r>
        <w:r w:rsidR="00BA1691">
          <w:t xml:space="preserve"> </w:t>
        </w:r>
      </w:ins>
      <w:r>
        <w:t>Oman</w:t>
      </w:r>
      <w:ins w:id="125" w:author="Sooyoung Kim" w:date="2021-06-22T15:07:00Z">
        <w:r w:rsidR="00BA1691">
          <w:t>, similar to other Gulf countries,</w:t>
        </w:r>
      </w:ins>
      <w:r>
        <w:t xml:space="preserve"> took early action</w:t>
      </w:r>
      <w:ins w:id="126" w:author="Sooyoung Kim" w:date="2021-06-22T15:03:00Z">
        <w:r w:rsidR="00BA1691">
          <w:t>s</w:t>
        </w:r>
      </w:ins>
      <w:r>
        <w:t xml:space="preserve"> to mitigate the impact of COVID-19, including barring entry of travelers coming from high-incidence countries (e.g., China, South Korea, Italy, and Iran) </w:t>
      </w:r>
      <w:ins w:id="127" w:author="Sooyoung Kim" w:date="2021-06-22T15:07:00Z">
        <w:r w:rsidR="00BA1691">
          <w:t>in March 2020</w:t>
        </w:r>
      </w:ins>
      <w:del w:id="128" w:author="Sooyoung Kim" w:date="2021-06-22T15:32:00Z">
        <w:r w:rsidDel="003910EE">
          <w:delText xml:space="preserve">and </w:delText>
        </w:r>
      </w:del>
      <w:del w:id="129" w:author="Sooyoung Kim" w:date="2021-06-22T15:07:00Z">
        <w:r w:rsidDel="00BA1691">
          <w:delText xml:space="preserve">by March 10, 2020, Sultan Haitham bin Tariq Al-Said </w:delText>
        </w:r>
      </w:del>
      <w:del w:id="130" w:author="Sooyoung Kim" w:date="2021-06-22T15:32:00Z">
        <w:r w:rsidDel="003910EE">
          <w:delText>established a multisect</w:delText>
        </w:r>
        <w:r w:rsidDel="003910EE">
          <w:delText>oral supreme committee which was charged with implementing necessary measures to reduce disease transmission</w:delText>
        </w:r>
        <w:r w:rsidDel="003910EE">
          <w:rPr>
            <w:vertAlign w:val="superscript"/>
          </w:rPr>
          <w:delText>13</w:delText>
        </w:r>
        <w:r w:rsidDel="003910EE">
          <w:delText>. The committee was led by the Minister of Interior Affairs and had representation from key leadership of the MOH</w:delText>
        </w:r>
      </w:del>
      <w:r>
        <w:t xml:space="preserve">. </w:t>
      </w:r>
      <w:proofErr w:type="gramStart"/>
      <w:ins w:id="131" w:author="Sooyoung Kim" w:date="2021-06-22T15:10:00Z">
        <w:r w:rsidR="00BA1691">
          <w:t>A number of</w:t>
        </w:r>
        <w:proofErr w:type="gramEnd"/>
        <w:r w:rsidR="00BA1691">
          <w:t xml:space="preserve"> measures including heavily </w:t>
        </w:r>
      </w:ins>
      <w:ins w:id="132" w:author="Sooyoung Kim" w:date="2021-06-22T15:11:00Z">
        <w:r w:rsidR="00BA1691">
          <w:t xml:space="preserve">enforced night-time curfews, prohibition of mass gatherings, requiring </w:t>
        </w:r>
        <w:proofErr w:type="spellStart"/>
        <w:r w:rsidR="00BA1691">
          <w:t xml:space="preserve">masks </w:t>
        </w:r>
        <w:proofErr w:type="spellEnd"/>
        <w:r w:rsidR="00BA1691">
          <w:t xml:space="preserve">in all public venues, screening and quarantine of all incoming travelers have been implemented since as early as March 2020. However, </w:t>
        </w:r>
      </w:ins>
      <w:ins w:id="133" w:author="Sooyoung Kim" w:date="2021-06-22T15:08:00Z">
        <w:r w:rsidR="00BA1691">
          <w:t xml:space="preserve">Lockdowns and </w:t>
        </w:r>
      </w:ins>
      <w:ins w:id="134" w:author="Sooyoung Kim" w:date="2021-06-22T15:09:00Z">
        <w:r w:rsidR="00BA1691">
          <w:t>restrictions on travel and gathering has been periodically lifted in effort to keep the economy afloat, which may have led to more transmission.</w:t>
        </w:r>
      </w:ins>
    </w:p>
    <w:p w14:paraId="00000011" w14:textId="046E667C" w:rsidR="00B33AC9" w:rsidDel="001D7BE3" w:rsidRDefault="00B33AC9">
      <w:pPr>
        <w:jc w:val="both"/>
        <w:rPr>
          <w:del w:id="135" w:author="Sooyoung Kim" w:date="2021-06-22T15:11:00Z"/>
        </w:rPr>
      </w:pPr>
    </w:p>
    <w:p w14:paraId="00000012" w14:textId="60F055D5" w:rsidR="00B33AC9" w:rsidDel="001D7BE3" w:rsidRDefault="0074598C">
      <w:pPr>
        <w:jc w:val="both"/>
        <w:rPr>
          <w:del w:id="136" w:author="Sooyoung Kim" w:date="2021-06-22T15:11:00Z"/>
        </w:rPr>
      </w:pPr>
      <w:del w:id="137" w:author="Sooyoung Kim" w:date="2021-06-22T15:11:00Z">
        <w:r w:rsidDel="001D7BE3">
          <w:delText>The government has impleme</w:delText>
        </w:r>
        <w:r w:rsidDel="001D7BE3">
          <w:delText>nted a number of measures to slow the spread of the virus, including heavily enforced night-time curfews, prohibition of public gatherings, requiring masks in all public venues and public transportation and screening of all incoming passengers as well as m</w:delText>
        </w:r>
        <w:r w:rsidDel="001D7BE3">
          <w:delText>andatory 14 day quarantine</w:delText>
        </w:r>
        <w:r w:rsidDel="001D7BE3">
          <w:rPr>
            <w:vertAlign w:val="superscript"/>
          </w:rPr>
          <w:delText>14</w:delText>
        </w:r>
        <w:r w:rsidDel="001D7BE3">
          <w:delText>. Lockdowns were implemented on and off since March 2020 depending on the number of cases. These lockdowns were initiated and enforced in March, again in October 2020, again January 2021, and most recently in April 2021 as cases</w:delText>
        </w:r>
        <w:r w:rsidDel="001D7BE3">
          <w:delText xml:space="preserve"> have surged. These periods of lockdown included heavily enforced night time curfews, closing schools, banning all international flights and tourist visas, restricting gatherings (including religious ceremonies during Ramadan)  and reducing capacity or clo</w:delText>
        </w:r>
        <w:r w:rsidDel="001D7BE3">
          <w:delText>sing workplaces</w:delText>
        </w:r>
        <w:r w:rsidDel="001D7BE3">
          <w:rPr>
            <w:vertAlign w:val="superscript"/>
          </w:rPr>
          <w:delText>15</w:delText>
        </w:r>
        <w:r w:rsidDel="001D7BE3">
          <w:delText xml:space="preserve"> </w:delText>
        </w:r>
        <w:r w:rsidDel="001D7BE3">
          <w:rPr>
            <w:vertAlign w:val="superscript"/>
          </w:rPr>
          <w:delText>16</w:delText>
        </w:r>
        <w:r w:rsidDel="001D7BE3">
          <w:delText xml:space="preserve">. Oman periodically lifted these restrictions in an effort to keep the economy afloat, which may have ultimately led to more transmission. </w:delText>
        </w:r>
      </w:del>
    </w:p>
    <w:p w14:paraId="00000013" w14:textId="77777777" w:rsidR="00B33AC9" w:rsidRDefault="00B33AC9" w:rsidP="001D7BE3">
      <w:pPr>
        <w:jc w:val="both"/>
        <w:pPrChange w:id="138" w:author="Sooyoung Kim" w:date="2021-06-22T15:11:00Z">
          <w:pPr/>
        </w:pPrChange>
      </w:pPr>
    </w:p>
    <w:p w14:paraId="204770F9" w14:textId="77777777" w:rsidR="00AD48BC" w:rsidRDefault="003910EE">
      <w:pPr>
        <w:jc w:val="both"/>
        <w:rPr>
          <w:ins w:id="139" w:author="Sooyoung Kim" w:date="2021-06-22T15:43:00Z"/>
        </w:rPr>
      </w:pPr>
      <w:ins w:id="140" w:author="Sooyoung Kim" w:date="2021-06-22T15:31:00Z">
        <w:r>
          <w:t xml:space="preserve">The agile response </w:t>
        </w:r>
        <w:r>
          <w:t xml:space="preserve">in the early phase </w:t>
        </w:r>
        <w:r>
          <w:t xml:space="preserve">was possible due to the country’s proactive activation of </w:t>
        </w:r>
      </w:ins>
      <w:ins w:id="141" w:author="Sooyoung Kim" w:date="2021-06-22T15:36:00Z">
        <w:r>
          <w:t xml:space="preserve">the </w:t>
        </w:r>
      </w:ins>
      <w:ins w:id="142" w:author="Sooyoung Kim" w:date="2021-06-22T15:31:00Z">
        <w:r>
          <w:t>emergency taskforce in January 2020</w:t>
        </w:r>
      </w:ins>
      <w:ins w:id="143" w:author="Sooyoung Kim" w:date="2021-06-22T15:34:00Z">
        <w:r>
          <w:t xml:space="preserve">, </w:t>
        </w:r>
      </w:ins>
      <w:ins w:id="144" w:author="Sooyoung Kim" w:date="2021-06-22T15:36:00Z">
        <w:r>
          <w:t>even before the detection of the first case</w:t>
        </w:r>
      </w:ins>
      <w:ins w:id="145" w:author="Sooyoung Kim" w:date="2021-06-22T15:37:00Z">
        <w:r>
          <w:t xml:space="preserve">s, </w:t>
        </w:r>
      </w:ins>
      <w:ins w:id="146" w:author="Sooyoung Kim" w:date="2021-06-22T15:34:00Z">
        <w:r>
          <w:t xml:space="preserve">based on </w:t>
        </w:r>
      </w:ins>
      <w:ins w:id="147" w:author="Sooyoung Kim" w:date="2021-06-22T15:35:00Z">
        <w:r>
          <w:t xml:space="preserve">their previous experience and lessons learned from </w:t>
        </w:r>
        <w:proofErr w:type="gramStart"/>
        <w:r>
          <w:t>MERS</w:t>
        </w:r>
      </w:ins>
      <w:ins w:id="148" w:author="Sooyoung Kim" w:date="2021-06-22T15:31:00Z">
        <w:r>
          <w:t>.</w:t>
        </w:r>
        <w:commentRangeStart w:id="149"/>
        <w:r>
          <w:t>[</w:t>
        </w:r>
        <w:proofErr w:type="gramEnd"/>
        <w:r>
          <w:t>ref]</w:t>
        </w:r>
        <w:commentRangeEnd w:id="149"/>
        <w:r>
          <w:rPr>
            <w:rStyle w:val="CommentReference"/>
          </w:rPr>
          <w:commentReference w:id="149"/>
        </w:r>
        <w:r>
          <w:t xml:space="preserve"> </w:t>
        </w:r>
      </w:ins>
      <w:ins w:id="150" w:author="Sooyoung Kim" w:date="2021-06-22T15:32:00Z">
        <w:r>
          <w:t xml:space="preserve">This was followed by an </w:t>
        </w:r>
        <w:r>
          <w:t>establish</w:t>
        </w:r>
        <w:r>
          <w:t xml:space="preserve">ment of </w:t>
        </w:r>
        <w:r>
          <w:t xml:space="preserve">a multisectoral supreme committee </w:t>
        </w:r>
        <w:r>
          <w:t xml:space="preserve">in March 2020, </w:t>
        </w:r>
      </w:ins>
      <w:ins w:id="151" w:author="Sooyoung Kim" w:date="2021-06-22T15:37:00Z">
        <w:r>
          <w:t xml:space="preserve">immediately after the detection of first cases, </w:t>
        </w:r>
      </w:ins>
      <w:ins w:id="152" w:author="Sooyoung Kim" w:date="2021-06-22T15:32:00Z">
        <w:r>
          <w:t>which was charged with implementing necessary measures to reduce disease transmission</w:t>
        </w:r>
        <w:r>
          <w:rPr>
            <w:vertAlign w:val="superscript"/>
          </w:rPr>
          <w:t>13</w:t>
        </w:r>
        <w:r>
          <w:t>. The committee was led by the Minister of Interior Affairs and had representation from key leadership of the MOH</w:t>
        </w:r>
        <w:r>
          <w:t xml:space="preserve">. </w:t>
        </w:r>
      </w:ins>
    </w:p>
    <w:p w14:paraId="0FE4FA5E" w14:textId="77777777" w:rsidR="00AD48BC" w:rsidRDefault="00AD48BC">
      <w:pPr>
        <w:jc w:val="both"/>
        <w:rPr>
          <w:ins w:id="153" w:author="Sooyoung Kim" w:date="2021-06-22T15:43:00Z"/>
        </w:rPr>
      </w:pPr>
    </w:p>
    <w:p w14:paraId="00000014" w14:textId="4CAD5F67" w:rsidR="00B33AC9" w:rsidRDefault="001D7BE3">
      <w:pPr>
        <w:jc w:val="both"/>
      </w:pPr>
      <w:ins w:id="154" w:author="Sooyoung Kim" w:date="2021-06-22T15:12:00Z">
        <w:r>
          <w:t>Oman’s robust and accessible health system has undoubtedly been critical in the country’s response to COVID-19</w:t>
        </w:r>
        <w:r>
          <w:t xml:space="preserve">. </w:t>
        </w:r>
      </w:ins>
      <w:r w:rsidR="0074598C">
        <w:t>Oman</w:t>
      </w:r>
      <w:ins w:id="155" w:author="Sooyoung Kim" w:date="2021-06-22T15:43:00Z">
        <w:r w:rsidR="00AD48BC">
          <w:t xml:space="preserve">’s national committee strategically focused on </w:t>
        </w:r>
      </w:ins>
      <w:ins w:id="156" w:author="Sooyoung Kim" w:date="2021-06-22T15:44:00Z">
        <w:r w:rsidR="00AD48BC">
          <w:t>supporting existing primary health care facilities in the early pandemics</w:t>
        </w:r>
        <w:commentRangeStart w:id="157"/>
        <w:r w:rsidR="00AD48BC">
          <w:t>[ref]</w:t>
        </w:r>
        <w:commentRangeEnd w:id="157"/>
        <w:r w:rsidR="00AD48BC">
          <w:rPr>
            <w:rStyle w:val="CommentReference"/>
          </w:rPr>
          <w:commentReference w:id="157"/>
        </w:r>
        <w:r w:rsidR="00AD48BC">
          <w:t xml:space="preserve"> and</w:t>
        </w:r>
      </w:ins>
      <w:r w:rsidR="0074598C">
        <w:t xml:space="preserve"> has demonstrated its continued commitment to universal health coverage by taking swift act</w:t>
      </w:r>
      <w:r w:rsidR="0074598C">
        <w:t>ion to increase hospital capacity, including the number of dedicated ICU beds, and mobilizing the health workforce to be able to address the needs of the entire population. The Government provided diagnostic and treatment coverage free of charge to both Om</w:t>
      </w:r>
      <w:r w:rsidR="0074598C">
        <w:t>ani citizens and the large expatriate community</w:t>
      </w:r>
      <w:r w:rsidR="0074598C">
        <w:rPr>
          <w:vertAlign w:val="superscript"/>
        </w:rPr>
        <w:t>5</w:t>
      </w:r>
      <w:r w:rsidR="0074598C">
        <w:t>.</w:t>
      </w:r>
      <w:ins w:id="158" w:author="Sooyoung Kim" w:date="2021-06-22T15:38:00Z">
        <w:r w:rsidR="003910EE" w:rsidRPr="003910EE">
          <w:t xml:space="preserve"> </w:t>
        </w:r>
      </w:ins>
      <w:ins w:id="159" w:author="Sooyoung Kim" w:date="2021-06-22T15:43:00Z">
        <w:r w:rsidR="00AD48BC">
          <w:t xml:space="preserve">In addition, </w:t>
        </w:r>
        <w:r w:rsidR="00AD48BC">
          <w:lastRenderedPageBreak/>
          <w:t>the h</w:t>
        </w:r>
      </w:ins>
      <w:ins w:id="160" w:author="Sooyoung Kim" w:date="2021-06-22T15:38:00Z">
        <w:r w:rsidR="003910EE">
          <w:t>ealth system predominantly driven by pu</w:t>
        </w:r>
      </w:ins>
      <w:ins w:id="161" w:author="Sooyoung Kim" w:date="2021-06-22T15:39:00Z">
        <w:r w:rsidR="003910EE">
          <w:t>blic sector</w:t>
        </w:r>
        <w:r w:rsidR="00AD48BC">
          <w:t xml:space="preserve"> </w:t>
        </w:r>
      </w:ins>
      <w:ins w:id="162" w:author="Sooyoung Kim" w:date="2021-06-22T15:38:00Z">
        <w:r w:rsidR="003910EE">
          <w:t xml:space="preserve">enabled </w:t>
        </w:r>
      </w:ins>
      <w:ins w:id="163" w:author="Sooyoung Kim" w:date="2021-06-22T15:39:00Z">
        <w:r w:rsidR="00AD48BC">
          <w:t>the smooth coordination of the response activities across levels</w:t>
        </w:r>
      </w:ins>
      <w:ins w:id="164" w:author="Sooyoung Kim" w:date="2021-06-22T15:40:00Z">
        <w:r w:rsidR="00AD48BC">
          <w:t>:</w:t>
        </w:r>
      </w:ins>
      <w:ins w:id="165" w:author="Sooyoung Kim" w:date="2021-06-22T15:39:00Z">
        <w:r w:rsidR="00AD48BC">
          <w:t xml:space="preserve"> </w:t>
        </w:r>
      </w:ins>
      <w:ins w:id="166" w:author="Sooyoung Kim" w:date="2021-06-22T15:38:00Z">
        <w:r w:rsidR="003910EE">
          <w:t xml:space="preserve">Each region operated its own emergency operation center (EOC) and collaborated with each other under the central coordination of </w:t>
        </w:r>
        <w:proofErr w:type="spellStart"/>
        <w:r w:rsidR="003910EE">
          <w:t>MoH</w:t>
        </w:r>
      </w:ins>
      <w:proofErr w:type="spellEnd"/>
      <w:ins w:id="167" w:author="Sooyoung Kim" w:date="2021-06-22T15:40:00Z">
        <w:r w:rsidR="00AD48BC">
          <w:t>;</w:t>
        </w:r>
      </w:ins>
      <w:commentRangeStart w:id="168"/>
      <w:ins w:id="169" w:author="Sooyoung Kim" w:date="2021-06-22T15:38:00Z">
        <w:r w:rsidR="003910EE">
          <w:t>[ref]</w:t>
        </w:r>
        <w:commentRangeEnd w:id="168"/>
        <w:r w:rsidR="003910EE">
          <w:rPr>
            <w:rStyle w:val="CommentReference"/>
          </w:rPr>
          <w:commentReference w:id="168"/>
        </w:r>
      </w:ins>
      <w:ins w:id="170" w:author="Sooyoung Kim" w:date="2021-06-22T15:39:00Z">
        <w:r w:rsidR="00AD48BC">
          <w:t xml:space="preserve"> </w:t>
        </w:r>
      </w:ins>
      <w:ins w:id="171" w:author="Sooyoung Kim" w:date="2021-06-22T15:40:00Z">
        <w:r w:rsidR="00AD48BC">
          <w:t>Community engagement and participation was largely driven by community members and existing organizations in the local communities</w:t>
        </w:r>
      </w:ins>
      <w:ins w:id="172" w:author="Sooyoung Kim" w:date="2021-06-22T15:42:00Z">
        <w:r w:rsidR="00AD48BC">
          <w:rPr>
            <w:vertAlign w:val="superscript"/>
          </w:rPr>
          <w:t>17</w:t>
        </w:r>
      </w:ins>
      <w:ins w:id="173" w:author="Sooyoung Kim" w:date="2021-06-22T15:40:00Z">
        <w:r w:rsidR="00AD48BC">
          <w:t xml:space="preserve">; </w:t>
        </w:r>
      </w:ins>
      <w:ins w:id="174" w:author="Sooyoung Kim" w:date="2021-06-22T15:41:00Z">
        <w:r w:rsidR="00AD48BC">
          <w:t>private sectors closely collaborated with the government to facilitate supplies and technologies;[</w:t>
        </w:r>
        <w:commentRangeStart w:id="175"/>
        <w:r w:rsidR="00AD48BC">
          <w:t>ref</w:t>
        </w:r>
        <w:commentRangeEnd w:id="175"/>
        <w:r w:rsidR="00AD48BC">
          <w:rPr>
            <w:rStyle w:val="CommentReference"/>
          </w:rPr>
          <w:commentReference w:id="175"/>
        </w:r>
        <w:r w:rsidR="00AD48BC">
          <w:t>]</w:t>
        </w:r>
      </w:ins>
    </w:p>
    <w:p w14:paraId="00000015" w14:textId="2E9EB70A" w:rsidR="00B33AC9" w:rsidRDefault="00B33AC9">
      <w:pPr>
        <w:jc w:val="both"/>
        <w:rPr>
          <w:ins w:id="176" w:author="Sooyoung Kim" w:date="2021-06-22T14:20:00Z"/>
        </w:rPr>
      </w:pPr>
    </w:p>
    <w:p w14:paraId="5DAF00E2" w14:textId="1814FE4B" w:rsidR="00404CB3" w:rsidRDefault="00404CB3" w:rsidP="00404CB3">
      <w:pPr>
        <w:spacing w:after="240"/>
        <w:jc w:val="both"/>
        <w:rPr>
          <w:moveTo w:id="177" w:author="Sooyoung Kim" w:date="2021-06-22T14:20:00Z"/>
        </w:rPr>
      </w:pPr>
      <w:moveToRangeStart w:id="178" w:author="Sooyoung Kim" w:date="2021-06-22T14:20:00Z" w:name="move75264033"/>
      <w:moveTo w:id="179" w:author="Sooyoung Kim" w:date="2021-06-22T14:20:00Z">
        <w:del w:id="180" w:author="Sooyoung Kim" w:date="2021-06-22T15:12:00Z">
          <w:r w:rsidDel="001D7BE3">
            <w:delText xml:space="preserve">Oman’s robust and accessible health system has undoubtedly been critical in the country’s response to COVID-19 but </w:delText>
          </w:r>
        </w:del>
      </w:moveTo>
      <w:ins w:id="181" w:author="Sooyoung Kim" w:date="2021-06-22T15:12:00Z">
        <w:r w:rsidR="001D7BE3">
          <w:t xml:space="preserve">However, </w:t>
        </w:r>
      </w:ins>
      <w:moveTo w:id="182" w:author="Sooyoung Kim" w:date="2021-06-22T14:20:00Z">
        <w:r>
          <w:t xml:space="preserve">there are </w:t>
        </w:r>
        <w:del w:id="183" w:author="Sooyoung Kim" w:date="2021-06-22T15:13:00Z">
          <w:r w:rsidDel="001D7BE3">
            <w:delText xml:space="preserve">three </w:delText>
          </w:r>
        </w:del>
        <w:r>
          <w:t>key challenges that may have hindered the response. First, Oman only has 1.6 hospital beds per 1000 population, which is likely a result of the population growing at a faster rate than the health system is adapting which led to overcrowding and made it particularly difficult to isolate positive COVID cases</w:t>
        </w:r>
        <w:r>
          <w:rPr>
            <w:vertAlign w:val="superscript"/>
          </w:rPr>
          <w:t>11</w:t>
        </w:r>
        <w:r>
          <w:t>. This has become even more clear during the most recent spike in COVID-19 cases, with only 14 ICU beds available across the country as of April 12, 2021</w:t>
        </w:r>
        <w:r>
          <w:rPr>
            <w:vertAlign w:val="superscript"/>
          </w:rPr>
          <w:t>12</w:t>
        </w:r>
        <w:r>
          <w:t>. Overcrowding is of particular concern in the large cities in Muscat and Al-</w:t>
        </w:r>
        <w:proofErr w:type="spellStart"/>
        <w:r>
          <w:t>Batnah</w:t>
        </w:r>
        <w:proofErr w:type="spellEnd"/>
        <w:r>
          <w:t>, where approximately 50% of the population resides, with 71.5% of the population living in urban areas</w:t>
        </w:r>
        <w:r>
          <w:rPr>
            <w:vertAlign w:val="superscript"/>
          </w:rPr>
          <w:t>6</w:t>
        </w:r>
        <w:r>
          <w:t>. While individuals living in these cities have easy access to care, the density adds to the risk of overcrowding. It is also important to note that Oman is home to approximately 3.6 million expatriates or “non-nationals” and while many of them also live in the major cities, they often reside in more rural settlements with less access to care, making them vulnerable to COVID-19</w:t>
        </w:r>
        <w:r>
          <w:rPr>
            <w:vertAlign w:val="superscript"/>
          </w:rPr>
          <w:t>7</w:t>
        </w:r>
        <w:r>
          <w:t>.</w:t>
        </w:r>
      </w:moveTo>
    </w:p>
    <w:moveToRangeEnd w:id="178"/>
    <w:p w14:paraId="19E0BC93" w14:textId="7C8D424B" w:rsidR="00404CB3" w:rsidDel="00AD48BC" w:rsidRDefault="00404CB3">
      <w:pPr>
        <w:jc w:val="both"/>
        <w:rPr>
          <w:del w:id="184" w:author="Sooyoung Kim" w:date="2021-06-22T15:45:00Z"/>
        </w:rPr>
      </w:pPr>
    </w:p>
    <w:p w14:paraId="00000016" w14:textId="56CA3CF8" w:rsidR="00B33AC9" w:rsidDel="00AD48BC" w:rsidRDefault="0074598C">
      <w:pPr>
        <w:jc w:val="both"/>
        <w:rPr>
          <w:del w:id="185" w:author="Sooyoung Kim" w:date="2021-06-22T15:42:00Z"/>
        </w:rPr>
      </w:pPr>
      <w:del w:id="186" w:author="Sooyoung Kim" w:date="2021-06-22T15:42:00Z">
        <w:r w:rsidDel="00AD48BC">
          <w:delText>Perhaps the most notable aspect of Oman’s COVID-19 response has been the focus on community engagement and participation, which is one of the key components of the national preparation and response plan. T</w:delText>
        </w:r>
        <w:r w:rsidDel="00AD48BC">
          <w:delText>here were three primary approaches for community participation that focused on empowering community members, mobilizing resources, and strengthening ownership among local communities</w:delText>
        </w:r>
      </w:del>
      <w:del w:id="187" w:author="Sooyoung Kim" w:date="2021-06-22T15:41:00Z">
        <w:r w:rsidDel="00AD48BC">
          <w:rPr>
            <w:vertAlign w:val="superscript"/>
          </w:rPr>
          <w:delText>17</w:delText>
        </w:r>
      </w:del>
      <w:del w:id="188" w:author="Sooyoung Kim" w:date="2021-06-22T15:42:00Z">
        <w:r w:rsidDel="00AD48BC">
          <w:delText>. The first approach was to mobilize existing community organizations wi</w:delText>
        </w:r>
        <w:r w:rsidDel="00AD48BC">
          <w:delText>thin the previously established Healthy Cities and Villages Initiative, which focused on facilitating networking and served as a platform for community engagement, reviewing relevant health information and working to update them to adapt to new information</w:delText>
        </w:r>
        <w:r w:rsidDel="00AD48BC">
          <w:delText>. Secondly, multisectoral Wilayat (district) health committees collaborated at the state level (below district level) with community leaders and influencers to develop context-specific [pandemic action plans. The third approach was to mobilize community vo</w:delText>
        </w:r>
        <w:r w:rsidDel="00AD48BC">
          <w:delText>lunteers to serve as the key information providers, which proved to be particularly important when physical access to information sources was limited due to physical distancing measures</w:delText>
        </w:r>
        <w:r w:rsidDel="00AD48BC">
          <w:rPr>
            <w:vertAlign w:val="superscript"/>
          </w:rPr>
          <w:delText>17</w:delText>
        </w:r>
        <w:r w:rsidDel="00AD48BC">
          <w:delText>. An example of how these approaches were successfully put into actio</w:delText>
        </w:r>
        <w:r w:rsidDel="00AD48BC">
          <w:delText>n can be seen in the Omani city of Sur, which is a part of the Healthy City initiative. Sur is home to an extremely diverse population, including a large expatriate community who are primarily migrant workers</w:delText>
        </w:r>
        <w:r w:rsidDel="00AD48BC">
          <w:rPr>
            <w:vertAlign w:val="superscript"/>
          </w:rPr>
          <w:delText>17</w:delText>
        </w:r>
        <w:r w:rsidDel="00AD48BC">
          <w:delText>. This group is particularly vulnerable becaus</w:delText>
        </w:r>
        <w:r w:rsidDel="00AD48BC">
          <w:delText>e their often shared and overcrowded accommodations do not allow for proper quarantine or physical distancing practices. Additionally, there is a language barrier because of how diverse the population is, which made country-level communications, which were</w:delText>
        </w:r>
        <w:r w:rsidDel="00AD48BC">
          <w:delText xml:space="preserve"> distributed primarily in Arabic, inaccessible to many in this group. To overcome these challenges, a local committee was established in Sur to lead the effort to run institutional quarantine for this segment of the community and to develop and disseminate</w:delText>
        </w:r>
        <w:r w:rsidDel="00AD48BC">
          <w:delText>d information about the pandemic in appropriate language</w:delText>
        </w:r>
        <w:r w:rsidDel="00AD48BC">
          <w:rPr>
            <w:vertAlign w:val="superscript"/>
          </w:rPr>
          <w:delText>17</w:delText>
        </w:r>
        <w:r w:rsidDel="00AD48BC">
          <w:delText>. Importantly, there was an effort by the city to relieve the socioeconomic impact of the pandemic by deploying charity teams to provide the community with essential goods such as food, masks, and h</w:delText>
        </w:r>
        <w:r w:rsidDel="00AD48BC">
          <w:delText>and sanitizer</w:delText>
        </w:r>
        <w:r w:rsidDel="00AD48BC">
          <w:rPr>
            <w:vertAlign w:val="superscript"/>
          </w:rPr>
          <w:delText>17</w:delText>
        </w:r>
        <w:r w:rsidDel="00AD48BC">
          <w:delText xml:space="preserve">. These approaches point to the importance of supplementing holistic national-level outbreak preparedness and response plans with context-specific and community-driven strategies so that no one is left behind. </w:delText>
        </w:r>
      </w:del>
    </w:p>
    <w:p w14:paraId="00000017" w14:textId="20E300BD" w:rsidR="00B33AC9" w:rsidRDefault="00B33AC9">
      <w:pPr>
        <w:jc w:val="both"/>
        <w:rPr>
          <w:ins w:id="189" w:author="Sooyoung Kim" w:date="2021-06-22T14:53:00Z"/>
        </w:rPr>
      </w:pPr>
    </w:p>
    <w:p w14:paraId="3FA00E87" w14:textId="779A556D" w:rsidR="00252561" w:rsidRDefault="00252561">
      <w:pPr>
        <w:jc w:val="both"/>
        <w:rPr>
          <w:ins w:id="190" w:author="Sooyoung Kim" w:date="2021-06-22T15:35:00Z"/>
        </w:rPr>
      </w:pPr>
      <w:ins w:id="191" w:author="Sooyoung Kim" w:date="2021-06-22T14:53:00Z">
        <w:r>
          <w:t>Conclusion</w:t>
        </w:r>
      </w:ins>
    </w:p>
    <w:p w14:paraId="76CC1C46" w14:textId="0F659601" w:rsidR="003910EE" w:rsidRDefault="003910EE">
      <w:pPr>
        <w:jc w:val="both"/>
        <w:rPr>
          <w:ins w:id="192" w:author="Sooyoung Kim" w:date="2021-06-22T15:35:00Z"/>
        </w:rPr>
      </w:pPr>
    </w:p>
    <w:p w14:paraId="12C57877" w14:textId="1AACC4E6" w:rsidR="0060409B" w:rsidRDefault="00136525" w:rsidP="0060409B">
      <w:pPr>
        <w:jc w:val="both"/>
        <w:rPr>
          <w:ins w:id="193" w:author="Sooyoung Kim" w:date="2021-06-22T16:08:00Z"/>
        </w:rPr>
      </w:pPr>
      <w:ins w:id="194" w:author="Sooyoung Kim" w:date="2021-06-22T16:23:00Z">
        <w:r>
          <w:t>Oman was relatively successful in reducing the spread of COVID-19 throughout the pandemic</w:t>
        </w:r>
        <w:r>
          <w:t xml:space="preserve">. </w:t>
        </w:r>
      </w:ins>
      <w:ins w:id="195" w:author="Sooyoung Kim" w:date="2021-06-22T16:05:00Z">
        <w:r w:rsidR="0060409B">
          <w:t xml:space="preserve">Oman’s COVID-19 attack rate seems to be the highest in the </w:t>
        </w:r>
      </w:ins>
      <w:ins w:id="196" w:author="Sooyoung Kim" w:date="2021-06-22T16:11:00Z">
        <w:r w:rsidR="00163197">
          <w:t xml:space="preserve">Eastern Mediterranean </w:t>
        </w:r>
      </w:ins>
      <w:proofErr w:type="gramStart"/>
      <w:ins w:id="197" w:author="Sooyoung Kim" w:date="2021-06-22T16:05:00Z">
        <w:r w:rsidR="0060409B">
          <w:t>region.</w:t>
        </w:r>
        <w:commentRangeStart w:id="198"/>
        <w:r w:rsidR="0060409B">
          <w:t>[</w:t>
        </w:r>
        <w:proofErr w:type="gramEnd"/>
        <w:r w:rsidR="0060409B">
          <w:t>ref]</w:t>
        </w:r>
        <w:commentRangeEnd w:id="198"/>
        <w:r w:rsidR="0060409B">
          <w:rPr>
            <w:rStyle w:val="CommentReference"/>
          </w:rPr>
          <w:commentReference w:id="198"/>
        </w:r>
        <w:r w:rsidR="0060409B">
          <w:t xml:space="preserve"> However, it is most likely due to their robust surveillance system with high sensitivity to detect cases, as well as their transparent and timely information sharing, which is not always the case for countries in the region.</w:t>
        </w:r>
      </w:ins>
      <w:ins w:id="199" w:author="Sooyoung Kim" w:date="2021-06-22T16:12:00Z">
        <w:r w:rsidR="00163197">
          <w:t xml:space="preserve"> </w:t>
        </w:r>
      </w:ins>
      <w:ins w:id="200" w:author="Sooyoung Kim" w:date="2021-06-22T16:51:00Z">
        <w:r w:rsidR="00B26C4F">
          <w:t>I</w:t>
        </w:r>
      </w:ins>
      <w:moveToRangeStart w:id="201" w:author="Sooyoung Kim" w:date="2021-06-22T16:51:00Z" w:name="move75273094"/>
      <w:moveTo w:id="202" w:author="Sooyoung Kim" w:date="2021-06-22T16:51:00Z">
        <w:del w:id="203" w:author="Sooyoung Kim" w:date="2021-06-22T16:51:00Z">
          <w:r w:rsidR="00B26C4F" w:rsidDel="00B26C4F">
            <w:delText>I</w:delText>
          </w:r>
        </w:del>
        <w:r w:rsidR="00B26C4F">
          <w:t>t is also important to note that Oman is currently experiencing its “third wave” of community transmission with a spike in March and April 2021 due to the introduction of the highly transmissible U.K. variant of COVID-19</w:t>
        </w:r>
        <w:r w:rsidR="00B26C4F">
          <w:rPr>
            <w:vertAlign w:val="superscript"/>
          </w:rPr>
          <w:t>3</w:t>
        </w:r>
        <w:r w:rsidR="00B26C4F">
          <w:t xml:space="preserve"> paired with low vaccination rates, with under 2% of the population fully vaccinated as of June 10, 2021</w:t>
        </w:r>
        <w:r w:rsidR="00B26C4F">
          <w:rPr>
            <w:vertAlign w:val="superscript"/>
          </w:rPr>
          <w:t>4</w:t>
        </w:r>
        <w:r w:rsidR="00B26C4F">
          <w:t xml:space="preserve">. This highlights the danger of prematurely lifting containment measures in favor of reopening for economic purposes and points to the need for continued mitigation efforts until </w:t>
        </w:r>
        <w:proofErr w:type="gramStart"/>
        <w:r w:rsidR="00B26C4F">
          <w:t>the majority of</w:t>
        </w:r>
        <w:proofErr w:type="gramEnd"/>
        <w:r w:rsidR="00B26C4F">
          <w:t xml:space="preserve"> the population has been vaccinated and the country can safely reopen. </w:t>
        </w:r>
      </w:moveTo>
      <w:moveToRangeEnd w:id="201"/>
      <w:ins w:id="204" w:author="Sooyoung Kim" w:date="2021-06-22T16:51:00Z">
        <w:r w:rsidR="00B26C4F">
          <w:t>Nevertheless, t</w:t>
        </w:r>
      </w:ins>
      <w:ins w:id="205" w:author="Sooyoung Kim" w:date="2021-06-22T16:49:00Z">
        <w:r w:rsidR="00B26C4F">
          <w:t>here are a</w:t>
        </w:r>
      </w:ins>
      <w:ins w:id="206" w:author="Sooyoung Kim" w:date="2021-06-22T16:23:00Z">
        <w:r>
          <w:t xml:space="preserve"> few indicators </w:t>
        </w:r>
      </w:ins>
      <w:ins w:id="207" w:author="Sooyoung Kim" w:date="2021-06-22T16:49:00Z">
        <w:r w:rsidR="00B26C4F">
          <w:t>that reflect</w:t>
        </w:r>
      </w:ins>
      <w:ins w:id="208" w:author="Sooyoung Kim" w:date="2021-06-22T16:23:00Z">
        <w:r>
          <w:t xml:space="preserve"> </w:t>
        </w:r>
      </w:ins>
      <w:ins w:id="209" w:author="Sooyoung Kim" w:date="2021-06-22T16:24:00Z">
        <w:r>
          <w:t xml:space="preserve">the </w:t>
        </w:r>
      </w:ins>
      <w:ins w:id="210" w:author="Sooyoung Kim" w:date="2021-06-22T16:49:00Z">
        <w:r w:rsidR="00B26C4F">
          <w:t>success</w:t>
        </w:r>
      </w:ins>
      <w:ins w:id="211" w:author="Sooyoung Kim" w:date="2021-06-22T16:24:00Z">
        <w:r>
          <w:t xml:space="preserve"> of </w:t>
        </w:r>
      </w:ins>
      <w:ins w:id="212" w:author="Sooyoung Kim" w:date="2021-06-22T16:23:00Z">
        <w:r>
          <w:t>Oman’s COV</w:t>
        </w:r>
      </w:ins>
      <w:ins w:id="213" w:author="Sooyoung Kim" w:date="2021-06-22T16:24:00Z">
        <w:r>
          <w:t xml:space="preserve">ID-19 response: </w:t>
        </w:r>
      </w:ins>
      <w:ins w:id="214" w:author="Sooyoung Kim" w:date="2021-06-22T16:12:00Z">
        <w:r w:rsidR="00163197">
          <w:t>Their case fatality rate remains low</w:t>
        </w:r>
        <w:commentRangeStart w:id="215"/>
        <w:r w:rsidR="00163197">
          <w:t>[ref]</w:t>
        </w:r>
        <w:commentRangeEnd w:id="215"/>
        <w:r w:rsidR="00163197">
          <w:rPr>
            <w:rStyle w:val="CommentReference"/>
          </w:rPr>
          <w:commentReference w:id="215"/>
        </w:r>
        <w:r w:rsidR="00163197">
          <w:t xml:space="preserve">; </w:t>
        </w:r>
      </w:ins>
      <w:ins w:id="216" w:author="Sooyoung Kim" w:date="2021-06-22T16:13:00Z">
        <w:r w:rsidR="00163197">
          <w:t xml:space="preserve">They are less affected by the new variants than the countries in the region;[ref] </w:t>
        </w:r>
      </w:ins>
      <w:ins w:id="217" w:author="Sooyoung Kim" w:date="2021-06-22T16:21:00Z">
        <w:r w:rsidR="00163197">
          <w:t xml:space="preserve">They are one of the first two countries in the region to kick off </w:t>
        </w:r>
        <w:r>
          <w:t xml:space="preserve">its vaccine </w:t>
        </w:r>
      </w:ins>
      <w:ins w:id="218" w:author="Sooyoung Kim" w:date="2021-06-22T16:30:00Z">
        <w:r>
          <w:t>roll</w:t>
        </w:r>
      </w:ins>
      <w:ins w:id="219" w:author="Sooyoung Kim" w:date="2021-06-22T16:21:00Z">
        <w:r>
          <w:t xml:space="preserve">-out and have </w:t>
        </w:r>
      </w:ins>
      <w:ins w:id="220" w:author="Sooyoung Kim" w:date="2021-06-22T16:22:00Z">
        <w:r>
          <w:t>vaccinated over 500,000 people with full doses.[</w:t>
        </w:r>
        <w:commentRangeStart w:id="221"/>
        <w:r>
          <w:t>ref]</w:t>
        </w:r>
      </w:ins>
      <w:commentRangeEnd w:id="221"/>
      <w:ins w:id="222" w:author="Sooyoung Kim" w:date="2021-06-22T16:23:00Z">
        <w:r>
          <w:rPr>
            <w:rStyle w:val="CommentReference"/>
          </w:rPr>
          <w:commentReference w:id="221"/>
        </w:r>
      </w:ins>
      <w:ins w:id="223" w:author="Sooyoung Kim" w:date="2021-06-22T16:20:00Z">
        <w:r w:rsidR="00163197">
          <w:t xml:space="preserve"> </w:t>
        </w:r>
      </w:ins>
      <w:ins w:id="224" w:author="Sooyoung Kim" w:date="2021-06-22T16:07:00Z">
        <w:r w:rsidR="0060409B">
          <w:t>Oman also plays an active role in cross-country collaboration and information sharing under the International Health Reg</w:t>
        </w:r>
      </w:ins>
      <w:ins w:id="225" w:author="Sooyoung Kim" w:date="2021-06-22T16:08:00Z">
        <w:r w:rsidR="0060409B">
          <w:t>ulations (IHR, 2005) framework</w:t>
        </w:r>
      </w:ins>
      <w:ins w:id="226" w:author="Sooyoung Kim" w:date="2021-06-22T16:25:00Z">
        <w:r>
          <w:t xml:space="preserve">, which further contributes to the building of strong international framework of public health system and collaboration. </w:t>
        </w:r>
      </w:ins>
      <w:commentRangeStart w:id="227"/>
      <w:ins w:id="228" w:author="Sooyoung Kim" w:date="2021-06-22T16:08:00Z">
        <w:r w:rsidR="0060409B">
          <w:t>[ref]</w:t>
        </w:r>
        <w:commentRangeEnd w:id="227"/>
        <w:r w:rsidR="0060409B">
          <w:rPr>
            <w:rStyle w:val="CommentReference"/>
          </w:rPr>
          <w:commentReference w:id="227"/>
        </w:r>
      </w:ins>
    </w:p>
    <w:p w14:paraId="6D08CE35" w14:textId="44E001BF" w:rsidR="0060409B" w:rsidRDefault="0060409B" w:rsidP="0060409B">
      <w:pPr>
        <w:jc w:val="both"/>
        <w:rPr>
          <w:ins w:id="229" w:author="Sooyoung Kim" w:date="2021-06-22T16:26:00Z"/>
        </w:rPr>
      </w:pPr>
    </w:p>
    <w:p w14:paraId="50D2E3F5" w14:textId="3D49696B" w:rsidR="009A757C" w:rsidRDefault="00136525" w:rsidP="009A757C">
      <w:pPr>
        <w:spacing w:after="240"/>
        <w:jc w:val="both"/>
        <w:rPr>
          <w:moveTo w:id="230" w:author="Sooyoung Kim" w:date="2021-06-22T17:00:00Z"/>
        </w:rPr>
      </w:pPr>
      <w:ins w:id="231" w:author="Sooyoung Kim" w:date="2021-06-22T16:26:00Z">
        <w:r>
          <w:t xml:space="preserve">Oman’s </w:t>
        </w:r>
      </w:ins>
      <w:ins w:id="232" w:author="Sooyoung Kim" w:date="2021-06-22T16:52:00Z">
        <w:r w:rsidR="00B26C4F">
          <w:t>strong response to COVID-19</w:t>
        </w:r>
      </w:ins>
      <w:ins w:id="233" w:author="Sooyoung Kim" w:date="2021-06-22T16:26:00Z">
        <w:r>
          <w:t xml:space="preserve">, as described in the case study, was warranted by </w:t>
        </w:r>
      </w:ins>
      <w:ins w:id="234" w:author="Sooyoung Kim" w:date="2021-06-22T16:30:00Z">
        <w:r>
          <w:t>several elements in their health system, which existed before the pandemic</w:t>
        </w:r>
      </w:ins>
      <w:ins w:id="235" w:author="Sooyoung Kim" w:date="2021-06-22T17:03:00Z">
        <w:r w:rsidR="0003425F">
          <w:t>:</w:t>
        </w:r>
      </w:ins>
      <w:ins w:id="236" w:author="Sooyoung Kim" w:date="2021-06-22T16:30:00Z">
        <w:r>
          <w:t xml:space="preserve"> Firstly, </w:t>
        </w:r>
      </w:ins>
      <w:moveToRangeStart w:id="237" w:author="Sooyoung Kim" w:date="2021-06-22T17:00:00Z" w:name="move75273675"/>
      <w:moveTo w:id="238" w:author="Sooyoung Kim" w:date="2021-06-22T17:00:00Z">
        <w:r w:rsidR="009A757C">
          <w:t>Oman</w:t>
        </w:r>
      </w:moveTo>
      <w:ins w:id="239" w:author="Sooyoung Kim" w:date="2021-06-22T17:01:00Z">
        <w:r w:rsidR="009A757C">
          <w:t xml:space="preserve">’s significant progress towards achieving UHC and the government’s strong commitment to its core principles </w:t>
        </w:r>
        <w:r w:rsidR="009A757C">
          <w:lastRenderedPageBreak/>
          <w:t>enabled equitable access to care</w:t>
        </w:r>
      </w:ins>
      <w:ins w:id="240" w:author="Sooyoung Kim" w:date="2021-06-22T17:02:00Z">
        <w:r w:rsidR="009A757C">
          <w:t>, including the COVID-19 diagnostics and treatment,</w:t>
        </w:r>
      </w:ins>
      <w:ins w:id="241" w:author="Sooyoung Kim" w:date="2021-06-22T17:01:00Z">
        <w:r w:rsidR="009A757C">
          <w:t xml:space="preserve"> during the COVID-19 pandemic</w:t>
        </w:r>
      </w:ins>
      <w:ins w:id="242" w:author="Sooyoung Kim" w:date="2021-06-22T17:04:00Z">
        <w:r w:rsidR="0003425F">
          <w:t>.</w:t>
        </w:r>
      </w:ins>
      <w:ins w:id="243" w:author="Sooyoung Kim" w:date="2021-06-22T17:01:00Z">
        <w:r w:rsidR="009A757C">
          <w:rPr>
            <w:vertAlign w:val="superscript"/>
          </w:rPr>
          <w:t>5</w:t>
        </w:r>
      </w:ins>
      <w:moveTo w:id="244" w:author="Sooyoung Kim" w:date="2021-06-22T17:00:00Z">
        <w:del w:id="245" w:author="Sooyoung Kim" w:date="2021-06-22T17:04:00Z">
          <w:r w:rsidR="009A757C" w:rsidDel="0003425F">
            <w:delText xml:space="preserve"> </w:delText>
          </w:r>
        </w:del>
      </w:moveTo>
      <w:ins w:id="246" w:author="Sooyoung Kim" w:date="2021-06-22T17:04:00Z">
        <w:r w:rsidR="0003425F">
          <w:t xml:space="preserve">; </w:t>
        </w:r>
      </w:ins>
      <w:ins w:id="247" w:author="Sooyoung Kim" w:date="2021-06-22T17:05:00Z">
        <w:r w:rsidR="0003425F">
          <w:t xml:space="preserve">Overall focus on </w:t>
        </w:r>
      </w:ins>
      <w:ins w:id="248" w:author="Sooyoung Kim" w:date="2021-06-22T17:06:00Z">
        <w:r w:rsidR="0003425F">
          <w:t xml:space="preserve">existing </w:t>
        </w:r>
      </w:ins>
      <w:ins w:id="249" w:author="Sooyoung Kim" w:date="2021-06-22T17:05:00Z">
        <w:r w:rsidR="0003425F">
          <w:t xml:space="preserve">primary health care facilities for COVID-19 response activities </w:t>
        </w:r>
      </w:ins>
      <w:ins w:id="250" w:author="Sooyoung Kim" w:date="2021-06-22T17:06:00Z">
        <w:r w:rsidR="0003425F">
          <w:t xml:space="preserve">leveraged the strength of the system well; </w:t>
        </w:r>
      </w:ins>
      <w:moveTo w:id="251" w:author="Sooyoung Kim" w:date="2021-06-22T17:00:00Z">
        <w:del w:id="252" w:author="Sooyoung Kim" w:date="2021-06-22T17:02:00Z">
          <w:r w:rsidR="009A757C" w:rsidDel="009A757C">
            <w:delText>has made significant progress towards achieving universal health care over the last 40 years and the government continued its commitment to the core principles of UHC in its COVID-19 response by offering diagnostic and treatment for the coronavirus free of charge to the entire population</w:delText>
          </w:r>
          <w:r w:rsidR="009A757C" w:rsidDel="009A757C">
            <w:rPr>
              <w:vertAlign w:val="superscript"/>
            </w:rPr>
            <w:delText>5</w:delText>
          </w:r>
          <w:r w:rsidR="009A757C" w:rsidDel="009A757C">
            <w:delText xml:space="preserve">. In addition to this, which increased access and likely played an important part in the country’s relative success in mitigating the mortality and morbidity outcomes of the COVID-19 pandemic. Additionally, </w:delText>
          </w:r>
        </w:del>
        <w:r w:rsidR="009A757C">
          <w:t xml:space="preserve">Oman’s preexisting preparedness plans for other zoonotic diseases, such as MERS, </w:t>
        </w:r>
      </w:moveTo>
      <w:ins w:id="253" w:author="Sooyoung Kim" w:date="2021-06-22T17:02:00Z">
        <w:r w:rsidR="0003425F">
          <w:t>made the early agile response possible</w:t>
        </w:r>
      </w:ins>
      <w:ins w:id="254" w:author="Sooyoung Kim" w:date="2021-06-22T17:04:00Z">
        <w:r w:rsidR="0003425F">
          <w:t>;</w:t>
        </w:r>
      </w:ins>
      <w:ins w:id="255" w:author="Sooyoung Kim" w:date="2021-06-22T17:02:00Z">
        <w:r w:rsidR="0003425F">
          <w:t xml:space="preserve"> </w:t>
        </w:r>
      </w:ins>
      <w:ins w:id="256" w:author="Sooyoung Kim" w:date="2021-06-22T17:04:00Z">
        <w:r w:rsidR="0003425F">
          <w:t>Well-coordinated m</w:t>
        </w:r>
      </w:ins>
      <w:moveTo w:id="257" w:author="Sooyoung Kim" w:date="2021-06-22T17:00:00Z">
        <w:del w:id="258" w:author="Sooyoung Kim" w:date="2021-06-22T17:02:00Z">
          <w:r w:rsidR="009A757C" w:rsidDel="0003425F">
            <w:delText>s</w:delText>
          </w:r>
        </w:del>
        <w:del w:id="259" w:author="Sooyoung Kim" w:date="2021-06-22T17:04:00Z">
          <w:r w:rsidR="009A757C" w:rsidDel="0003425F">
            <w:delText>trong m</w:delText>
          </w:r>
        </w:del>
        <w:r w:rsidR="009A757C">
          <w:t>ultisectoral collaboration</w:t>
        </w:r>
      </w:moveTo>
      <w:ins w:id="260" w:author="Sooyoung Kim" w:date="2021-06-22T17:03:00Z">
        <w:r w:rsidR="0003425F">
          <w:t>, including the</w:t>
        </w:r>
      </w:ins>
      <w:ins w:id="261" w:author="Sooyoung Kim" w:date="2021-06-22T17:04:00Z">
        <w:r w:rsidR="0003425F">
          <w:t xml:space="preserve"> strong</w:t>
        </w:r>
      </w:ins>
      <w:ins w:id="262" w:author="Sooyoung Kim" w:date="2021-06-22T17:03:00Z">
        <w:r w:rsidR="0003425F">
          <w:t xml:space="preserve"> private sector engagement, led by the central government was the key to coordinated response strategies across different domains</w:t>
        </w:r>
      </w:ins>
      <w:ins w:id="263" w:author="Sooyoung Kim" w:date="2021-06-22T17:05:00Z">
        <w:r w:rsidR="0003425F">
          <w:t xml:space="preserve">; </w:t>
        </w:r>
      </w:ins>
      <w:moveTo w:id="264" w:author="Sooyoung Kim" w:date="2021-06-22T17:00:00Z">
        <w:del w:id="265" w:author="Sooyoung Kim" w:date="2021-06-22T17:03:00Z">
          <w:r w:rsidR="009A757C" w:rsidDel="0003425F">
            <w:delText xml:space="preserve"> and c</w:delText>
          </w:r>
        </w:del>
      </w:moveTo>
      <w:ins w:id="266" w:author="Sooyoung Kim" w:date="2021-06-22T17:03:00Z">
        <w:r w:rsidR="0003425F">
          <w:t>C</w:t>
        </w:r>
      </w:ins>
      <w:moveTo w:id="267" w:author="Sooyoung Kim" w:date="2021-06-22T17:00:00Z">
        <w:r w:rsidR="009A757C">
          <w:t xml:space="preserve">ommunity participation approaches have been key factors </w:t>
        </w:r>
      </w:moveTo>
      <w:ins w:id="268" w:author="Sooyoung Kim" w:date="2021-06-22T17:07:00Z">
        <w:r w:rsidR="0003425F">
          <w:t>supplement holistic national-level outbreak preparedness and response plans with context-specific and community-driven strategies so that no one is left behind.</w:t>
        </w:r>
      </w:ins>
      <w:moveTo w:id="269" w:author="Sooyoung Kim" w:date="2021-06-22T17:00:00Z">
        <w:del w:id="270" w:author="Sooyoung Kim" w:date="2021-06-22T17:07:00Z">
          <w:r w:rsidR="009A757C" w:rsidDel="0003425F">
            <w:delText>to the country’s overall response</w:delText>
          </w:r>
        </w:del>
      </w:moveTo>
      <w:ins w:id="271" w:author="Sooyoung Kim" w:date="2021-06-22T17:06:00Z">
        <w:r w:rsidR="0003425F">
          <w:t xml:space="preserve"> Moving forward,</w:t>
        </w:r>
      </w:ins>
      <w:moveTo w:id="272" w:author="Sooyoung Kim" w:date="2021-06-22T17:00:00Z">
        <w:del w:id="273" w:author="Sooyoung Kim" w:date="2021-06-22T17:05:00Z">
          <w:r w:rsidR="009A757C" w:rsidDel="0003425F">
            <w:delText>.</w:delText>
          </w:r>
        </w:del>
        <w:del w:id="274" w:author="Sooyoung Kim" w:date="2021-06-22T17:06:00Z">
          <w:r w:rsidR="009A757C" w:rsidDel="0003425F">
            <w:delText xml:space="preserve"> However,</w:delText>
          </w:r>
        </w:del>
        <w:r w:rsidR="009A757C">
          <w:t xml:space="preserve"> Oman’s strong UHC will be critical in effective vaccine rollout and will likely help the country recover after the pandemic. </w:t>
        </w:r>
      </w:moveTo>
    </w:p>
    <w:moveToRangeEnd w:id="237"/>
    <w:p w14:paraId="47385F7B" w14:textId="77777777" w:rsidR="003910EE" w:rsidRDefault="003910EE">
      <w:pPr>
        <w:jc w:val="both"/>
        <w:rPr>
          <w:ins w:id="275" w:author="Sooyoung Kim" w:date="2021-06-22T14:53:00Z"/>
        </w:rPr>
      </w:pPr>
    </w:p>
    <w:p w14:paraId="54D8F2B9" w14:textId="66DBFCF8" w:rsidR="00252561" w:rsidRPr="0003425F" w:rsidRDefault="00252561">
      <w:pPr>
        <w:jc w:val="both"/>
        <w:rPr>
          <w:ins w:id="276" w:author="Sooyoung Kim" w:date="2021-06-22T17:07:00Z"/>
          <w:i/>
          <w:iCs/>
          <w:rPrChange w:id="277" w:author="Sooyoung Kim" w:date="2021-06-22T17:07:00Z">
            <w:rPr>
              <w:ins w:id="278" w:author="Sooyoung Kim" w:date="2021-06-22T17:07:00Z"/>
            </w:rPr>
          </w:rPrChange>
        </w:rPr>
      </w:pPr>
      <w:ins w:id="279" w:author="Sooyoung Kim" w:date="2021-06-22T14:53:00Z">
        <w:r w:rsidRPr="0003425F">
          <w:rPr>
            <w:i/>
            <w:iCs/>
            <w:rPrChange w:id="280" w:author="Sooyoung Kim" w:date="2021-06-22T17:07:00Z">
              <w:rPr/>
            </w:rPrChange>
          </w:rPr>
          <w:t>Take-aways</w:t>
        </w:r>
      </w:ins>
    </w:p>
    <w:p w14:paraId="208495DB" w14:textId="77777777" w:rsidR="0003425F" w:rsidRDefault="0003425F">
      <w:pPr>
        <w:jc w:val="both"/>
        <w:rPr>
          <w:ins w:id="281" w:author="Sooyoung Kim" w:date="2021-06-22T14:53:00Z"/>
        </w:rPr>
      </w:pPr>
    </w:p>
    <w:p w14:paraId="0ED7DDF7" w14:textId="7D36D84B" w:rsidR="00252561" w:rsidRDefault="00782CC9" w:rsidP="00782CC9">
      <w:pPr>
        <w:pStyle w:val="ListParagraph"/>
        <w:numPr>
          <w:ilvl w:val="0"/>
          <w:numId w:val="1"/>
        </w:numPr>
        <w:jc w:val="both"/>
        <w:rPr>
          <w:ins w:id="282" w:author="Sooyoung Kim" w:date="2021-06-22T17:10:00Z"/>
        </w:rPr>
      </w:pPr>
      <w:ins w:id="283" w:author="Sooyoung Kim" w:date="2021-06-22T17:09:00Z">
        <w:r>
          <w:t xml:space="preserve">Oman, a high-income country in Arabian Peninsula, was relatively successful in </w:t>
        </w:r>
      </w:ins>
      <w:ins w:id="284" w:author="Sooyoung Kim" w:date="2021-06-22T17:10:00Z">
        <w:r>
          <w:t xml:space="preserve">implementing </w:t>
        </w:r>
      </w:ins>
      <w:ins w:id="285" w:author="Sooyoung Kim" w:date="2021-06-22T17:09:00Z">
        <w:r>
          <w:t>COVID-19 response</w:t>
        </w:r>
      </w:ins>
      <w:ins w:id="286" w:author="Sooyoung Kim" w:date="2021-06-22T17:15:00Z">
        <w:r w:rsidR="007F4DC2">
          <w:t xml:space="preserve">. </w:t>
        </w:r>
      </w:ins>
    </w:p>
    <w:p w14:paraId="202C7C81" w14:textId="4CB6269C" w:rsidR="00782CC9" w:rsidRDefault="00782CC9" w:rsidP="00782CC9">
      <w:pPr>
        <w:pStyle w:val="ListParagraph"/>
        <w:numPr>
          <w:ilvl w:val="0"/>
          <w:numId w:val="1"/>
        </w:numPr>
        <w:jc w:val="both"/>
        <w:rPr>
          <w:ins w:id="287" w:author="Sooyoung Kim" w:date="2021-06-22T17:13:00Z"/>
        </w:rPr>
      </w:pPr>
      <w:ins w:id="288" w:author="Sooyoung Kim" w:date="2021-06-22T17:10:00Z">
        <w:r>
          <w:t xml:space="preserve">Oman’s strength during the pandemic was strongly grounded </w:t>
        </w:r>
      </w:ins>
      <w:ins w:id="289" w:author="Sooyoung Kim" w:date="2021-06-22T17:11:00Z">
        <w:r>
          <w:t xml:space="preserve">in its recent achievements </w:t>
        </w:r>
      </w:ins>
      <w:ins w:id="290" w:author="Sooyoung Kim" w:date="2021-06-22T17:12:00Z">
        <w:r>
          <w:t xml:space="preserve">towards UHC, </w:t>
        </w:r>
        <w:proofErr w:type="gramStart"/>
        <w:r>
          <w:t>i.e.</w:t>
        </w:r>
        <w:proofErr w:type="gramEnd"/>
        <w:r>
          <w:t xml:space="preserve"> </w:t>
        </w:r>
      </w:ins>
      <w:ins w:id="291" w:author="Sooyoung Kim" w:date="2021-06-22T17:11:00Z">
        <w:r>
          <w:t>in expanding healthcare coverage</w:t>
        </w:r>
      </w:ins>
      <w:ins w:id="292" w:author="Sooyoung Kim" w:date="2021-06-22T17:12:00Z">
        <w:r>
          <w:t>,</w:t>
        </w:r>
      </w:ins>
      <w:ins w:id="293" w:author="Sooyoung Kim" w:date="2021-06-22T17:11:00Z">
        <w:r>
          <w:t xml:space="preserve"> and i</w:t>
        </w:r>
      </w:ins>
      <w:ins w:id="294" w:author="Sooyoung Kim" w:date="2021-06-22T17:12:00Z">
        <w:r>
          <w:t xml:space="preserve">n providing close-to-free access to primary health care to the population. </w:t>
        </w:r>
      </w:ins>
    </w:p>
    <w:p w14:paraId="5914C764" w14:textId="4E5F12E7" w:rsidR="007F4DC2" w:rsidRDefault="007F4DC2" w:rsidP="007F4DC2">
      <w:pPr>
        <w:pStyle w:val="ListParagraph"/>
        <w:numPr>
          <w:ilvl w:val="0"/>
          <w:numId w:val="1"/>
        </w:numPr>
        <w:jc w:val="both"/>
        <w:rPr>
          <w:ins w:id="295" w:author="Sooyoung Kim" w:date="2021-06-22T17:14:00Z"/>
        </w:rPr>
      </w:pPr>
      <w:ins w:id="296" w:author="Sooyoung Kim" w:date="2021-06-22T17:13:00Z">
        <w:r>
          <w:t xml:space="preserve">Their previous experience with MERS outbreaks since 2013 provided strong backbone of COVID-19 preparedness and response strategies. </w:t>
        </w:r>
      </w:ins>
      <w:ins w:id="297" w:author="Sooyoung Kim" w:date="2021-06-22T17:14:00Z">
        <w:r>
          <w:t xml:space="preserve">The establishment of national taskforce </w:t>
        </w:r>
        <w:r>
          <w:t>even before the country detected its first cases</w:t>
        </w:r>
        <w:r>
          <w:t xml:space="preserve"> enabled the government to react </w:t>
        </w:r>
      </w:ins>
      <w:ins w:id="298" w:author="Sooyoung Kim" w:date="2021-06-22T17:15:00Z">
        <w:r>
          <w:t>with agility in the early phase of the pandemic</w:t>
        </w:r>
      </w:ins>
      <w:ins w:id="299" w:author="Sooyoung Kim" w:date="2021-06-22T17:14:00Z">
        <w:r>
          <w:t>.</w:t>
        </w:r>
      </w:ins>
    </w:p>
    <w:p w14:paraId="02F41F98" w14:textId="56A21774" w:rsidR="007F4DC2" w:rsidRDefault="007F4DC2" w:rsidP="00782CC9">
      <w:pPr>
        <w:pStyle w:val="ListParagraph"/>
        <w:numPr>
          <w:ilvl w:val="0"/>
          <w:numId w:val="1"/>
        </w:numPr>
        <w:jc w:val="both"/>
        <w:rPr>
          <w:ins w:id="300" w:author="Sooyoung Kim" w:date="2021-06-22T17:11:00Z"/>
        </w:rPr>
      </w:pPr>
      <w:ins w:id="301" w:author="Sooyoung Kim" w:date="2021-06-22T17:15:00Z">
        <w:r>
          <w:t xml:space="preserve">The </w:t>
        </w:r>
      </w:ins>
      <w:ins w:id="302" w:author="Sooyoung Kim" w:date="2021-06-22T17:16:00Z">
        <w:r>
          <w:t>government</w:t>
        </w:r>
      </w:ins>
      <w:ins w:id="303" w:author="Sooyoung Kim" w:date="2021-06-22T17:15:00Z">
        <w:r>
          <w:t xml:space="preserve">-driven </w:t>
        </w:r>
      </w:ins>
      <w:ins w:id="304" w:author="Sooyoung Kim" w:date="2021-06-22T17:16:00Z">
        <w:r>
          <w:t xml:space="preserve">national-level </w:t>
        </w:r>
      </w:ins>
      <w:ins w:id="305" w:author="Sooyoung Kim" w:date="2021-06-22T17:15:00Z">
        <w:r>
          <w:t xml:space="preserve">response </w:t>
        </w:r>
      </w:ins>
      <w:ins w:id="306" w:author="Sooyoung Kim" w:date="2021-06-22T17:16:00Z">
        <w:r>
          <w:t>strategies were complemented by strong engagement of the private sectors and the community-driven local engagements.</w:t>
        </w:r>
      </w:ins>
      <w:ins w:id="307" w:author="Sooyoung Kim" w:date="2021-06-22T17:17:00Z">
        <w:r>
          <w:t xml:space="preserve"> </w:t>
        </w:r>
      </w:ins>
    </w:p>
    <w:p w14:paraId="4EC95649" w14:textId="0E8D4490" w:rsidR="00782CC9" w:rsidRDefault="00782CC9" w:rsidP="00782CC9">
      <w:pPr>
        <w:jc w:val="both"/>
        <w:rPr>
          <w:ins w:id="308" w:author="Sooyoung Kim" w:date="2021-06-22T17:11:00Z"/>
        </w:rPr>
      </w:pPr>
    </w:p>
    <w:p w14:paraId="5C8BF7F7" w14:textId="236A97A8" w:rsidR="00782CC9" w:rsidRDefault="00782CC9" w:rsidP="00782CC9">
      <w:pPr>
        <w:jc w:val="both"/>
        <w:rPr>
          <w:ins w:id="309" w:author="Sooyoung Kim" w:date="2021-06-22T17:17:00Z"/>
        </w:rPr>
      </w:pPr>
    </w:p>
    <w:p w14:paraId="4B48CBB1" w14:textId="3FB08718" w:rsidR="007F4DC2" w:rsidRDefault="007F4DC2" w:rsidP="00782CC9">
      <w:pPr>
        <w:jc w:val="both"/>
        <w:rPr>
          <w:ins w:id="310" w:author="Sooyoung Kim" w:date="2021-06-22T17:17:00Z"/>
        </w:rPr>
      </w:pPr>
      <w:ins w:id="311" w:author="Sooyoung Kim" w:date="2021-06-22T17:17:00Z">
        <w:r>
          <w:t xml:space="preserve">References </w:t>
        </w:r>
      </w:ins>
    </w:p>
    <w:p w14:paraId="723B7AA2" w14:textId="77777777" w:rsidR="007F4DC2" w:rsidRDefault="007F4DC2" w:rsidP="00782CC9">
      <w:pPr>
        <w:jc w:val="both"/>
        <w:pPrChange w:id="312" w:author="Sooyoung Kim" w:date="2021-06-22T17:11:00Z">
          <w:pPr>
            <w:jc w:val="both"/>
          </w:pPr>
        </w:pPrChange>
      </w:pPr>
    </w:p>
    <w:p w14:paraId="00000018" w14:textId="77777777" w:rsidR="00B33AC9" w:rsidRDefault="0074598C">
      <w:pPr>
        <w:widowControl w:val="0"/>
        <w:ind w:left="640" w:hanging="640"/>
      </w:pPr>
      <w:r>
        <w:t>1</w:t>
      </w:r>
      <w:r>
        <w:t xml:space="preserve">. </w:t>
      </w:r>
      <w:r>
        <w:tab/>
      </w:r>
      <w:proofErr w:type="spellStart"/>
      <w:r>
        <w:t>Awaidy</w:t>
      </w:r>
      <w:proofErr w:type="spellEnd"/>
      <w:r>
        <w:t xml:space="preserve"> S Al, Al </w:t>
      </w:r>
      <w:proofErr w:type="spellStart"/>
      <w:r>
        <w:t>Hashami</w:t>
      </w:r>
      <w:proofErr w:type="spellEnd"/>
      <w:r>
        <w:t xml:space="preserve"> H</w:t>
      </w:r>
      <w:r>
        <w:t xml:space="preserve">. Zoonotic Diseases in Oman: Successes, Challenges, and Future Directions. </w:t>
      </w:r>
      <w:r>
        <w:rPr>
          <w:i/>
        </w:rPr>
        <w:t>Vector-Borne Zoonotic Dis</w:t>
      </w:r>
      <w:r>
        <w:t>. 2020;20(1):1-9. doi:10.1089/vbz.2019.2458</w:t>
      </w:r>
    </w:p>
    <w:p w14:paraId="00000019" w14:textId="77777777" w:rsidR="00B33AC9" w:rsidRDefault="0074598C">
      <w:pPr>
        <w:widowControl w:val="0"/>
        <w:ind w:left="640" w:hanging="640"/>
      </w:pPr>
      <w:r>
        <w:t xml:space="preserve">2. </w:t>
      </w:r>
      <w:r>
        <w:tab/>
      </w:r>
      <w:r>
        <w:t>World Health Organization. WHO Coronavirus (COVID-19) Dashboard. Published 2021. Accessed June 10, 2021. https://covid19.who.int/table</w:t>
      </w:r>
    </w:p>
    <w:p w14:paraId="0000001A" w14:textId="77777777" w:rsidR="00B33AC9" w:rsidRDefault="0074598C">
      <w:pPr>
        <w:widowControl w:val="0"/>
        <w:ind w:left="640" w:hanging="640"/>
      </w:pPr>
      <w:r>
        <w:t xml:space="preserve">3. </w:t>
      </w:r>
      <w:r>
        <w:tab/>
        <w:t xml:space="preserve">World Health Organization. </w:t>
      </w:r>
      <w:r>
        <w:rPr>
          <w:i/>
        </w:rPr>
        <w:t>COVID-19: WHO EMRO Biweekly Situation Report #11</w:t>
      </w:r>
      <w:r>
        <w:t>.; 2021. http://www.emro.who.int/images/st</w:t>
      </w:r>
      <w:r>
        <w:t>ories/coronavirus/documents/covid_19_bi_weekly_sitrep_11.pdf?ua=1</w:t>
      </w:r>
    </w:p>
    <w:p w14:paraId="0000001B" w14:textId="77777777" w:rsidR="00B33AC9" w:rsidRDefault="0074598C">
      <w:pPr>
        <w:widowControl w:val="0"/>
        <w:ind w:left="640" w:hanging="640"/>
      </w:pPr>
      <w:r>
        <w:t xml:space="preserve">4. </w:t>
      </w:r>
      <w:r>
        <w:tab/>
        <w:t>Johns Hopkins University. Coronavirus Resource Center: Oman. Published 2021. Accessed June 10, 2021. https://coronavirus.jhu.edu/region/oman</w:t>
      </w:r>
    </w:p>
    <w:p w14:paraId="0000001C" w14:textId="77777777" w:rsidR="00B33AC9" w:rsidRDefault="0074598C">
      <w:pPr>
        <w:widowControl w:val="0"/>
        <w:ind w:left="640" w:hanging="640"/>
      </w:pPr>
      <w:r>
        <w:t xml:space="preserve">5. </w:t>
      </w:r>
      <w:r>
        <w:tab/>
        <w:t>World Health Organization. WHO collaborat</w:t>
      </w:r>
      <w:r>
        <w:t>ion in Oman’s response to COVID-19.</w:t>
      </w:r>
    </w:p>
    <w:p w14:paraId="0000001D" w14:textId="77777777" w:rsidR="00B33AC9" w:rsidRDefault="0074598C">
      <w:pPr>
        <w:widowControl w:val="0"/>
        <w:ind w:left="640" w:hanging="640"/>
      </w:pPr>
      <w:r>
        <w:t xml:space="preserve">6. </w:t>
      </w:r>
      <w:r>
        <w:tab/>
        <w:t xml:space="preserve">World Health Organization. </w:t>
      </w:r>
      <w:r>
        <w:rPr>
          <w:i/>
        </w:rPr>
        <w:t>Joint External Evaluation of IHR Core Capacities of the Sultanate of Oman</w:t>
      </w:r>
      <w:r>
        <w:t>.; 2017.</w:t>
      </w:r>
    </w:p>
    <w:p w14:paraId="0000001E" w14:textId="77777777" w:rsidR="00B33AC9" w:rsidRDefault="0074598C">
      <w:pPr>
        <w:widowControl w:val="0"/>
        <w:ind w:left="640" w:hanging="640"/>
      </w:pPr>
      <w:r>
        <w:t xml:space="preserve">7. </w:t>
      </w:r>
      <w:r>
        <w:tab/>
        <w:t>MOH. Ministry of Health (Health Vision 2050). Published online 2014.</w:t>
      </w:r>
    </w:p>
    <w:p w14:paraId="0000001F" w14:textId="77777777" w:rsidR="00B33AC9" w:rsidRDefault="0074598C">
      <w:pPr>
        <w:widowControl w:val="0"/>
        <w:ind w:left="640" w:hanging="640"/>
      </w:pPr>
      <w:r>
        <w:t xml:space="preserve">8. </w:t>
      </w:r>
      <w:r>
        <w:tab/>
        <w:t xml:space="preserve">Halim L Ben, </w:t>
      </w:r>
      <w:proofErr w:type="spellStart"/>
      <w:r>
        <w:t>Alajmi</w:t>
      </w:r>
      <w:proofErr w:type="spellEnd"/>
      <w:r>
        <w:t xml:space="preserve"> F, </w:t>
      </w:r>
      <w:proofErr w:type="spellStart"/>
      <w:r>
        <w:t>Lamki</w:t>
      </w:r>
      <w:proofErr w:type="spellEnd"/>
      <w:r>
        <w:t xml:space="preserve"> S</w:t>
      </w:r>
      <w:r>
        <w:t xml:space="preserve"> Al. Ensuring universal access to primary health care in Oman. Accessed June 10, 2021. https://improvingphc.org/ensuring-universal-access-</w:t>
      </w:r>
      <w:r>
        <w:lastRenderedPageBreak/>
        <w:t>primary-health-care-oman</w:t>
      </w:r>
    </w:p>
    <w:p w14:paraId="00000020" w14:textId="77777777" w:rsidR="00B33AC9" w:rsidRDefault="0074598C">
      <w:pPr>
        <w:widowControl w:val="0"/>
        <w:ind w:left="640" w:hanging="640"/>
      </w:pPr>
      <w:r>
        <w:t xml:space="preserve">9. </w:t>
      </w:r>
      <w:r>
        <w:tab/>
        <w:t>Al-</w:t>
      </w:r>
      <w:proofErr w:type="spellStart"/>
      <w:r>
        <w:t>Mahrezi</w:t>
      </w:r>
      <w:proofErr w:type="spellEnd"/>
      <w:r>
        <w:t xml:space="preserve"> A, Al-</w:t>
      </w:r>
      <w:proofErr w:type="spellStart"/>
      <w:r>
        <w:t>Kiyumi</w:t>
      </w:r>
      <w:proofErr w:type="spellEnd"/>
      <w:r>
        <w:t xml:space="preserve"> M. Primary health care in Oman: Shaping the future. </w:t>
      </w:r>
      <w:r>
        <w:rPr>
          <w:i/>
        </w:rPr>
        <w:t>Oman Med J</w:t>
      </w:r>
      <w:r>
        <w:t>. 2</w:t>
      </w:r>
      <w:r>
        <w:t>019;34(6):479-481. doi:10.5001/omj.2019.89</w:t>
      </w:r>
    </w:p>
    <w:p w14:paraId="00000021" w14:textId="77777777" w:rsidR="00B33AC9" w:rsidRPr="00404CB3" w:rsidRDefault="0074598C">
      <w:pPr>
        <w:widowControl w:val="0"/>
        <w:ind w:left="640" w:hanging="640"/>
        <w:rPr>
          <w:lang w:val="fr-FR"/>
          <w:rPrChange w:id="313" w:author="Sooyoung Kim" w:date="2021-06-22T14:13:00Z">
            <w:rPr/>
          </w:rPrChange>
        </w:rPr>
      </w:pPr>
      <w:r>
        <w:t xml:space="preserve">10. </w:t>
      </w:r>
      <w:r>
        <w:tab/>
        <w:t xml:space="preserve">Institute for Health Metrics and Evaluation. </w:t>
      </w:r>
      <w:r w:rsidRPr="00404CB3">
        <w:rPr>
          <w:lang w:val="fr-FR"/>
          <w:rPrChange w:id="314" w:author="Sooyoung Kim" w:date="2021-06-22T14:13:00Z">
            <w:rPr/>
          </w:rPrChange>
        </w:rPr>
        <w:t>IHME Oman. http://www.healthdata.org/oman</w:t>
      </w:r>
    </w:p>
    <w:p w14:paraId="00000022" w14:textId="77777777" w:rsidR="00B33AC9" w:rsidRDefault="0074598C">
      <w:pPr>
        <w:widowControl w:val="0"/>
        <w:ind w:left="640" w:hanging="640"/>
      </w:pPr>
      <w:r>
        <w:t xml:space="preserve">11. </w:t>
      </w:r>
      <w:r>
        <w:tab/>
      </w:r>
      <w:proofErr w:type="spellStart"/>
      <w:r>
        <w:t>Prasopa-Plaizier</w:t>
      </w:r>
      <w:proofErr w:type="spellEnd"/>
      <w:r>
        <w:t xml:space="preserve"> N, </w:t>
      </w:r>
      <w:proofErr w:type="spellStart"/>
      <w:r>
        <w:t>Westad</w:t>
      </w:r>
      <w:proofErr w:type="spellEnd"/>
      <w:r>
        <w:t xml:space="preserve"> J, Pocklington F, et al. </w:t>
      </w:r>
      <w:r>
        <w:rPr>
          <w:i/>
        </w:rPr>
        <w:t>Strengthening National Capacity for Patient and Community Engage</w:t>
      </w:r>
      <w:r>
        <w:rPr>
          <w:i/>
        </w:rPr>
        <w:t>ment and Empowerment in Health Care in Oman</w:t>
      </w:r>
      <w:r>
        <w:t>.; 2016.</w:t>
      </w:r>
    </w:p>
    <w:p w14:paraId="00000023" w14:textId="77777777" w:rsidR="00B33AC9" w:rsidRDefault="0074598C">
      <w:pPr>
        <w:widowControl w:val="0"/>
        <w:ind w:left="640" w:hanging="640"/>
      </w:pPr>
      <w:r>
        <w:t xml:space="preserve">12. </w:t>
      </w:r>
      <w:r>
        <w:tab/>
        <w:t xml:space="preserve">Times News Service. Hospital beds under stress as COVID-19 cases surge in Oman. </w:t>
      </w:r>
      <w:r>
        <w:rPr>
          <w:i/>
        </w:rPr>
        <w:t>Times of Oman</w:t>
      </w:r>
      <w:r>
        <w:t>. April 12, 2021.</w:t>
      </w:r>
    </w:p>
    <w:p w14:paraId="00000024" w14:textId="77777777" w:rsidR="00B33AC9" w:rsidRDefault="0074598C">
      <w:pPr>
        <w:widowControl w:val="0"/>
        <w:ind w:left="640" w:hanging="640"/>
      </w:pPr>
      <w:r>
        <w:t xml:space="preserve">13. </w:t>
      </w:r>
      <w:r>
        <w:tab/>
      </w:r>
      <w:proofErr w:type="spellStart"/>
      <w:r>
        <w:t>Ghafri</w:t>
      </w:r>
      <w:proofErr w:type="spellEnd"/>
      <w:r>
        <w:t xml:space="preserve"> T Al, </w:t>
      </w:r>
      <w:proofErr w:type="spellStart"/>
      <w:r>
        <w:t>Ajmi</w:t>
      </w:r>
      <w:proofErr w:type="spellEnd"/>
      <w:r>
        <w:t xml:space="preserve"> F Al, </w:t>
      </w:r>
      <w:proofErr w:type="spellStart"/>
      <w:r>
        <w:t>Balushi</w:t>
      </w:r>
      <w:proofErr w:type="spellEnd"/>
      <w:r>
        <w:t xml:space="preserve"> L Al, et al. Responses to the pandemic covid-19 in </w:t>
      </w:r>
      <w:r>
        <w:t xml:space="preserve">primary health care in </w:t>
      </w:r>
      <w:proofErr w:type="spellStart"/>
      <w:r>
        <w:t>oman</w:t>
      </w:r>
      <w:proofErr w:type="spellEnd"/>
      <w:r>
        <w:t xml:space="preserve">: Muscat experience. </w:t>
      </w:r>
      <w:r>
        <w:rPr>
          <w:i/>
        </w:rPr>
        <w:t>Oman Med J</w:t>
      </w:r>
      <w:r>
        <w:t>. 2020;35(5):1-15. doi:10.5001/omj.2020.70</w:t>
      </w:r>
    </w:p>
    <w:p w14:paraId="00000025" w14:textId="77777777" w:rsidR="00B33AC9" w:rsidRDefault="0074598C">
      <w:pPr>
        <w:widowControl w:val="0"/>
        <w:ind w:left="640" w:hanging="640"/>
      </w:pPr>
      <w:r>
        <w:t xml:space="preserve">14. </w:t>
      </w:r>
      <w:r>
        <w:tab/>
        <w:t xml:space="preserve">OECD. </w:t>
      </w:r>
      <w:r>
        <w:rPr>
          <w:i/>
        </w:rPr>
        <w:t>COVID-19 Crisis Response in MENA Countries</w:t>
      </w:r>
      <w:r>
        <w:t>.; 2020. https://read.oecd-ilibrary.org/view/?ref=129_129919-4li7bq8asv&amp;title=COVID-19-Crisis-Response</w:t>
      </w:r>
      <w:r>
        <w:t>-in-MENA-Countries</w:t>
      </w:r>
    </w:p>
    <w:p w14:paraId="00000026" w14:textId="77777777" w:rsidR="00B33AC9" w:rsidRDefault="0074598C">
      <w:pPr>
        <w:widowControl w:val="0"/>
        <w:ind w:left="640" w:hanging="640"/>
      </w:pPr>
      <w:r>
        <w:t xml:space="preserve">15. </w:t>
      </w:r>
      <w:r>
        <w:tab/>
      </w:r>
      <w:proofErr w:type="spellStart"/>
      <w:r>
        <w:t>McQue</w:t>
      </w:r>
      <w:proofErr w:type="spellEnd"/>
      <w:r>
        <w:t xml:space="preserve"> K. Oman imposes new COVID-19 lockdown, travel restrictions. S&amp;P Platts. Accessed June 10, 2021. https://www.spglobal.com/platts/en/market-insights/latest-news/shipping/041421-oman-imposes-new-covid-19-lockdown-travel-restricti</w:t>
      </w:r>
      <w:r>
        <w:t>ons</w:t>
      </w:r>
    </w:p>
    <w:p w14:paraId="00000027" w14:textId="77777777" w:rsidR="00B33AC9" w:rsidRDefault="0074598C">
      <w:pPr>
        <w:widowControl w:val="0"/>
        <w:ind w:left="640" w:hanging="640"/>
      </w:pPr>
      <w:r>
        <w:t xml:space="preserve">16. </w:t>
      </w:r>
      <w:r>
        <w:tab/>
      </w:r>
      <w:r>
        <w:t>Reuters. COVID-19 Tracker Oman. Accessed June 10, 2021. https://graphics.reuters.com/world-coronavirus-tracker-and-maps/countries-and-territories/oman/</w:t>
      </w:r>
    </w:p>
    <w:p w14:paraId="00000028" w14:textId="77777777" w:rsidR="00B33AC9" w:rsidRDefault="0074598C">
      <w:pPr>
        <w:widowControl w:val="0"/>
        <w:ind w:left="640" w:hanging="640"/>
      </w:pPr>
      <w:r>
        <w:t xml:space="preserve">17. </w:t>
      </w:r>
      <w:r>
        <w:tab/>
        <w:t xml:space="preserve">Al </w:t>
      </w:r>
      <w:proofErr w:type="spellStart"/>
      <w:r>
        <w:t>Siyabi</w:t>
      </w:r>
      <w:proofErr w:type="spellEnd"/>
      <w:r>
        <w:t xml:space="preserve"> H, Al </w:t>
      </w:r>
      <w:proofErr w:type="spellStart"/>
      <w:r>
        <w:t>Mukhaini</w:t>
      </w:r>
      <w:proofErr w:type="spellEnd"/>
      <w:r>
        <w:t xml:space="preserve"> S, Kanaan M, et al. Community Participation Approaches for Effective Natio</w:t>
      </w:r>
      <w:r>
        <w:t xml:space="preserve">nal COVID-19 Pandemic Preparedness and Response: An Experience </w:t>
      </w:r>
      <w:proofErr w:type="gramStart"/>
      <w:r>
        <w:t>From</w:t>
      </w:r>
      <w:proofErr w:type="gramEnd"/>
      <w:r>
        <w:t xml:space="preserve"> Oman. </w:t>
      </w:r>
      <w:r>
        <w:rPr>
          <w:i/>
        </w:rPr>
        <w:t>Front Public Heal</w:t>
      </w:r>
      <w:r>
        <w:t>. 2021;8(January):1-8. doi:10.3389/fpubh.2020.616763</w:t>
      </w:r>
    </w:p>
    <w:p w14:paraId="00000029" w14:textId="77777777" w:rsidR="00B33AC9" w:rsidRDefault="00B33AC9">
      <w:pPr>
        <w:widowControl w:val="0"/>
        <w:ind w:left="640" w:hanging="640"/>
        <w:rPr>
          <w:i/>
        </w:rPr>
      </w:pPr>
    </w:p>
    <w:p w14:paraId="0000002A" w14:textId="77777777" w:rsidR="00B33AC9" w:rsidRDefault="0074598C">
      <w:pPr>
        <w:rPr>
          <w:i/>
        </w:rPr>
      </w:pPr>
      <w:r>
        <w:rPr>
          <w:i/>
        </w:rPr>
        <w:t xml:space="preserve"> </w:t>
      </w:r>
    </w:p>
    <w:sectPr w:rsidR="00B33AC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ooyoung Kim" w:date="2021-06-22T16:55:00Z" w:initials="SK">
    <w:p w14:paraId="48C031DC" w14:textId="4EC1D118" w:rsidR="009A757C" w:rsidRDefault="009A757C">
      <w:pPr>
        <w:pStyle w:val="CommentText"/>
      </w:pPr>
      <w:r>
        <w:rPr>
          <w:rStyle w:val="CommentReference"/>
        </w:rPr>
        <w:annotationRef/>
      </w:r>
      <w:r w:rsidRPr="009A757C">
        <w:t>https://www.who.int/countries/omn/</w:t>
      </w:r>
    </w:p>
  </w:comment>
  <w:comment w:id="11" w:author="Sooyoung Kim" w:date="2021-06-22T16:59:00Z" w:initials="SK">
    <w:p w14:paraId="1D7947F2" w14:textId="0F129164" w:rsidR="009A757C" w:rsidRDefault="009A757C">
      <w:pPr>
        <w:pStyle w:val="CommentText"/>
      </w:pPr>
      <w:r>
        <w:rPr>
          <w:rStyle w:val="CommentReference"/>
        </w:rPr>
        <w:annotationRef/>
      </w:r>
      <w:r w:rsidRPr="009A757C">
        <w:t>https://apps.who.int/iris/rest/bitstreams/1093367/retrieve</w:t>
      </w:r>
    </w:p>
  </w:comment>
  <w:comment w:id="37" w:author="Sooyoung Kim" w:date="2021-06-22T14:20:00Z" w:initials="SK">
    <w:p w14:paraId="029598C0" w14:textId="06330D9D" w:rsidR="00404CB3" w:rsidRDefault="00404CB3">
      <w:pPr>
        <w:pStyle w:val="CommentText"/>
      </w:pPr>
      <w:r>
        <w:rPr>
          <w:rStyle w:val="CommentReference"/>
        </w:rPr>
        <w:annotationRef/>
      </w:r>
      <w:hyperlink r:id="rId1" w:history="1">
        <w:r w:rsidRPr="00C25460">
          <w:rPr>
            <w:rStyle w:val="Hyperlink"/>
          </w:rPr>
          <w:t>https://www.ncbi.nlm.nih.gov/pmc/articles/PMC6505341/</w:t>
        </w:r>
      </w:hyperlink>
    </w:p>
    <w:p w14:paraId="28D615C4" w14:textId="77777777" w:rsidR="00404CB3" w:rsidRDefault="00404CB3">
      <w:pPr>
        <w:pStyle w:val="CommentText"/>
      </w:pPr>
      <w:hyperlink r:id="rId2" w:history="1">
        <w:r w:rsidRPr="00C25460">
          <w:rPr>
            <w:rStyle w:val="Hyperlink"/>
          </w:rPr>
          <w:t>https://www.ncbi.nlm.nih.gov/pmc/articles/PMC6330192/#:~:text=As%20of%202015%2C%20there%20are,%25)%20know%20their%20HIV%20status.&amp;text=HIV%20cases%20and%20rates%20in,214%20from%202010%20to%202015</w:t>
        </w:r>
      </w:hyperlink>
      <w:r w:rsidRPr="00404CB3">
        <w:t>.</w:t>
      </w:r>
      <w:r>
        <w:t xml:space="preserve"> </w:t>
      </w:r>
    </w:p>
    <w:p w14:paraId="50BC3FCF" w14:textId="706956B4" w:rsidR="00404CB3" w:rsidRDefault="00404CB3">
      <w:pPr>
        <w:pStyle w:val="CommentText"/>
      </w:pPr>
      <w:hyperlink r:id="rId3" w:history="1">
        <w:r w:rsidRPr="00C25460">
          <w:rPr>
            <w:rStyle w:val="Hyperlink"/>
          </w:rPr>
          <w:t>https://www.ncbi.nlm.nih.gov/pmc/articles/PMC6284096/</w:t>
        </w:r>
      </w:hyperlink>
    </w:p>
    <w:p w14:paraId="11052305" w14:textId="054C072F" w:rsidR="00404CB3" w:rsidRDefault="00404CB3">
      <w:pPr>
        <w:pStyle w:val="CommentText"/>
      </w:pPr>
    </w:p>
  </w:comment>
  <w:comment w:id="66" w:author="Sooyoung Kim" w:date="2021-06-22T14:50:00Z" w:initials="SK">
    <w:p w14:paraId="278BA06E" w14:textId="69080E89" w:rsidR="00252561" w:rsidRDefault="00252561">
      <w:pPr>
        <w:pStyle w:val="CommentText"/>
      </w:pPr>
      <w:r>
        <w:rPr>
          <w:rStyle w:val="CommentReference"/>
        </w:rPr>
        <w:annotationRef/>
      </w:r>
      <w:r w:rsidRPr="00252561">
        <w:t>https://www.ncbi.nlm.nih.gov/pmc/articles/PMC7110806/</w:t>
      </w:r>
    </w:p>
  </w:comment>
  <w:comment w:id="77" w:author="Sooyoung Kim" w:date="2021-06-22T14:34:00Z" w:initials="SK">
    <w:p w14:paraId="3704EE79" w14:textId="0F605974" w:rsidR="003A2AF5" w:rsidRDefault="003A2AF5">
      <w:pPr>
        <w:pStyle w:val="CommentText"/>
      </w:pPr>
      <w:r>
        <w:rPr>
          <w:rStyle w:val="CommentReference"/>
        </w:rPr>
        <w:annotationRef/>
      </w:r>
      <w:r w:rsidRPr="003A2AF5">
        <w:t>https://app.gideononline.com/explore/diseases/mers-coronavirus-infection-12188/worldwide</w:t>
      </w:r>
    </w:p>
  </w:comment>
  <w:comment w:id="76" w:author="Sooyoung Kim" w:date="2021-06-22T14:32:00Z" w:initials="SK">
    <w:p w14:paraId="2E5C3602" w14:textId="4A050140" w:rsidR="003A2AF5" w:rsidRDefault="003A2AF5">
      <w:pPr>
        <w:pStyle w:val="CommentText"/>
      </w:pPr>
      <w:r>
        <w:rPr>
          <w:rStyle w:val="CommentReference"/>
        </w:rPr>
        <w:annotationRef/>
      </w:r>
      <w:r w:rsidRPr="003A2AF5">
        <w:t>https://www.ncbi.nlm.nih.gov/pmc/articles/PMC6505341/</w:t>
      </w:r>
    </w:p>
  </w:comment>
  <w:comment w:id="82" w:author="Sooyoung Kim" w:date="2021-06-22T14:42:00Z" w:initials="SK">
    <w:p w14:paraId="45823D72" w14:textId="42C6F69B" w:rsidR="001A3BF2" w:rsidRDefault="001A3BF2">
      <w:pPr>
        <w:pStyle w:val="CommentText"/>
      </w:pPr>
      <w:r>
        <w:rPr>
          <w:rStyle w:val="CommentReference"/>
        </w:rPr>
        <w:annotationRef/>
      </w:r>
      <w:r w:rsidRPr="001A3BF2">
        <w:t>https://www.who.int/emergencies/disease-outbreak-news</w:t>
      </w:r>
    </w:p>
  </w:comment>
  <w:comment w:id="90" w:author="Sooyoung Kim" w:date="2021-06-22T14:32:00Z" w:initials="SK">
    <w:p w14:paraId="2B60296A" w14:textId="7DD9145D" w:rsidR="003A2AF5" w:rsidRDefault="003A2AF5">
      <w:pPr>
        <w:pStyle w:val="CommentText"/>
      </w:pPr>
      <w:r>
        <w:rPr>
          <w:rStyle w:val="CommentReference"/>
        </w:rPr>
        <w:annotationRef/>
      </w:r>
      <w:r w:rsidRPr="003A2AF5">
        <w:t>https://www.ncbi.nlm.nih.gov/pmc/articles/PMC6505341/</w:t>
      </w:r>
    </w:p>
  </w:comment>
  <w:comment w:id="100" w:author="Sooyoung Kim" w:date="2021-06-22T14:32:00Z" w:initials="SK">
    <w:p w14:paraId="24C1BE20" w14:textId="55B4C2C8" w:rsidR="003A2AF5" w:rsidRDefault="003A2AF5">
      <w:pPr>
        <w:pStyle w:val="CommentText"/>
      </w:pPr>
      <w:r>
        <w:rPr>
          <w:rStyle w:val="CommentReference"/>
        </w:rPr>
        <w:annotationRef/>
      </w:r>
      <w:hyperlink r:id="rId4" w:history="1">
        <w:r w:rsidR="00F37997" w:rsidRPr="00C25460">
          <w:rPr>
            <w:rStyle w:val="Hyperlink"/>
          </w:rPr>
          <w:t>https://www.ncbi.nlm.nih.gov/pmc/articles/PMC6505341/</w:t>
        </w:r>
      </w:hyperlink>
    </w:p>
    <w:p w14:paraId="0F0CF6B6" w14:textId="12A151BE" w:rsidR="00F37997" w:rsidRDefault="00F37997">
      <w:pPr>
        <w:pStyle w:val="CommentText"/>
      </w:pPr>
      <w:r w:rsidRPr="001A3BF2">
        <w:t>https://www.sciencedirect.com/science/article/pii/S1876034120304020</w:t>
      </w:r>
    </w:p>
  </w:comment>
  <w:comment w:id="108" w:author="Sooyoung Kim" w:date="2021-06-22T14:36:00Z" w:initials="SK">
    <w:p w14:paraId="6F4BC1DF" w14:textId="77777777" w:rsidR="001A3BF2" w:rsidRDefault="001A3BF2" w:rsidP="001A3BF2">
      <w:pPr>
        <w:pStyle w:val="CommentText"/>
      </w:pPr>
      <w:r>
        <w:rPr>
          <w:rStyle w:val="CommentReference"/>
        </w:rPr>
        <w:annotationRef/>
      </w:r>
      <w:r>
        <w:rPr>
          <w:rStyle w:val="CommentReference"/>
        </w:rPr>
        <w:annotationRef/>
      </w:r>
      <w:r w:rsidRPr="003A2AF5">
        <w:t>https://www.ncbi.nlm.nih.gov/pmc/articles/PMC6505341/</w:t>
      </w:r>
    </w:p>
    <w:p w14:paraId="7EE63AC3" w14:textId="063740DA" w:rsidR="001A3BF2" w:rsidRDefault="001A3BF2">
      <w:pPr>
        <w:pStyle w:val="CommentText"/>
      </w:pPr>
      <w:r w:rsidRPr="001A3BF2">
        <w:t>https://www.sciencedirect.com/science/article/pii/S1876034120304020</w:t>
      </w:r>
    </w:p>
  </w:comment>
  <w:comment w:id="122" w:author="Sooyoung Kim" w:date="2021-06-22T15:02:00Z" w:initials="SK">
    <w:p w14:paraId="18A3802E" w14:textId="2ED68B3B" w:rsidR="00BA1691" w:rsidRDefault="00BA1691">
      <w:pPr>
        <w:pStyle w:val="CommentText"/>
      </w:pPr>
      <w:r>
        <w:rPr>
          <w:rStyle w:val="CommentReference"/>
        </w:rPr>
        <w:annotationRef/>
      </w:r>
      <w:r w:rsidRPr="00BA1691">
        <w:t>https://www.moh.gov.om/en/-/--1226</w:t>
      </w:r>
    </w:p>
  </w:comment>
  <w:comment w:id="124" w:author="Sooyoung Kim" w:date="2021-06-22T15:03:00Z" w:initials="SK">
    <w:p w14:paraId="5C2950F6" w14:textId="02244639" w:rsidR="00BA1691" w:rsidRDefault="00BA1691">
      <w:pPr>
        <w:pStyle w:val="CommentText"/>
      </w:pPr>
      <w:r>
        <w:rPr>
          <w:rStyle w:val="CommentReference"/>
        </w:rPr>
        <w:annotationRef/>
      </w:r>
      <w:r w:rsidRPr="00BA1691">
        <w:t>https://www.moh.gov.om/en/-/--1226</w:t>
      </w:r>
    </w:p>
  </w:comment>
  <w:comment w:id="149" w:author="Sooyoung Kim" w:date="2021-06-22T15:31:00Z" w:initials="SK">
    <w:p w14:paraId="5D612B6E" w14:textId="77777777" w:rsidR="003910EE" w:rsidRDefault="003910EE" w:rsidP="003910EE">
      <w:pPr>
        <w:pStyle w:val="CommentText"/>
      </w:pPr>
      <w:r>
        <w:rPr>
          <w:rStyle w:val="CommentReference"/>
        </w:rPr>
        <w:annotationRef/>
      </w:r>
      <w:r w:rsidRPr="003910EE">
        <w:t>https://www.ncbi.nlm.nih.gov/pmc/articles/PMC7829858/</w:t>
      </w:r>
    </w:p>
  </w:comment>
  <w:comment w:id="157" w:author="Sooyoung Kim" w:date="2021-06-22T15:44:00Z" w:initials="SK">
    <w:p w14:paraId="3231CAAF" w14:textId="7E50CB1E" w:rsidR="00AD48BC" w:rsidRDefault="00AD48BC">
      <w:pPr>
        <w:pStyle w:val="CommentText"/>
      </w:pPr>
      <w:r>
        <w:rPr>
          <w:rStyle w:val="CommentReference"/>
        </w:rPr>
        <w:annotationRef/>
      </w:r>
      <w:r w:rsidRPr="00AD48BC">
        <w:t>https://www.ncbi.nlm.nih.gov/pmc/articles/PMC7829858/</w:t>
      </w:r>
    </w:p>
  </w:comment>
  <w:comment w:id="168" w:author="Sooyoung Kim" w:date="2021-06-22T15:34:00Z" w:initials="SK">
    <w:p w14:paraId="621EDE91" w14:textId="77777777" w:rsidR="003910EE" w:rsidRDefault="003910EE" w:rsidP="003910EE">
      <w:pPr>
        <w:pStyle w:val="CommentText"/>
      </w:pPr>
      <w:r>
        <w:rPr>
          <w:rStyle w:val="CommentReference"/>
        </w:rPr>
        <w:annotationRef/>
      </w:r>
      <w:r>
        <w:rPr>
          <w:rStyle w:val="CommentReference"/>
        </w:rPr>
        <w:annotationRef/>
      </w:r>
      <w:r w:rsidRPr="003910EE">
        <w:t>https://www.ncbi.nlm.nih.gov/pmc/articles/PMC7829858/</w:t>
      </w:r>
    </w:p>
    <w:p w14:paraId="554D53C4" w14:textId="77777777" w:rsidR="003910EE" w:rsidRDefault="003910EE" w:rsidP="003910EE">
      <w:pPr>
        <w:pStyle w:val="CommentText"/>
      </w:pPr>
    </w:p>
  </w:comment>
  <w:comment w:id="175" w:author="Sooyoung Kim" w:date="2021-06-22T15:41:00Z" w:initials="SK">
    <w:p w14:paraId="4A9EE853" w14:textId="0CA2BAEF" w:rsidR="00AD48BC" w:rsidRDefault="00AD48BC">
      <w:pPr>
        <w:pStyle w:val="CommentText"/>
      </w:pPr>
      <w:r>
        <w:rPr>
          <w:rStyle w:val="CommentReference"/>
        </w:rPr>
        <w:annotationRef/>
      </w:r>
      <w:hyperlink r:id="rId5" w:history="1">
        <w:r w:rsidR="0060409B" w:rsidRPr="00C25460">
          <w:rPr>
            <w:rStyle w:val="Hyperlink"/>
          </w:rPr>
          <w:t>https://www.ncbi.nlm.nih.gov/pmc/articles/PMC7829858/</w:t>
        </w:r>
      </w:hyperlink>
    </w:p>
    <w:p w14:paraId="39A36768" w14:textId="6E9421AF" w:rsidR="0060409B" w:rsidRDefault="0060409B">
      <w:pPr>
        <w:pStyle w:val="CommentText"/>
      </w:pPr>
      <w:hyperlink r:id="rId6" w:history="1">
        <w:r w:rsidRPr="00C25460">
          <w:rPr>
            <w:rStyle w:val="Hyperlink"/>
          </w:rPr>
          <w:t>http://www.emro.who.int/health-topics/corona-virus/using-technology-to-contain-covod-19-in-oman.html</w:t>
        </w:r>
      </w:hyperlink>
      <w:r>
        <w:t xml:space="preserve"> </w:t>
      </w:r>
    </w:p>
  </w:comment>
  <w:comment w:id="198" w:author="Sooyoung Kim" w:date="2021-06-22T16:01:00Z" w:initials="SK">
    <w:p w14:paraId="3CAB36A9" w14:textId="77777777" w:rsidR="0060409B" w:rsidRDefault="0060409B" w:rsidP="0060409B">
      <w:pPr>
        <w:pStyle w:val="CommentText"/>
      </w:pPr>
      <w:r>
        <w:rPr>
          <w:rStyle w:val="CommentReference"/>
        </w:rPr>
        <w:annotationRef/>
      </w:r>
      <w:r w:rsidRPr="0060409B">
        <w:t>http://www.emro.who.int/images/stories/coronavirus/documents/covid_19_bi_weekly_sitrep_11.pdf?ua=1</w:t>
      </w:r>
    </w:p>
  </w:comment>
  <w:comment w:id="215" w:author="Sooyoung Kim" w:date="2021-06-22T16:12:00Z" w:initials="SK">
    <w:p w14:paraId="0DF5A999" w14:textId="228D5389" w:rsidR="00163197" w:rsidRDefault="00163197">
      <w:pPr>
        <w:pStyle w:val="CommentText"/>
      </w:pPr>
      <w:r>
        <w:rPr>
          <w:rStyle w:val="CommentReference"/>
        </w:rPr>
        <w:annotationRef/>
      </w:r>
      <w:r w:rsidRPr="00163197">
        <w:t>https://covid19.who.int/region/emro/country/om</w:t>
      </w:r>
    </w:p>
  </w:comment>
  <w:comment w:id="221" w:author="Sooyoung Kim" w:date="2021-06-22T16:23:00Z" w:initials="SK">
    <w:p w14:paraId="2B525599" w14:textId="5DA5E677" w:rsidR="00136525" w:rsidRDefault="00136525">
      <w:pPr>
        <w:pStyle w:val="CommentText"/>
      </w:pPr>
      <w:r>
        <w:rPr>
          <w:rStyle w:val="CommentReference"/>
        </w:rPr>
        <w:annotationRef/>
      </w:r>
      <w:r w:rsidRPr="00136525">
        <w:t>https://covid19.who.int/region/emro/country/om</w:t>
      </w:r>
    </w:p>
  </w:comment>
  <w:comment w:id="227" w:author="Sooyoung Kim" w:date="2021-06-22T16:08:00Z" w:initials="SK">
    <w:p w14:paraId="536B84C3" w14:textId="7137E450" w:rsidR="0060409B" w:rsidRDefault="0060409B">
      <w:pPr>
        <w:pStyle w:val="CommentText"/>
      </w:pPr>
      <w:r>
        <w:rPr>
          <w:rStyle w:val="CommentReference"/>
        </w:rPr>
        <w:annotationRef/>
      </w:r>
      <w:r w:rsidRPr="0060409B">
        <w:t>http://www.emro.who.int/omn/oman-news/who-collaboration-on-omans-response-to-covid-19.html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C031DC" w15:done="0"/>
  <w15:commentEx w15:paraId="1D7947F2" w15:done="0"/>
  <w15:commentEx w15:paraId="11052305" w15:done="0"/>
  <w15:commentEx w15:paraId="278BA06E" w15:done="0"/>
  <w15:commentEx w15:paraId="3704EE79" w15:done="0"/>
  <w15:commentEx w15:paraId="2E5C3602" w15:done="0"/>
  <w15:commentEx w15:paraId="45823D72" w15:done="0"/>
  <w15:commentEx w15:paraId="2B60296A" w15:done="0"/>
  <w15:commentEx w15:paraId="0F0CF6B6" w15:done="0"/>
  <w15:commentEx w15:paraId="7EE63AC3" w15:done="0"/>
  <w15:commentEx w15:paraId="18A3802E" w15:done="0"/>
  <w15:commentEx w15:paraId="5C2950F6" w15:done="0"/>
  <w15:commentEx w15:paraId="5D612B6E" w15:done="0"/>
  <w15:commentEx w15:paraId="3231CAAF" w15:done="0"/>
  <w15:commentEx w15:paraId="554D53C4" w15:done="0"/>
  <w15:commentEx w15:paraId="39A36768" w15:done="0"/>
  <w15:commentEx w15:paraId="3CAB36A9" w15:done="0"/>
  <w15:commentEx w15:paraId="0DF5A999" w15:done="0"/>
  <w15:commentEx w15:paraId="2B525599" w15:done="0"/>
  <w15:commentEx w15:paraId="536B8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948E" w16cex:dateUtc="2021-06-22T20:55:00Z"/>
  <w16cex:commentExtensible w16cex:durableId="247C9557" w16cex:dateUtc="2021-06-22T20:59:00Z"/>
  <w16cex:commentExtensible w16cex:durableId="247C7037" w16cex:dateUtc="2021-06-22T18:20:00Z"/>
  <w16cex:commentExtensible w16cex:durableId="247C7743" w16cex:dateUtc="2021-06-22T18:50:00Z"/>
  <w16cex:commentExtensible w16cex:durableId="247C7387" w16cex:dateUtc="2021-06-22T18:34:00Z"/>
  <w16cex:commentExtensible w16cex:durableId="247C72EB" w16cex:dateUtc="2021-06-22T18:32:00Z"/>
  <w16cex:commentExtensible w16cex:durableId="247C7555" w16cex:dateUtc="2021-06-22T18:42:00Z"/>
  <w16cex:commentExtensible w16cex:durableId="247C72F5" w16cex:dateUtc="2021-06-22T18:32:00Z"/>
  <w16cex:commentExtensible w16cex:durableId="247C72FF" w16cex:dateUtc="2021-06-22T18:32:00Z"/>
  <w16cex:commentExtensible w16cex:durableId="247C73EA" w16cex:dateUtc="2021-06-22T18:36:00Z"/>
  <w16cex:commentExtensible w16cex:durableId="247C7A05" w16cex:dateUtc="2021-06-22T19:02:00Z"/>
  <w16cex:commentExtensible w16cex:durableId="247C7A35" w16cex:dateUtc="2021-06-22T19:03:00Z"/>
  <w16cex:commentExtensible w16cex:durableId="247C80C1" w16cex:dateUtc="2021-06-22T19:31:00Z"/>
  <w16cex:commentExtensible w16cex:durableId="247C83ED" w16cex:dateUtc="2021-06-22T19:44:00Z"/>
  <w16cex:commentExtensible w16cex:durableId="247C816E" w16cex:dateUtc="2021-06-22T19:34:00Z"/>
  <w16cex:commentExtensible w16cex:durableId="247C8338" w16cex:dateUtc="2021-06-22T19:41:00Z"/>
  <w16cex:commentExtensible w16cex:durableId="247C87E1" w16cex:dateUtc="2021-06-22T20:01:00Z"/>
  <w16cex:commentExtensible w16cex:durableId="247C8A82" w16cex:dateUtc="2021-06-22T20:12:00Z"/>
  <w16cex:commentExtensible w16cex:durableId="247C8CE5" w16cex:dateUtc="2021-06-22T20:23:00Z"/>
  <w16cex:commentExtensible w16cex:durableId="247C8971" w16cex:dateUtc="2021-06-22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C031DC" w16cid:durableId="247C948E"/>
  <w16cid:commentId w16cid:paraId="1D7947F2" w16cid:durableId="247C9557"/>
  <w16cid:commentId w16cid:paraId="11052305" w16cid:durableId="247C7037"/>
  <w16cid:commentId w16cid:paraId="278BA06E" w16cid:durableId="247C7743"/>
  <w16cid:commentId w16cid:paraId="3704EE79" w16cid:durableId="247C7387"/>
  <w16cid:commentId w16cid:paraId="2E5C3602" w16cid:durableId="247C72EB"/>
  <w16cid:commentId w16cid:paraId="45823D72" w16cid:durableId="247C7555"/>
  <w16cid:commentId w16cid:paraId="2B60296A" w16cid:durableId="247C72F5"/>
  <w16cid:commentId w16cid:paraId="0F0CF6B6" w16cid:durableId="247C72FF"/>
  <w16cid:commentId w16cid:paraId="7EE63AC3" w16cid:durableId="247C73EA"/>
  <w16cid:commentId w16cid:paraId="18A3802E" w16cid:durableId="247C7A05"/>
  <w16cid:commentId w16cid:paraId="5C2950F6" w16cid:durableId="247C7A35"/>
  <w16cid:commentId w16cid:paraId="5D612B6E" w16cid:durableId="247C80C1"/>
  <w16cid:commentId w16cid:paraId="3231CAAF" w16cid:durableId="247C83ED"/>
  <w16cid:commentId w16cid:paraId="554D53C4" w16cid:durableId="247C816E"/>
  <w16cid:commentId w16cid:paraId="39A36768" w16cid:durableId="247C8338"/>
  <w16cid:commentId w16cid:paraId="3CAB36A9" w16cid:durableId="247C87E1"/>
  <w16cid:commentId w16cid:paraId="0DF5A999" w16cid:durableId="247C8A82"/>
  <w16cid:commentId w16cid:paraId="2B525599" w16cid:durableId="247C8CE5"/>
  <w16cid:commentId w16cid:paraId="536B84C3" w16cid:durableId="247C8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C0D4B"/>
    <w:multiLevelType w:val="hybridMultilevel"/>
    <w:tmpl w:val="440A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C9"/>
    <w:rsid w:val="0003425F"/>
    <w:rsid w:val="00136525"/>
    <w:rsid w:val="00163197"/>
    <w:rsid w:val="001A3BF2"/>
    <w:rsid w:val="001D7BE3"/>
    <w:rsid w:val="00252561"/>
    <w:rsid w:val="003910EE"/>
    <w:rsid w:val="003A2AF5"/>
    <w:rsid w:val="00404CB3"/>
    <w:rsid w:val="0060409B"/>
    <w:rsid w:val="0074598C"/>
    <w:rsid w:val="00782CC9"/>
    <w:rsid w:val="007F4DC2"/>
    <w:rsid w:val="009A757C"/>
    <w:rsid w:val="00AD48BC"/>
    <w:rsid w:val="00B26C4F"/>
    <w:rsid w:val="00B33AC9"/>
    <w:rsid w:val="00BA1691"/>
    <w:rsid w:val="00F379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E2CFB3"/>
  <w15:docId w15:val="{C375391E-99D3-9744-AD5B-DBF00942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466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1276"/>
    <w:rPr>
      <w:color w:val="0563C1" w:themeColor="hyperlink"/>
      <w:u w:val="single"/>
    </w:rPr>
  </w:style>
  <w:style w:type="character" w:styleId="UnresolvedMention">
    <w:name w:val="Unresolved Mention"/>
    <w:basedOn w:val="DefaultParagraphFont"/>
    <w:uiPriority w:val="99"/>
    <w:semiHidden/>
    <w:unhideWhenUsed/>
    <w:rsid w:val="00E91276"/>
    <w:rPr>
      <w:color w:val="605E5C"/>
      <w:shd w:val="clear" w:color="auto" w:fill="E1DFDD"/>
    </w:rPr>
  </w:style>
  <w:style w:type="character" w:styleId="FollowedHyperlink">
    <w:name w:val="FollowedHyperlink"/>
    <w:basedOn w:val="DefaultParagraphFont"/>
    <w:uiPriority w:val="99"/>
    <w:semiHidden/>
    <w:unhideWhenUsed/>
    <w:rsid w:val="008E4540"/>
    <w:rPr>
      <w:color w:val="954F72" w:themeColor="followedHyperlink"/>
      <w:u w:val="single"/>
    </w:rPr>
  </w:style>
  <w:style w:type="paragraph" w:styleId="FootnoteText">
    <w:name w:val="footnote text"/>
    <w:basedOn w:val="Normal"/>
    <w:link w:val="FootnoteTextChar"/>
    <w:uiPriority w:val="99"/>
    <w:semiHidden/>
    <w:unhideWhenUsed/>
    <w:rsid w:val="00557DFD"/>
    <w:rPr>
      <w:sz w:val="20"/>
      <w:szCs w:val="20"/>
    </w:rPr>
  </w:style>
  <w:style w:type="character" w:customStyle="1" w:styleId="FootnoteTextChar">
    <w:name w:val="Footnote Text Char"/>
    <w:basedOn w:val="DefaultParagraphFont"/>
    <w:link w:val="FootnoteText"/>
    <w:uiPriority w:val="99"/>
    <w:semiHidden/>
    <w:rsid w:val="00557DFD"/>
    <w:rPr>
      <w:sz w:val="20"/>
      <w:szCs w:val="20"/>
    </w:rPr>
  </w:style>
  <w:style w:type="character" w:styleId="FootnoteReference">
    <w:name w:val="footnote reference"/>
    <w:basedOn w:val="DefaultParagraphFont"/>
    <w:uiPriority w:val="99"/>
    <w:semiHidden/>
    <w:unhideWhenUsed/>
    <w:rsid w:val="00557DF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04CB3"/>
    <w:rPr>
      <w:b/>
      <w:bCs/>
    </w:rPr>
  </w:style>
  <w:style w:type="character" w:customStyle="1" w:styleId="CommentSubjectChar">
    <w:name w:val="Comment Subject Char"/>
    <w:basedOn w:val="CommentTextChar"/>
    <w:link w:val="CommentSubject"/>
    <w:uiPriority w:val="99"/>
    <w:semiHidden/>
    <w:rsid w:val="00404CB3"/>
    <w:rPr>
      <w:b/>
      <w:bCs/>
      <w:sz w:val="20"/>
      <w:szCs w:val="20"/>
    </w:rPr>
  </w:style>
  <w:style w:type="paragraph" w:styleId="ListParagraph">
    <w:name w:val="List Paragraph"/>
    <w:basedOn w:val="Normal"/>
    <w:uiPriority w:val="34"/>
    <w:qFormat/>
    <w:rsid w:val="0078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6284096/" TargetMode="External"/><Relationship Id="rId2" Type="http://schemas.openxmlformats.org/officeDocument/2006/relationships/hyperlink" Target="https://www.ncbi.nlm.nih.gov/pmc/articles/PMC6330192/#:~:text=As%20of%202015%2C%20there%20are,%25)%20know%20their%20HIV%20status.&amp;text=HIV%20cases%20and%20rates%20in,214%20from%202010%20to%202015" TargetMode="External"/><Relationship Id="rId1" Type="http://schemas.openxmlformats.org/officeDocument/2006/relationships/hyperlink" Target="https://www.ncbi.nlm.nih.gov/pmc/articles/PMC6505341/" TargetMode="External"/><Relationship Id="rId6" Type="http://schemas.openxmlformats.org/officeDocument/2006/relationships/hyperlink" Target="http://www.emro.who.int/health-topics/corona-virus/using-technology-to-contain-covod-19-in-oman.html" TargetMode="External"/><Relationship Id="rId5" Type="http://schemas.openxmlformats.org/officeDocument/2006/relationships/hyperlink" Target="https://www.ncbi.nlm.nih.gov/pmc/articles/PMC7829858/" TargetMode="External"/><Relationship Id="rId4" Type="http://schemas.openxmlformats.org/officeDocument/2006/relationships/hyperlink" Target="https://www.ncbi.nlm.nih.gov/pmc/articles/PMC650534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6ZufRoyiV6zd9LvKzIoM0ivVg==">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 Bloch</dc:creator>
  <cp:lastModifiedBy>Sooyoung Kim</cp:lastModifiedBy>
  <cp:revision>6</cp:revision>
  <dcterms:created xsi:type="dcterms:W3CDTF">2021-06-02T19:26:00Z</dcterms:created>
  <dcterms:modified xsi:type="dcterms:W3CDTF">2021-06-22T21:32:00Z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9390ce31-0018-3e13-b635-bbe01db451d8</vt:lpwstr>
  </property>
</Properties>
</file>